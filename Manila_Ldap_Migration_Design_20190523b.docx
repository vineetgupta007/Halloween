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BB784" w14:textId="77777777" w:rsidR="00AB3F7F" w:rsidRPr="00885AE4" w:rsidRDefault="00AB3F7F" w:rsidP="00796010">
      <w:bookmarkStart w:id="0" w:name="_GoBack"/>
      <w:bookmarkEnd w:id="0"/>
    </w:p>
    <w:p w14:paraId="025A3239" w14:textId="77777777" w:rsidR="00AB3F7F" w:rsidRPr="00885AE4" w:rsidRDefault="00AB3F7F" w:rsidP="00796010"/>
    <w:p w14:paraId="594571EC" w14:textId="77777777" w:rsidR="00AB3F7F" w:rsidRPr="00885AE4" w:rsidRDefault="00AB3F7F" w:rsidP="00796010"/>
    <w:p w14:paraId="5110E991" w14:textId="77777777" w:rsidR="00AB3F7F" w:rsidRPr="00885AE4" w:rsidRDefault="00AB3F7F" w:rsidP="00796010"/>
    <w:p w14:paraId="2110B941" w14:textId="77777777" w:rsidR="00AB3F7F" w:rsidRPr="00885AE4" w:rsidRDefault="00AB3F7F" w:rsidP="00796010"/>
    <w:p w14:paraId="199FBB99" w14:textId="77777777" w:rsidR="00AB3F7F" w:rsidRPr="00885AE4" w:rsidRDefault="00AB3F7F" w:rsidP="008A0184">
      <w:pPr>
        <w:jc w:val="center"/>
      </w:pPr>
      <w:r w:rsidRPr="00885AE4">
        <w:rPr>
          <w:noProof/>
        </w:rPr>
        <w:drawing>
          <wp:inline distT="0" distB="0" distL="0" distR="0" wp14:anchorId="7D935CD1" wp14:editId="195CC33A">
            <wp:extent cx="4408896" cy="1323340"/>
            <wp:effectExtent l="0" t="0" r="29845" b="0"/>
            <wp:docPr id="4" name="Picture 1087" descr="RC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87" descr="RCCL"/>
                    <pic:cNvPicPr>
                      <a:picLocks noChangeAspect="1" noChangeArrowheads="1"/>
                    </pic:cNvPicPr>
                  </pic:nvPicPr>
                  <pic:blipFill>
                    <a:blip r:embed="rId11" cstate="print">
                      <a:clrChange>
                        <a:clrFrom>
                          <a:srgbClr val="FFFFFF"/>
                        </a:clrFrom>
                        <a:clrTo>
                          <a:srgbClr val="FFFFFF">
                            <a:alpha val="0"/>
                          </a:srgbClr>
                        </a:clrTo>
                      </a:clrChange>
                      <a:biLevel thresh="75000"/>
                      <a:extLst>
                        <a:ext uri="{BEBA8EAE-BF5A-486C-A8C5-ECC9F3942E4B}">
                          <a14:imgProps xmlns:a14="http://schemas.microsoft.com/office/drawing/2010/main">
                            <a14:imgLayer r:embed="rId12">
                              <a14:imgEffect>
                                <a14:saturation sat="0"/>
                              </a14:imgEffect>
                            </a14:imgLayer>
                          </a14:imgProps>
                        </a:ext>
                      </a:extLst>
                    </a:blip>
                    <a:srcRect/>
                    <a:stretch>
                      <a:fillRect/>
                    </a:stretch>
                  </pic:blipFill>
                  <pic:spPr bwMode="auto">
                    <a:xfrm>
                      <a:off x="0" y="0"/>
                      <a:ext cx="4408896" cy="1323340"/>
                    </a:xfrm>
                    <a:prstGeom prst="rect">
                      <a:avLst/>
                    </a:prstGeom>
                    <a:solidFill>
                      <a:srgbClr val="FFFF00">
                        <a:alpha val="0"/>
                      </a:srgbClr>
                    </a:solidFill>
                    <a:ln w="9525">
                      <a:noFill/>
                      <a:miter lim="800000"/>
                      <a:headEnd/>
                      <a:tailEnd/>
                    </a:ln>
                    <a:effectLst>
                      <a:outerShdw blurRad="50800" dist="50800" dir="5400000" algn="ctr" rotWithShape="0">
                        <a:srgbClr val="000000">
                          <a:alpha val="0"/>
                        </a:srgbClr>
                      </a:outerShdw>
                    </a:effectLst>
                  </pic:spPr>
                </pic:pic>
              </a:graphicData>
            </a:graphic>
          </wp:inline>
        </w:drawing>
      </w:r>
    </w:p>
    <w:p w14:paraId="1FEC8CEA" w14:textId="77777777" w:rsidR="00AB3F7F" w:rsidRPr="00885AE4" w:rsidRDefault="00AB3F7F" w:rsidP="00796010"/>
    <w:p w14:paraId="50E6A68D" w14:textId="77777777" w:rsidR="00AB3F7F" w:rsidRPr="00885AE4" w:rsidRDefault="00AB3F7F" w:rsidP="00796010"/>
    <w:p w14:paraId="2C2F9B61" w14:textId="7E75BC7C" w:rsidR="00AB3F7F" w:rsidRPr="00885AE4" w:rsidRDefault="00EA3041" w:rsidP="008A0184">
      <w:pPr>
        <w:jc w:val="center"/>
      </w:pPr>
      <w:r>
        <w:t>Manila LDAP Migration</w:t>
      </w:r>
    </w:p>
    <w:p w14:paraId="39689E72" w14:textId="13F887CE" w:rsidR="00AB3F7F" w:rsidRPr="00885AE4" w:rsidRDefault="00004948" w:rsidP="008A0184">
      <w:pPr>
        <w:jc w:val="center"/>
      </w:pPr>
      <w:r>
        <w:t>Technical Design</w:t>
      </w:r>
    </w:p>
    <w:p w14:paraId="52E5F38F" w14:textId="18787F81" w:rsidR="00AB3F7F" w:rsidRPr="00885AE4" w:rsidRDefault="00F717DD" w:rsidP="00796010">
      <w:r w:rsidRPr="00885AE4">
        <w:br w:type="page"/>
      </w:r>
    </w:p>
    <w:sdt>
      <w:sdtPr>
        <w:rPr>
          <w:rFonts w:eastAsiaTheme="minorHAnsi" w:cstheme="minorBidi"/>
          <w:b w:val="0"/>
          <w:color w:val="auto"/>
          <w:sz w:val="22"/>
          <w:szCs w:val="22"/>
        </w:rPr>
        <w:id w:val="-457116398"/>
        <w:docPartObj>
          <w:docPartGallery w:val="Table of Contents"/>
          <w:docPartUnique/>
        </w:docPartObj>
      </w:sdtPr>
      <w:sdtEndPr>
        <w:rPr>
          <w:rFonts w:cstheme="minorHAnsi"/>
          <w:noProof/>
          <w:sz w:val="24"/>
          <w:szCs w:val="24"/>
        </w:rPr>
      </w:sdtEndPr>
      <w:sdtContent>
        <w:p w14:paraId="42330C46" w14:textId="77777777" w:rsidR="007B3012" w:rsidRPr="00885AE4" w:rsidRDefault="007B3012" w:rsidP="00B3035C">
          <w:pPr>
            <w:pStyle w:val="TOCHeading"/>
          </w:pPr>
          <w:r w:rsidRPr="00885AE4">
            <w:t>Table of Contents</w:t>
          </w:r>
        </w:p>
        <w:p w14:paraId="639D1D9D" w14:textId="4AB9787A" w:rsidR="00A501B5" w:rsidRDefault="00937C62">
          <w:pPr>
            <w:pStyle w:val="TOC1"/>
            <w:rPr>
              <w:rFonts w:eastAsiaTheme="minorEastAsia" w:cstheme="minorBidi"/>
              <w:szCs w:val="21"/>
              <w:lang w:bidi="hi-IN"/>
            </w:rPr>
          </w:pPr>
          <w:r w:rsidRPr="008927ED">
            <w:fldChar w:fldCharType="begin"/>
          </w:r>
          <w:r w:rsidRPr="008927ED">
            <w:instrText xml:space="preserve"> TOC \o "1-5" \h \z \u </w:instrText>
          </w:r>
          <w:r w:rsidRPr="008927ED">
            <w:fldChar w:fldCharType="separate"/>
          </w:r>
          <w:hyperlink w:anchor="_Toc9515047" w:history="1">
            <w:r w:rsidR="00A501B5" w:rsidRPr="00A37DEF">
              <w:rPr>
                <w:rStyle w:val="Hyperlink"/>
              </w:rPr>
              <w:t>1</w:t>
            </w:r>
            <w:r w:rsidR="00A501B5">
              <w:rPr>
                <w:rFonts w:eastAsiaTheme="minorEastAsia" w:cstheme="minorBidi"/>
                <w:szCs w:val="21"/>
                <w:lang w:bidi="hi-IN"/>
              </w:rPr>
              <w:tab/>
            </w:r>
            <w:r w:rsidR="00A501B5" w:rsidRPr="00A37DEF">
              <w:rPr>
                <w:rStyle w:val="Hyperlink"/>
              </w:rPr>
              <w:t>Version Control</w:t>
            </w:r>
            <w:r w:rsidR="00A501B5">
              <w:rPr>
                <w:webHidden/>
              </w:rPr>
              <w:tab/>
            </w:r>
            <w:r w:rsidR="00A501B5">
              <w:rPr>
                <w:webHidden/>
              </w:rPr>
              <w:fldChar w:fldCharType="begin"/>
            </w:r>
            <w:r w:rsidR="00A501B5">
              <w:rPr>
                <w:webHidden/>
              </w:rPr>
              <w:instrText xml:space="preserve"> PAGEREF _Toc9515047 \h </w:instrText>
            </w:r>
            <w:r w:rsidR="00A501B5">
              <w:rPr>
                <w:webHidden/>
              </w:rPr>
            </w:r>
            <w:r w:rsidR="00A501B5">
              <w:rPr>
                <w:webHidden/>
              </w:rPr>
              <w:fldChar w:fldCharType="separate"/>
            </w:r>
            <w:r w:rsidR="00A501B5">
              <w:rPr>
                <w:webHidden/>
              </w:rPr>
              <w:t>5</w:t>
            </w:r>
            <w:r w:rsidR="00A501B5">
              <w:rPr>
                <w:webHidden/>
              </w:rPr>
              <w:fldChar w:fldCharType="end"/>
            </w:r>
          </w:hyperlink>
        </w:p>
        <w:p w14:paraId="1D85E95A" w14:textId="7C3377E8" w:rsidR="00A501B5" w:rsidRDefault="002F650F">
          <w:pPr>
            <w:pStyle w:val="TOC2"/>
            <w:rPr>
              <w:rFonts w:eastAsiaTheme="minorEastAsia" w:cstheme="minorBidi"/>
              <w:noProof/>
              <w:szCs w:val="21"/>
              <w:lang w:bidi="hi-IN"/>
            </w:rPr>
          </w:pPr>
          <w:hyperlink w:anchor="_Toc9515048" w:history="1">
            <w:r w:rsidR="00A501B5" w:rsidRPr="00A37DEF">
              <w:rPr>
                <w:rStyle w:val="Hyperlink"/>
                <w:noProof/>
                <w14:scene3d>
                  <w14:camera w14:prst="orthographicFront"/>
                  <w14:lightRig w14:rig="threePt" w14:dir="t">
                    <w14:rot w14:lat="0" w14:lon="0" w14:rev="0"/>
                  </w14:lightRig>
                </w14:scene3d>
              </w:rPr>
              <w:t>1.1</w:t>
            </w:r>
            <w:r w:rsidR="00A501B5">
              <w:rPr>
                <w:rFonts w:eastAsiaTheme="minorEastAsia" w:cstheme="minorBidi"/>
                <w:noProof/>
                <w:szCs w:val="21"/>
                <w:lang w:bidi="hi-IN"/>
              </w:rPr>
              <w:tab/>
            </w:r>
            <w:r w:rsidR="00A501B5" w:rsidRPr="00A37DEF">
              <w:rPr>
                <w:rStyle w:val="Hyperlink"/>
                <w:noProof/>
              </w:rPr>
              <w:t>Revision History</w:t>
            </w:r>
            <w:r w:rsidR="00A501B5">
              <w:rPr>
                <w:noProof/>
                <w:webHidden/>
              </w:rPr>
              <w:tab/>
            </w:r>
            <w:r w:rsidR="00A501B5">
              <w:rPr>
                <w:noProof/>
                <w:webHidden/>
              </w:rPr>
              <w:fldChar w:fldCharType="begin"/>
            </w:r>
            <w:r w:rsidR="00A501B5">
              <w:rPr>
                <w:noProof/>
                <w:webHidden/>
              </w:rPr>
              <w:instrText xml:space="preserve"> PAGEREF _Toc9515048 \h </w:instrText>
            </w:r>
            <w:r w:rsidR="00A501B5">
              <w:rPr>
                <w:noProof/>
                <w:webHidden/>
              </w:rPr>
            </w:r>
            <w:r w:rsidR="00A501B5">
              <w:rPr>
                <w:noProof/>
                <w:webHidden/>
              </w:rPr>
              <w:fldChar w:fldCharType="separate"/>
            </w:r>
            <w:r w:rsidR="00A501B5">
              <w:rPr>
                <w:noProof/>
                <w:webHidden/>
              </w:rPr>
              <w:t>5</w:t>
            </w:r>
            <w:r w:rsidR="00A501B5">
              <w:rPr>
                <w:noProof/>
                <w:webHidden/>
              </w:rPr>
              <w:fldChar w:fldCharType="end"/>
            </w:r>
          </w:hyperlink>
        </w:p>
        <w:p w14:paraId="3555E8F4" w14:textId="64BC5337" w:rsidR="00A501B5" w:rsidRDefault="002F650F">
          <w:pPr>
            <w:pStyle w:val="TOC2"/>
            <w:rPr>
              <w:rFonts w:eastAsiaTheme="minorEastAsia" w:cstheme="minorBidi"/>
              <w:noProof/>
              <w:szCs w:val="21"/>
              <w:lang w:bidi="hi-IN"/>
            </w:rPr>
          </w:pPr>
          <w:hyperlink w:anchor="_Toc9515049" w:history="1">
            <w:r w:rsidR="00A501B5" w:rsidRPr="00A37DEF">
              <w:rPr>
                <w:rStyle w:val="Hyperlink"/>
                <w:noProof/>
                <w14:scene3d>
                  <w14:camera w14:prst="orthographicFront"/>
                  <w14:lightRig w14:rig="threePt" w14:dir="t">
                    <w14:rot w14:lat="0" w14:lon="0" w14:rev="0"/>
                  </w14:lightRig>
                </w14:scene3d>
              </w:rPr>
              <w:t>1.2</w:t>
            </w:r>
            <w:r w:rsidR="00A501B5">
              <w:rPr>
                <w:rFonts w:eastAsiaTheme="minorEastAsia" w:cstheme="minorBidi"/>
                <w:noProof/>
                <w:szCs w:val="21"/>
                <w:lang w:bidi="hi-IN"/>
              </w:rPr>
              <w:tab/>
            </w:r>
            <w:r w:rsidR="00A501B5" w:rsidRPr="00A37DEF">
              <w:rPr>
                <w:rStyle w:val="Hyperlink"/>
                <w:noProof/>
              </w:rPr>
              <w:t>Review History</w:t>
            </w:r>
            <w:r w:rsidR="00A501B5">
              <w:rPr>
                <w:noProof/>
                <w:webHidden/>
              </w:rPr>
              <w:tab/>
            </w:r>
            <w:r w:rsidR="00A501B5">
              <w:rPr>
                <w:noProof/>
                <w:webHidden/>
              </w:rPr>
              <w:fldChar w:fldCharType="begin"/>
            </w:r>
            <w:r w:rsidR="00A501B5">
              <w:rPr>
                <w:noProof/>
                <w:webHidden/>
              </w:rPr>
              <w:instrText xml:space="preserve"> PAGEREF _Toc9515049 \h </w:instrText>
            </w:r>
            <w:r w:rsidR="00A501B5">
              <w:rPr>
                <w:noProof/>
                <w:webHidden/>
              </w:rPr>
            </w:r>
            <w:r w:rsidR="00A501B5">
              <w:rPr>
                <w:noProof/>
                <w:webHidden/>
              </w:rPr>
              <w:fldChar w:fldCharType="separate"/>
            </w:r>
            <w:r w:rsidR="00A501B5">
              <w:rPr>
                <w:noProof/>
                <w:webHidden/>
              </w:rPr>
              <w:t>5</w:t>
            </w:r>
            <w:r w:rsidR="00A501B5">
              <w:rPr>
                <w:noProof/>
                <w:webHidden/>
              </w:rPr>
              <w:fldChar w:fldCharType="end"/>
            </w:r>
          </w:hyperlink>
        </w:p>
        <w:p w14:paraId="3BD6A884" w14:textId="3B82F738" w:rsidR="00A501B5" w:rsidRDefault="002F650F">
          <w:pPr>
            <w:pStyle w:val="TOC2"/>
            <w:rPr>
              <w:rFonts w:eastAsiaTheme="minorEastAsia" w:cstheme="minorBidi"/>
              <w:noProof/>
              <w:szCs w:val="21"/>
              <w:lang w:bidi="hi-IN"/>
            </w:rPr>
          </w:pPr>
          <w:hyperlink w:anchor="_Toc9515050" w:history="1">
            <w:r w:rsidR="00A501B5" w:rsidRPr="00A37DEF">
              <w:rPr>
                <w:rStyle w:val="Hyperlink"/>
                <w:noProof/>
                <w14:scene3d>
                  <w14:camera w14:prst="orthographicFront"/>
                  <w14:lightRig w14:rig="threePt" w14:dir="t">
                    <w14:rot w14:lat="0" w14:lon="0" w14:rev="0"/>
                  </w14:lightRig>
                </w14:scene3d>
              </w:rPr>
              <w:t>1.3</w:t>
            </w:r>
            <w:r w:rsidR="00A501B5">
              <w:rPr>
                <w:rFonts w:eastAsiaTheme="minorEastAsia" w:cstheme="minorBidi"/>
                <w:noProof/>
                <w:szCs w:val="21"/>
                <w:lang w:bidi="hi-IN"/>
              </w:rPr>
              <w:tab/>
            </w:r>
            <w:r w:rsidR="00A501B5" w:rsidRPr="00A37DEF">
              <w:rPr>
                <w:rStyle w:val="Hyperlink"/>
                <w:noProof/>
              </w:rPr>
              <w:t>Approval History</w:t>
            </w:r>
            <w:r w:rsidR="00A501B5">
              <w:rPr>
                <w:noProof/>
                <w:webHidden/>
              </w:rPr>
              <w:tab/>
            </w:r>
            <w:r w:rsidR="00A501B5">
              <w:rPr>
                <w:noProof/>
                <w:webHidden/>
              </w:rPr>
              <w:fldChar w:fldCharType="begin"/>
            </w:r>
            <w:r w:rsidR="00A501B5">
              <w:rPr>
                <w:noProof/>
                <w:webHidden/>
              </w:rPr>
              <w:instrText xml:space="preserve"> PAGEREF _Toc9515050 \h </w:instrText>
            </w:r>
            <w:r w:rsidR="00A501B5">
              <w:rPr>
                <w:noProof/>
                <w:webHidden/>
              </w:rPr>
            </w:r>
            <w:r w:rsidR="00A501B5">
              <w:rPr>
                <w:noProof/>
                <w:webHidden/>
              </w:rPr>
              <w:fldChar w:fldCharType="separate"/>
            </w:r>
            <w:r w:rsidR="00A501B5">
              <w:rPr>
                <w:noProof/>
                <w:webHidden/>
              </w:rPr>
              <w:t>5</w:t>
            </w:r>
            <w:r w:rsidR="00A501B5">
              <w:rPr>
                <w:noProof/>
                <w:webHidden/>
              </w:rPr>
              <w:fldChar w:fldCharType="end"/>
            </w:r>
          </w:hyperlink>
        </w:p>
        <w:p w14:paraId="350B9B8F" w14:textId="05FB6149" w:rsidR="00A501B5" w:rsidRDefault="002F650F">
          <w:pPr>
            <w:pStyle w:val="TOC2"/>
            <w:rPr>
              <w:rFonts w:eastAsiaTheme="minorEastAsia" w:cstheme="minorBidi"/>
              <w:noProof/>
              <w:szCs w:val="21"/>
              <w:lang w:bidi="hi-IN"/>
            </w:rPr>
          </w:pPr>
          <w:hyperlink w:anchor="_Toc9515051" w:history="1">
            <w:r w:rsidR="00A501B5" w:rsidRPr="00A37DEF">
              <w:rPr>
                <w:rStyle w:val="Hyperlink"/>
                <w:noProof/>
                <w14:scene3d>
                  <w14:camera w14:prst="orthographicFront"/>
                  <w14:lightRig w14:rig="threePt" w14:dir="t">
                    <w14:rot w14:lat="0" w14:lon="0" w14:rev="0"/>
                  </w14:lightRig>
                </w14:scene3d>
              </w:rPr>
              <w:t>1.4</w:t>
            </w:r>
            <w:r w:rsidR="00A501B5">
              <w:rPr>
                <w:rFonts w:eastAsiaTheme="minorEastAsia" w:cstheme="minorBidi"/>
                <w:noProof/>
                <w:szCs w:val="21"/>
                <w:lang w:bidi="hi-IN"/>
              </w:rPr>
              <w:tab/>
            </w:r>
            <w:r w:rsidR="00A501B5" w:rsidRPr="00A37DEF">
              <w:rPr>
                <w:rStyle w:val="Hyperlink"/>
                <w:noProof/>
              </w:rPr>
              <w:t>References</w:t>
            </w:r>
            <w:r w:rsidR="00A501B5">
              <w:rPr>
                <w:noProof/>
                <w:webHidden/>
              </w:rPr>
              <w:tab/>
            </w:r>
            <w:r w:rsidR="00A501B5">
              <w:rPr>
                <w:noProof/>
                <w:webHidden/>
              </w:rPr>
              <w:fldChar w:fldCharType="begin"/>
            </w:r>
            <w:r w:rsidR="00A501B5">
              <w:rPr>
                <w:noProof/>
                <w:webHidden/>
              </w:rPr>
              <w:instrText xml:space="preserve"> PAGEREF _Toc9515051 \h </w:instrText>
            </w:r>
            <w:r w:rsidR="00A501B5">
              <w:rPr>
                <w:noProof/>
                <w:webHidden/>
              </w:rPr>
            </w:r>
            <w:r w:rsidR="00A501B5">
              <w:rPr>
                <w:noProof/>
                <w:webHidden/>
              </w:rPr>
              <w:fldChar w:fldCharType="separate"/>
            </w:r>
            <w:r w:rsidR="00A501B5">
              <w:rPr>
                <w:noProof/>
                <w:webHidden/>
              </w:rPr>
              <w:t>5</w:t>
            </w:r>
            <w:r w:rsidR="00A501B5">
              <w:rPr>
                <w:noProof/>
                <w:webHidden/>
              </w:rPr>
              <w:fldChar w:fldCharType="end"/>
            </w:r>
          </w:hyperlink>
        </w:p>
        <w:p w14:paraId="195B7AFE" w14:textId="517356BA" w:rsidR="00A501B5" w:rsidRDefault="002F650F">
          <w:pPr>
            <w:pStyle w:val="TOC2"/>
            <w:rPr>
              <w:rFonts w:eastAsiaTheme="minorEastAsia" w:cstheme="minorBidi"/>
              <w:noProof/>
              <w:szCs w:val="21"/>
              <w:lang w:bidi="hi-IN"/>
            </w:rPr>
          </w:pPr>
          <w:hyperlink w:anchor="_Toc9515052" w:history="1">
            <w:r w:rsidR="00A501B5" w:rsidRPr="00A37DEF">
              <w:rPr>
                <w:rStyle w:val="Hyperlink"/>
                <w:noProof/>
                <w14:scene3d>
                  <w14:camera w14:prst="orthographicFront"/>
                  <w14:lightRig w14:rig="threePt" w14:dir="t">
                    <w14:rot w14:lat="0" w14:lon="0" w14:rev="0"/>
                  </w14:lightRig>
                </w14:scene3d>
              </w:rPr>
              <w:t>1.5</w:t>
            </w:r>
            <w:r w:rsidR="00A501B5">
              <w:rPr>
                <w:rFonts w:eastAsiaTheme="minorEastAsia" w:cstheme="minorBidi"/>
                <w:noProof/>
                <w:szCs w:val="21"/>
                <w:lang w:bidi="hi-IN"/>
              </w:rPr>
              <w:tab/>
            </w:r>
            <w:r w:rsidR="00A501B5" w:rsidRPr="00A37DEF">
              <w:rPr>
                <w:rStyle w:val="Hyperlink"/>
                <w:noProof/>
              </w:rPr>
              <w:t>Terms</w:t>
            </w:r>
            <w:r w:rsidR="00A501B5">
              <w:rPr>
                <w:noProof/>
                <w:webHidden/>
              </w:rPr>
              <w:tab/>
            </w:r>
            <w:r w:rsidR="00A501B5">
              <w:rPr>
                <w:noProof/>
                <w:webHidden/>
              </w:rPr>
              <w:fldChar w:fldCharType="begin"/>
            </w:r>
            <w:r w:rsidR="00A501B5">
              <w:rPr>
                <w:noProof/>
                <w:webHidden/>
              </w:rPr>
              <w:instrText xml:space="preserve"> PAGEREF _Toc9515052 \h </w:instrText>
            </w:r>
            <w:r w:rsidR="00A501B5">
              <w:rPr>
                <w:noProof/>
                <w:webHidden/>
              </w:rPr>
            </w:r>
            <w:r w:rsidR="00A501B5">
              <w:rPr>
                <w:noProof/>
                <w:webHidden/>
              </w:rPr>
              <w:fldChar w:fldCharType="separate"/>
            </w:r>
            <w:r w:rsidR="00A501B5">
              <w:rPr>
                <w:noProof/>
                <w:webHidden/>
              </w:rPr>
              <w:t>6</w:t>
            </w:r>
            <w:r w:rsidR="00A501B5">
              <w:rPr>
                <w:noProof/>
                <w:webHidden/>
              </w:rPr>
              <w:fldChar w:fldCharType="end"/>
            </w:r>
          </w:hyperlink>
        </w:p>
        <w:p w14:paraId="658A2508" w14:textId="20AF03D3" w:rsidR="00A501B5" w:rsidRDefault="002F650F">
          <w:pPr>
            <w:pStyle w:val="TOC1"/>
            <w:rPr>
              <w:rFonts w:eastAsiaTheme="minorEastAsia" w:cstheme="minorBidi"/>
              <w:szCs w:val="21"/>
              <w:lang w:bidi="hi-IN"/>
            </w:rPr>
          </w:pPr>
          <w:hyperlink w:anchor="_Toc9515053" w:history="1">
            <w:r w:rsidR="00A501B5" w:rsidRPr="00A37DEF">
              <w:rPr>
                <w:rStyle w:val="Hyperlink"/>
              </w:rPr>
              <w:t>2</w:t>
            </w:r>
            <w:r w:rsidR="00A501B5">
              <w:rPr>
                <w:rFonts w:eastAsiaTheme="minorEastAsia" w:cstheme="minorBidi"/>
                <w:szCs w:val="21"/>
                <w:lang w:bidi="hi-IN"/>
              </w:rPr>
              <w:tab/>
            </w:r>
            <w:r w:rsidR="00A501B5" w:rsidRPr="00A37DEF">
              <w:rPr>
                <w:rStyle w:val="Hyperlink"/>
              </w:rPr>
              <w:t>Introduction</w:t>
            </w:r>
            <w:r w:rsidR="00A501B5">
              <w:rPr>
                <w:webHidden/>
              </w:rPr>
              <w:tab/>
            </w:r>
            <w:r w:rsidR="00A501B5">
              <w:rPr>
                <w:webHidden/>
              </w:rPr>
              <w:fldChar w:fldCharType="begin"/>
            </w:r>
            <w:r w:rsidR="00A501B5">
              <w:rPr>
                <w:webHidden/>
              </w:rPr>
              <w:instrText xml:space="preserve"> PAGEREF _Toc9515053 \h </w:instrText>
            </w:r>
            <w:r w:rsidR="00A501B5">
              <w:rPr>
                <w:webHidden/>
              </w:rPr>
            </w:r>
            <w:r w:rsidR="00A501B5">
              <w:rPr>
                <w:webHidden/>
              </w:rPr>
              <w:fldChar w:fldCharType="separate"/>
            </w:r>
            <w:r w:rsidR="00A501B5">
              <w:rPr>
                <w:webHidden/>
              </w:rPr>
              <w:t>7</w:t>
            </w:r>
            <w:r w:rsidR="00A501B5">
              <w:rPr>
                <w:webHidden/>
              </w:rPr>
              <w:fldChar w:fldCharType="end"/>
            </w:r>
          </w:hyperlink>
        </w:p>
        <w:p w14:paraId="7FBB9E09" w14:textId="6788719E" w:rsidR="00A501B5" w:rsidRDefault="002F650F">
          <w:pPr>
            <w:pStyle w:val="TOC2"/>
            <w:rPr>
              <w:rFonts w:eastAsiaTheme="minorEastAsia" w:cstheme="minorBidi"/>
              <w:noProof/>
              <w:szCs w:val="21"/>
              <w:lang w:bidi="hi-IN"/>
            </w:rPr>
          </w:pPr>
          <w:hyperlink w:anchor="_Toc9515054" w:history="1">
            <w:r w:rsidR="00A501B5" w:rsidRPr="00A37DEF">
              <w:rPr>
                <w:rStyle w:val="Hyperlink"/>
                <w:noProof/>
                <w14:scene3d>
                  <w14:camera w14:prst="orthographicFront"/>
                  <w14:lightRig w14:rig="threePt" w14:dir="t">
                    <w14:rot w14:lat="0" w14:lon="0" w14:rev="0"/>
                  </w14:lightRig>
                </w14:scene3d>
              </w:rPr>
              <w:t>2.1</w:t>
            </w:r>
            <w:r w:rsidR="00A501B5">
              <w:rPr>
                <w:rFonts w:eastAsiaTheme="minorEastAsia" w:cstheme="minorBidi"/>
                <w:noProof/>
                <w:szCs w:val="21"/>
                <w:lang w:bidi="hi-IN"/>
              </w:rPr>
              <w:tab/>
            </w:r>
            <w:r w:rsidR="00A501B5" w:rsidRPr="00A37DEF">
              <w:rPr>
                <w:rStyle w:val="Hyperlink"/>
                <w:noProof/>
              </w:rPr>
              <w:t>Executive Summary</w:t>
            </w:r>
            <w:r w:rsidR="00A501B5">
              <w:rPr>
                <w:noProof/>
                <w:webHidden/>
              </w:rPr>
              <w:tab/>
            </w:r>
            <w:r w:rsidR="00A501B5">
              <w:rPr>
                <w:noProof/>
                <w:webHidden/>
              </w:rPr>
              <w:fldChar w:fldCharType="begin"/>
            </w:r>
            <w:r w:rsidR="00A501B5">
              <w:rPr>
                <w:noProof/>
                <w:webHidden/>
              </w:rPr>
              <w:instrText xml:space="preserve"> PAGEREF _Toc9515054 \h </w:instrText>
            </w:r>
            <w:r w:rsidR="00A501B5">
              <w:rPr>
                <w:noProof/>
                <w:webHidden/>
              </w:rPr>
            </w:r>
            <w:r w:rsidR="00A501B5">
              <w:rPr>
                <w:noProof/>
                <w:webHidden/>
              </w:rPr>
              <w:fldChar w:fldCharType="separate"/>
            </w:r>
            <w:r w:rsidR="00A501B5">
              <w:rPr>
                <w:noProof/>
                <w:webHidden/>
              </w:rPr>
              <w:t>7</w:t>
            </w:r>
            <w:r w:rsidR="00A501B5">
              <w:rPr>
                <w:noProof/>
                <w:webHidden/>
              </w:rPr>
              <w:fldChar w:fldCharType="end"/>
            </w:r>
          </w:hyperlink>
        </w:p>
        <w:p w14:paraId="5BAAC251" w14:textId="27F8519E" w:rsidR="00A501B5" w:rsidRDefault="002F650F">
          <w:pPr>
            <w:pStyle w:val="TOC2"/>
            <w:rPr>
              <w:rFonts w:eastAsiaTheme="minorEastAsia" w:cstheme="minorBidi"/>
              <w:noProof/>
              <w:szCs w:val="21"/>
              <w:lang w:bidi="hi-IN"/>
            </w:rPr>
          </w:pPr>
          <w:hyperlink w:anchor="_Toc9515055" w:history="1">
            <w:r w:rsidR="00A501B5" w:rsidRPr="00A37DEF">
              <w:rPr>
                <w:rStyle w:val="Hyperlink"/>
                <w:noProof/>
                <w14:scene3d>
                  <w14:camera w14:prst="orthographicFront"/>
                  <w14:lightRig w14:rig="threePt" w14:dir="t">
                    <w14:rot w14:lat="0" w14:lon="0" w14:rev="0"/>
                  </w14:lightRig>
                </w14:scene3d>
              </w:rPr>
              <w:t>2.2</w:t>
            </w:r>
            <w:r w:rsidR="00A501B5">
              <w:rPr>
                <w:rFonts w:eastAsiaTheme="minorEastAsia" w:cstheme="minorBidi"/>
                <w:noProof/>
                <w:szCs w:val="21"/>
                <w:lang w:bidi="hi-IN"/>
              </w:rPr>
              <w:tab/>
            </w:r>
            <w:r w:rsidR="00A501B5" w:rsidRPr="00A37DEF">
              <w:rPr>
                <w:rStyle w:val="Hyperlink"/>
                <w:noProof/>
              </w:rPr>
              <w:t>Intended Audience</w:t>
            </w:r>
            <w:r w:rsidR="00A501B5">
              <w:rPr>
                <w:noProof/>
                <w:webHidden/>
              </w:rPr>
              <w:tab/>
            </w:r>
            <w:r w:rsidR="00A501B5">
              <w:rPr>
                <w:noProof/>
                <w:webHidden/>
              </w:rPr>
              <w:fldChar w:fldCharType="begin"/>
            </w:r>
            <w:r w:rsidR="00A501B5">
              <w:rPr>
                <w:noProof/>
                <w:webHidden/>
              </w:rPr>
              <w:instrText xml:space="preserve"> PAGEREF _Toc9515055 \h </w:instrText>
            </w:r>
            <w:r w:rsidR="00A501B5">
              <w:rPr>
                <w:noProof/>
                <w:webHidden/>
              </w:rPr>
            </w:r>
            <w:r w:rsidR="00A501B5">
              <w:rPr>
                <w:noProof/>
                <w:webHidden/>
              </w:rPr>
              <w:fldChar w:fldCharType="separate"/>
            </w:r>
            <w:r w:rsidR="00A501B5">
              <w:rPr>
                <w:noProof/>
                <w:webHidden/>
              </w:rPr>
              <w:t>7</w:t>
            </w:r>
            <w:r w:rsidR="00A501B5">
              <w:rPr>
                <w:noProof/>
                <w:webHidden/>
              </w:rPr>
              <w:fldChar w:fldCharType="end"/>
            </w:r>
          </w:hyperlink>
        </w:p>
        <w:p w14:paraId="40ED91CA" w14:textId="3DA5FD29" w:rsidR="00A501B5" w:rsidRDefault="002F650F">
          <w:pPr>
            <w:pStyle w:val="TOC2"/>
            <w:rPr>
              <w:rFonts w:eastAsiaTheme="minorEastAsia" w:cstheme="minorBidi"/>
              <w:noProof/>
              <w:szCs w:val="21"/>
              <w:lang w:bidi="hi-IN"/>
            </w:rPr>
          </w:pPr>
          <w:hyperlink w:anchor="_Toc9515056" w:history="1">
            <w:r w:rsidR="00A501B5" w:rsidRPr="00A37DEF">
              <w:rPr>
                <w:rStyle w:val="Hyperlink"/>
                <w:noProof/>
                <w14:scene3d>
                  <w14:camera w14:prst="orthographicFront"/>
                  <w14:lightRig w14:rig="threePt" w14:dir="t">
                    <w14:rot w14:lat="0" w14:lon="0" w14:rev="0"/>
                  </w14:lightRig>
                </w14:scene3d>
              </w:rPr>
              <w:t>2.3</w:t>
            </w:r>
            <w:r w:rsidR="00A501B5">
              <w:rPr>
                <w:rFonts w:eastAsiaTheme="minorEastAsia" w:cstheme="minorBidi"/>
                <w:noProof/>
                <w:szCs w:val="21"/>
                <w:lang w:bidi="hi-IN"/>
              </w:rPr>
              <w:tab/>
            </w:r>
            <w:r w:rsidR="00A501B5" w:rsidRPr="00A37DEF">
              <w:rPr>
                <w:rStyle w:val="Hyperlink"/>
                <w:noProof/>
              </w:rPr>
              <w:t>Scope</w:t>
            </w:r>
            <w:r w:rsidR="00A501B5">
              <w:rPr>
                <w:noProof/>
                <w:webHidden/>
              </w:rPr>
              <w:tab/>
            </w:r>
            <w:r w:rsidR="00A501B5">
              <w:rPr>
                <w:noProof/>
                <w:webHidden/>
              </w:rPr>
              <w:fldChar w:fldCharType="begin"/>
            </w:r>
            <w:r w:rsidR="00A501B5">
              <w:rPr>
                <w:noProof/>
                <w:webHidden/>
              </w:rPr>
              <w:instrText xml:space="preserve"> PAGEREF _Toc9515056 \h </w:instrText>
            </w:r>
            <w:r w:rsidR="00A501B5">
              <w:rPr>
                <w:noProof/>
                <w:webHidden/>
              </w:rPr>
            </w:r>
            <w:r w:rsidR="00A501B5">
              <w:rPr>
                <w:noProof/>
                <w:webHidden/>
              </w:rPr>
              <w:fldChar w:fldCharType="separate"/>
            </w:r>
            <w:r w:rsidR="00A501B5">
              <w:rPr>
                <w:noProof/>
                <w:webHidden/>
              </w:rPr>
              <w:t>7</w:t>
            </w:r>
            <w:r w:rsidR="00A501B5">
              <w:rPr>
                <w:noProof/>
                <w:webHidden/>
              </w:rPr>
              <w:fldChar w:fldCharType="end"/>
            </w:r>
          </w:hyperlink>
        </w:p>
        <w:p w14:paraId="74FECF97" w14:textId="0ADD8971" w:rsidR="00A501B5" w:rsidRDefault="002F650F">
          <w:pPr>
            <w:pStyle w:val="TOC3"/>
            <w:rPr>
              <w:rFonts w:eastAsiaTheme="minorEastAsia" w:cstheme="minorBidi"/>
              <w:noProof/>
              <w:szCs w:val="21"/>
              <w:lang w:bidi="hi-IN"/>
            </w:rPr>
          </w:pPr>
          <w:hyperlink w:anchor="_Toc9515057" w:history="1">
            <w:r w:rsidR="00A501B5" w:rsidRPr="00A37DEF">
              <w:rPr>
                <w:rStyle w:val="Hyperlink"/>
                <w:noProof/>
                <w14:scene3d>
                  <w14:camera w14:prst="orthographicFront"/>
                  <w14:lightRig w14:rig="threePt" w14:dir="t">
                    <w14:rot w14:lat="0" w14:lon="0" w14:rev="0"/>
                  </w14:lightRig>
                </w14:scene3d>
              </w:rPr>
              <w:t>2.3.1</w:t>
            </w:r>
            <w:r w:rsidR="00A501B5">
              <w:rPr>
                <w:rFonts w:eastAsiaTheme="minorEastAsia" w:cstheme="minorBidi"/>
                <w:noProof/>
                <w:szCs w:val="21"/>
                <w:lang w:bidi="hi-IN"/>
              </w:rPr>
              <w:tab/>
            </w:r>
            <w:r w:rsidR="00A501B5" w:rsidRPr="00A37DEF">
              <w:rPr>
                <w:rStyle w:val="Hyperlink"/>
                <w:noProof/>
              </w:rPr>
              <w:t>Out of Scope</w:t>
            </w:r>
            <w:r w:rsidR="00A501B5">
              <w:rPr>
                <w:noProof/>
                <w:webHidden/>
              </w:rPr>
              <w:tab/>
            </w:r>
            <w:r w:rsidR="00A501B5">
              <w:rPr>
                <w:noProof/>
                <w:webHidden/>
              </w:rPr>
              <w:fldChar w:fldCharType="begin"/>
            </w:r>
            <w:r w:rsidR="00A501B5">
              <w:rPr>
                <w:noProof/>
                <w:webHidden/>
              </w:rPr>
              <w:instrText xml:space="preserve"> PAGEREF _Toc9515057 \h </w:instrText>
            </w:r>
            <w:r w:rsidR="00A501B5">
              <w:rPr>
                <w:noProof/>
                <w:webHidden/>
              </w:rPr>
            </w:r>
            <w:r w:rsidR="00A501B5">
              <w:rPr>
                <w:noProof/>
                <w:webHidden/>
              </w:rPr>
              <w:fldChar w:fldCharType="separate"/>
            </w:r>
            <w:r w:rsidR="00A501B5">
              <w:rPr>
                <w:noProof/>
                <w:webHidden/>
              </w:rPr>
              <w:t>7</w:t>
            </w:r>
            <w:r w:rsidR="00A501B5">
              <w:rPr>
                <w:noProof/>
                <w:webHidden/>
              </w:rPr>
              <w:fldChar w:fldCharType="end"/>
            </w:r>
          </w:hyperlink>
        </w:p>
        <w:p w14:paraId="6E6ED28F" w14:textId="402CBF5E" w:rsidR="00A501B5" w:rsidRDefault="002F650F">
          <w:pPr>
            <w:pStyle w:val="TOC2"/>
            <w:rPr>
              <w:rFonts w:eastAsiaTheme="minorEastAsia" w:cstheme="minorBidi"/>
              <w:noProof/>
              <w:szCs w:val="21"/>
              <w:lang w:bidi="hi-IN"/>
            </w:rPr>
          </w:pPr>
          <w:hyperlink w:anchor="_Toc9515058" w:history="1">
            <w:r w:rsidR="00A501B5" w:rsidRPr="00A37DEF">
              <w:rPr>
                <w:rStyle w:val="Hyperlink"/>
                <w:noProof/>
                <w14:scene3d>
                  <w14:camera w14:prst="orthographicFront"/>
                  <w14:lightRig w14:rig="threePt" w14:dir="t">
                    <w14:rot w14:lat="0" w14:lon="0" w14:rev="0"/>
                  </w14:lightRig>
                </w14:scene3d>
              </w:rPr>
              <w:t>2.4</w:t>
            </w:r>
            <w:r w:rsidR="00A501B5">
              <w:rPr>
                <w:rFonts w:eastAsiaTheme="minorEastAsia" w:cstheme="minorBidi"/>
                <w:noProof/>
                <w:szCs w:val="21"/>
                <w:lang w:bidi="hi-IN"/>
              </w:rPr>
              <w:tab/>
            </w:r>
            <w:r w:rsidR="00A501B5" w:rsidRPr="00A37DEF">
              <w:rPr>
                <w:rStyle w:val="Hyperlink"/>
                <w:noProof/>
              </w:rPr>
              <w:t>Assumptions</w:t>
            </w:r>
            <w:r w:rsidR="00A501B5">
              <w:rPr>
                <w:noProof/>
                <w:webHidden/>
              </w:rPr>
              <w:tab/>
            </w:r>
            <w:r w:rsidR="00A501B5">
              <w:rPr>
                <w:noProof/>
                <w:webHidden/>
              </w:rPr>
              <w:fldChar w:fldCharType="begin"/>
            </w:r>
            <w:r w:rsidR="00A501B5">
              <w:rPr>
                <w:noProof/>
                <w:webHidden/>
              </w:rPr>
              <w:instrText xml:space="preserve"> PAGEREF _Toc9515058 \h </w:instrText>
            </w:r>
            <w:r w:rsidR="00A501B5">
              <w:rPr>
                <w:noProof/>
                <w:webHidden/>
              </w:rPr>
            </w:r>
            <w:r w:rsidR="00A501B5">
              <w:rPr>
                <w:noProof/>
                <w:webHidden/>
              </w:rPr>
              <w:fldChar w:fldCharType="separate"/>
            </w:r>
            <w:r w:rsidR="00A501B5">
              <w:rPr>
                <w:noProof/>
                <w:webHidden/>
              </w:rPr>
              <w:t>8</w:t>
            </w:r>
            <w:r w:rsidR="00A501B5">
              <w:rPr>
                <w:noProof/>
                <w:webHidden/>
              </w:rPr>
              <w:fldChar w:fldCharType="end"/>
            </w:r>
          </w:hyperlink>
        </w:p>
        <w:p w14:paraId="2C9097C9" w14:textId="76A2C58F" w:rsidR="00A501B5" w:rsidRDefault="002F650F">
          <w:pPr>
            <w:pStyle w:val="TOC2"/>
            <w:rPr>
              <w:rFonts w:eastAsiaTheme="minorEastAsia" w:cstheme="minorBidi"/>
              <w:noProof/>
              <w:szCs w:val="21"/>
              <w:lang w:bidi="hi-IN"/>
            </w:rPr>
          </w:pPr>
          <w:hyperlink w:anchor="_Toc9515059" w:history="1">
            <w:r w:rsidR="00A501B5" w:rsidRPr="00A37DEF">
              <w:rPr>
                <w:rStyle w:val="Hyperlink"/>
                <w:noProof/>
                <w14:scene3d>
                  <w14:camera w14:prst="orthographicFront"/>
                  <w14:lightRig w14:rig="threePt" w14:dir="t">
                    <w14:rot w14:lat="0" w14:lon="0" w14:rev="0"/>
                  </w14:lightRig>
                </w14:scene3d>
              </w:rPr>
              <w:t>2.5</w:t>
            </w:r>
            <w:r w:rsidR="00A501B5">
              <w:rPr>
                <w:rFonts w:eastAsiaTheme="minorEastAsia" w:cstheme="minorBidi"/>
                <w:noProof/>
                <w:szCs w:val="21"/>
                <w:lang w:bidi="hi-IN"/>
              </w:rPr>
              <w:tab/>
            </w:r>
            <w:r w:rsidR="00A501B5" w:rsidRPr="00A37DEF">
              <w:rPr>
                <w:rStyle w:val="Hyperlink"/>
                <w:noProof/>
              </w:rPr>
              <w:t>Risk</w:t>
            </w:r>
            <w:r w:rsidR="00A501B5">
              <w:rPr>
                <w:noProof/>
                <w:webHidden/>
              </w:rPr>
              <w:tab/>
            </w:r>
            <w:r w:rsidR="00A501B5">
              <w:rPr>
                <w:noProof/>
                <w:webHidden/>
              </w:rPr>
              <w:fldChar w:fldCharType="begin"/>
            </w:r>
            <w:r w:rsidR="00A501B5">
              <w:rPr>
                <w:noProof/>
                <w:webHidden/>
              </w:rPr>
              <w:instrText xml:space="preserve"> PAGEREF _Toc9515059 \h </w:instrText>
            </w:r>
            <w:r w:rsidR="00A501B5">
              <w:rPr>
                <w:noProof/>
                <w:webHidden/>
              </w:rPr>
            </w:r>
            <w:r w:rsidR="00A501B5">
              <w:rPr>
                <w:noProof/>
                <w:webHidden/>
              </w:rPr>
              <w:fldChar w:fldCharType="separate"/>
            </w:r>
            <w:r w:rsidR="00A501B5">
              <w:rPr>
                <w:noProof/>
                <w:webHidden/>
              </w:rPr>
              <w:t>8</w:t>
            </w:r>
            <w:r w:rsidR="00A501B5">
              <w:rPr>
                <w:noProof/>
                <w:webHidden/>
              </w:rPr>
              <w:fldChar w:fldCharType="end"/>
            </w:r>
          </w:hyperlink>
        </w:p>
        <w:p w14:paraId="421BB9C9" w14:textId="1454FD86" w:rsidR="00A501B5" w:rsidRDefault="002F650F">
          <w:pPr>
            <w:pStyle w:val="TOC2"/>
            <w:rPr>
              <w:rFonts w:eastAsiaTheme="minorEastAsia" w:cstheme="minorBidi"/>
              <w:noProof/>
              <w:szCs w:val="21"/>
              <w:lang w:bidi="hi-IN"/>
            </w:rPr>
          </w:pPr>
          <w:hyperlink w:anchor="_Toc9515060" w:history="1">
            <w:r w:rsidR="00A501B5" w:rsidRPr="00A37DEF">
              <w:rPr>
                <w:rStyle w:val="Hyperlink"/>
                <w:noProof/>
                <w14:scene3d>
                  <w14:camera w14:prst="orthographicFront"/>
                  <w14:lightRig w14:rig="threePt" w14:dir="t">
                    <w14:rot w14:lat="0" w14:lon="0" w14:rev="0"/>
                  </w14:lightRig>
                </w14:scene3d>
              </w:rPr>
              <w:t>2.6</w:t>
            </w:r>
            <w:r w:rsidR="00A501B5">
              <w:rPr>
                <w:rFonts w:eastAsiaTheme="minorEastAsia" w:cstheme="minorBidi"/>
                <w:noProof/>
                <w:szCs w:val="21"/>
                <w:lang w:bidi="hi-IN"/>
              </w:rPr>
              <w:tab/>
            </w:r>
            <w:r w:rsidR="00A501B5" w:rsidRPr="00A37DEF">
              <w:rPr>
                <w:rStyle w:val="Hyperlink"/>
                <w:noProof/>
              </w:rPr>
              <w:t>Design Principles and Considerations</w:t>
            </w:r>
            <w:r w:rsidR="00A501B5">
              <w:rPr>
                <w:noProof/>
                <w:webHidden/>
              </w:rPr>
              <w:tab/>
            </w:r>
            <w:r w:rsidR="00A501B5">
              <w:rPr>
                <w:noProof/>
                <w:webHidden/>
              </w:rPr>
              <w:fldChar w:fldCharType="begin"/>
            </w:r>
            <w:r w:rsidR="00A501B5">
              <w:rPr>
                <w:noProof/>
                <w:webHidden/>
              </w:rPr>
              <w:instrText xml:space="preserve"> PAGEREF _Toc9515060 \h </w:instrText>
            </w:r>
            <w:r w:rsidR="00A501B5">
              <w:rPr>
                <w:noProof/>
                <w:webHidden/>
              </w:rPr>
            </w:r>
            <w:r w:rsidR="00A501B5">
              <w:rPr>
                <w:noProof/>
                <w:webHidden/>
              </w:rPr>
              <w:fldChar w:fldCharType="separate"/>
            </w:r>
            <w:r w:rsidR="00A501B5">
              <w:rPr>
                <w:noProof/>
                <w:webHidden/>
              </w:rPr>
              <w:t>8</w:t>
            </w:r>
            <w:r w:rsidR="00A501B5">
              <w:rPr>
                <w:noProof/>
                <w:webHidden/>
              </w:rPr>
              <w:fldChar w:fldCharType="end"/>
            </w:r>
          </w:hyperlink>
        </w:p>
        <w:p w14:paraId="3CB31D9A" w14:textId="23D2FD9F" w:rsidR="00A501B5" w:rsidRDefault="002F650F">
          <w:pPr>
            <w:pStyle w:val="TOC3"/>
            <w:rPr>
              <w:rFonts w:eastAsiaTheme="minorEastAsia" w:cstheme="minorBidi"/>
              <w:noProof/>
              <w:szCs w:val="21"/>
              <w:lang w:bidi="hi-IN"/>
            </w:rPr>
          </w:pPr>
          <w:hyperlink w:anchor="_Toc9515061" w:history="1">
            <w:r w:rsidR="00A501B5" w:rsidRPr="00A37DEF">
              <w:rPr>
                <w:rStyle w:val="Hyperlink"/>
                <w:noProof/>
                <w14:scene3d>
                  <w14:camera w14:prst="orthographicFront"/>
                  <w14:lightRig w14:rig="threePt" w14:dir="t">
                    <w14:rot w14:lat="0" w14:lon="0" w14:rev="0"/>
                  </w14:lightRig>
                </w14:scene3d>
              </w:rPr>
              <w:t>2.6.1</w:t>
            </w:r>
            <w:r w:rsidR="00A501B5">
              <w:rPr>
                <w:rFonts w:eastAsiaTheme="minorEastAsia" w:cstheme="minorBidi"/>
                <w:noProof/>
                <w:szCs w:val="21"/>
                <w:lang w:bidi="hi-IN"/>
              </w:rPr>
              <w:tab/>
            </w:r>
            <w:r w:rsidR="00A501B5" w:rsidRPr="00A37DEF">
              <w:rPr>
                <w:rStyle w:val="Hyperlink"/>
                <w:noProof/>
              </w:rPr>
              <w:t>Adopt best practices</w:t>
            </w:r>
            <w:r w:rsidR="00A501B5">
              <w:rPr>
                <w:noProof/>
                <w:webHidden/>
              </w:rPr>
              <w:tab/>
            </w:r>
            <w:r w:rsidR="00A501B5">
              <w:rPr>
                <w:noProof/>
                <w:webHidden/>
              </w:rPr>
              <w:fldChar w:fldCharType="begin"/>
            </w:r>
            <w:r w:rsidR="00A501B5">
              <w:rPr>
                <w:noProof/>
                <w:webHidden/>
              </w:rPr>
              <w:instrText xml:space="preserve"> PAGEREF _Toc9515061 \h </w:instrText>
            </w:r>
            <w:r w:rsidR="00A501B5">
              <w:rPr>
                <w:noProof/>
                <w:webHidden/>
              </w:rPr>
            </w:r>
            <w:r w:rsidR="00A501B5">
              <w:rPr>
                <w:noProof/>
                <w:webHidden/>
              </w:rPr>
              <w:fldChar w:fldCharType="separate"/>
            </w:r>
            <w:r w:rsidR="00A501B5">
              <w:rPr>
                <w:noProof/>
                <w:webHidden/>
              </w:rPr>
              <w:t>8</w:t>
            </w:r>
            <w:r w:rsidR="00A501B5">
              <w:rPr>
                <w:noProof/>
                <w:webHidden/>
              </w:rPr>
              <w:fldChar w:fldCharType="end"/>
            </w:r>
          </w:hyperlink>
        </w:p>
        <w:p w14:paraId="3E835EA8" w14:textId="485E1FF3" w:rsidR="00A501B5" w:rsidRDefault="002F650F">
          <w:pPr>
            <w:pStyle w:val="TOC3"/>
            <w:rPr>
              <w:rFonts w:eastAsiaTheme="minorEastAsia" w:cstheme="minorBidi"/>
              <w:noProof/>
              <w:szCs w:val="21"/>
              <w:lang w:bidi="hi-IN"/>
            </w:rPr>
          </w:pPr>
          <w:hyperlink w:anchor="_Toc9515062" w:history="1">
            <w:r w:rsidR="00A501B5" w:rsidRPr="00A37DEF">
              <w:rPr>
                <w:rStyle w:val="Hyperlink"/>
                <w:noProof/>
                <w14:scene3d>
                  <w14:camera w14:prst="orthographicFront"/>
                  <w14:lightRig w14:rig="threePt" w14:dir="t">
                    <w14:rot w14:lat="0" w14:lon="0" w14:rev="0"/>
                  </w14:lightRig>
                </w14:scene3d>
              </w:rPr>
              <w:t>2.6.2</w:t>
            </w:r>
            <w:r w:rsidR="00A501B5">
              <w:rPr>
                <w:rFonts w:eastAsiaTheme="minorEastAsia" w:cstheme="minorBidi"/>
                <w:noProof/>
                <w:szCs w:val="21"/>
                <w:lang w:bidi="hi-IN"/>
              </w:rPr>
              <w:tab/>
            </w:r>
            <w:r w:rsidR="00A501B5" w:rsidRPr="00A37DEF">
              <w:rPr>
                <w:rStyle w:val="Hyperlink"/>
                <w:noProof/>
              </w:rPr>
              <w:t>Optimize processes</w:t>
            </w:r>
            <w:r w:rsidR="00A501B5">
              <w:rPr>
                <w:noProof/>
                <w:webHidden/>
              </w:rPr>
              <w:tab/>
            </w:r>
            <w:r w:rsidR="00A501B5">
              <w:rPr>
                <w:noProof/>
                <w:webHidden/>
              </w:rPr>
              <w:fldChar w:fldCharType="begin"/>
            </w:r>
            <w:r w:rsidR="00A501B5">
              <w:rPr>
                <w:noProof/>
                <w:webHidden/>
              </w:rPr>
              <w:instrText xml:space="preserve"> PAGEREF _Toc9515062 \h </w:instrText>
            </w:r>
            <w:r w:rsidR="00A501B5">
              <w:rPr>
                <w:noProof/>
                <w:webHidden/>
              </w:rPr>
            </w:r>
            <w:r w:rsidR="00A501B5">
              <w:rPr>
                <w:noProof/>
                <w:webHidden/>
              </w:rPr>
              <w:fldChar w:fldCharType="separate"/>
            </w:r>
            <w:r w:rsidR="00A501B5">
              <w:rPr>
                <w:noProof/>
                <w:webHidden/>
              </w:rPr>
              <w:t>8</w:t>
            </w:r>
            <w:r w:rsidR="00A501B5">
              <w:rPr>
                <w:noProof/>
                <w:webHidden/>
              </w:rPr>
              <w:fldChar w:fldCharType="end"/>
            </w:r>
          </w:hyperlink>
        </w:p>
        <w:p w14:paraId="50D33855" w14:textId="429EEDC1" w:rsidR="00A501B5" w:rsidRDefault="002F650F">
          <w:pPr>
            <w:pStyle w:val="TOC3"/>
            <w:rPr>
              <w:rFonts w:eastAsiaTheme="minorEastAsia" w:cstheme="minorBidi"/>
              <w:noProof/>
              <w:szCs w:val="21"/>
              <w:lang w:bidi="hi-IN"/>
            </w:rPr>
          </w:pPr>
          <w:hyperlink w:anchor="_Toc9515063" w:history="1">
            <w:r w:rsidR="00A501B5" w:rsidRPr="00A37DEF">
              <w:rPr>
                <w:rStyle w:val="Hyperlink"/>
                <w:noProof/>
                <w14:scene3d>
                  <w14:camera w14:prst="orthographicFront"/>
                  <w14:lightRig w14:rig="threePt" w14:dir="t">
                    <w14:rot w14:lat="0" w14:lon="0" w14:rev="0"/>
                  </w14:lightRig>
                </w14:scene3d>
              </w:rPr>
              <w:t>2.6.3</w:t>
            </w:r>
            <w:r w:rsidR="00A501B5">
              <w:rPr>
                <w:rFonts w:eastAsiaTheme="minorEastAsia" w:cstheme="minorBidi"/>
                <w:noProof/>
                <w:szCs w:val="21"/>
                <w:lang w:bidi="hi-IN"/>
              </w:rPr>
              <w:tab/>
            </w:r>
            <w:r w:rsidR="00A501B5" w:rsidRPr="00A37DEF">
              <w:rPr>
                <w:rStyle w:val="Hyperlink"/>
                <w:noProof/>
              </w:rPr>
              <w:t>Secure by default</w:t>
            </w:r>
            <w:r w:rsidR="00A501B5">
              <w:rPr>
                <w:noProof/>
                <w:webHidden/>
              </w:rPr>
              <w:tab/>
            </w:r>
            <w:r w:rsidR="00A501B5">
              <w:rPr>
                <w:noProof/>
                <w:webHidden/>
              </w:rPr>
              <w:fldChar w:fldCharType="begin"/>
            </w:r>
            <w:r w:rsidR="00A501B5">
              <w:rPr>
                <w:noProof/>
                <w:webHidden/>
              </w:rPr>
              <w:instrText xml:space="preserve"> PAGEREF _Toc9515063 \h </w:instrText>
            </w:r>
            <w:r w:rsidR="00A501B5">
              <w:rPr>
                <w:noProof/>
                <w:webHidden/>
              </w:rPr>
            </w:r>
            <w:r w:rsidR="00A501B5">
              <w:rPr>
                <w:noProof/>
                <w:webHidden/>
              </w:rPr>
              <w:fldChar w:fldCharType="separate"/>
            </w:r>
            <w:r w:rsidR="00A501B5">
              <w:rPr>
                <w:noProof/>
                <w:webHidden/>
              </w:rPr>
              <w:t>8</w:t>
            </w:r>
            <w:r w:rsidR="00A501B5">
              <w:rPr>
                <w:noProof/>
                <w:webHidden/>
              </w:rPr>
              <w:fldChar w:fldCharType="end"/>
            </w:r>
          </w:hyperlink>
        </w:p>
        <w:p w14:paraId="522504E5" w14:textId="2F60B87D" w:rsidR="00A501B5" w:rsidRDefault="002F650F">
          <w:pPr>
            <w:pStyle w:val="TOC3"/>
            <w:rPr>
              <w:rFonts w:eastAsiaTheme="minorEastAsia" w:cstheme="minorBidi"/>
              <w:noProof/>
              <w:szCs w:val="21"/>
              <w:lang w:bidi="hi-IN"/>
            </w:rPr>
          </w:pPr>
          <w:hyperlink w:anchor="_Toc9515064" w:history="1">
            <w:r w:rsidR="00A501B5" w:rsidRPr="00A37DEF">
              <w:rPr>
                <w:rStyle w:val="Hyperlink"/>
                <w:noProof/>
                <w14:scene3d>
                  <w14:camera w14:prst="orthographicFront"/>
                  <w14:lightRig w14:rig="threePt" w14:dir="t">
                    <w14:rot w14:lat="0" w14:lon="0" w14:rev="0"/>
                  </w14:lightRig>
                </w14:scene3d>
              </w:rPr>
              <w:t>2.6.4</w:t>
            </w:r>
            <w:r w:rsidR="00A501B5">
              <w:rPr>
                <w:rFonts w:eastAsiaTheme="minorEastAsia" w:cstheme="minorBidi"/>
                <w:noProof/>
                <w:szCs w:val="21"/>
                <w:lang w:bidi="hi-IN"/>
              </w:rPr>
              <w:tab/>
            </w:r>
            <w:r w:rsidR="00A501B5" w:rsidRPr="00A37DEF">
              <w:rPr>
                <w:rStyle w:val="Hyperlink"/>
                <w:noProof/>
              </w:rPr>
              <w:t>Provide resilience</w:t>
            </w:r>
            <w:r w:rsidR="00A501B5">
              <w:rPr>
                <w:noProof/>
                <w:webHidden/>
              </w:rPr>
              <w:tab/>
            </w:r>
            <w:r w:rsidR="00A501B5">
              <w:rPr>
                <w:noProof/>
                <w:webHidden/>
              </w:rPr>
              <w:fldChar w:fldCharType="begin"/>
            </w:r>
            <w:r w:rsidR="00A501B5">
              <w:rPr>
                <w:noProof/>
                <w:webHidden/>
              </w:rPr>
              <w:instrText xml:space="preserve"> PAGEREF _Toc9515064 \h </w:instrText>
            </w:r>
            <w:r w:rsidR="00A501B5">
              <w:rPr>
                <w:noProof/>
                <w:webHidden/>
              </w:rPr>
            </w:r>
            <w:r w:rsidR="00A501B5">
              <w:rPr>
                <w:noProof/>
                <w:webHidden/>
              </w:rPr>
              <w:fldChar w:fldCharType="separate"/>
            </w:r>
            <w:r w:rsidR="00A501B5">
              <w:rPr>
                <w:noProof/>
                <w:webHidden/>
              </w:rPr>
              <w:t>9</w:t>
            </w:r>
            <w:r w:rsidR="00A501B5">
              <w:rPr>
                <w:noProof/>
                <w:webHidden/>
              </w:rPr>
              <w:fldChar w:fldCharType="end"/>
            </w:r>
          </w:hyperlink>
        </w:p>
        <w:p w14:paraId="7139B43C" w14:textId="28929136" w:rsidR="00A501B5" w:rsidRDefault="002F650F">
          <w:pPr>
            <w:pStyle w:val="TOC1"/>
            <w:rPr>
              <w:rFonts w:eastAsiaTheme="minorEastAsia" w:cstheme="minorBidi"/>
              <w:szCs w:val="21"/>
              <w:lang w:bidi="hi-IN"/>
            </w:rPr>
          </w:pPr>
          <w:hyperlink w:anchor="_Toc9515065" w:history="1">
            <w:r w:rsidR="00A501B5" w:rsidRPr="00A37DEF">
              <w:rPr>
                <w:rStyle w:val="Hyperlink"/>
              </w:rPr>
              <w:t>3</w:t>
            </w:r>
            <w:r w:rsidR="00A501B5">
              <w:rPr>
                <w:rFonts w:eastAsiaTheme="minorEastAsia" w:cstheme="minorBidi"/>
                <w:szCs w:val="21"/>
                <w:lang w:bidi="hi-IN"/>
              </w:rPr>
              <w:tab/>
            </w:r>
            <w:r w:rsidR="00A501B5" w:rsidRPr="00A37DEF">
              <w:rPr>
                <w:rStyle w:val="Hyperlink"/>
              </w:rPr>
              <w:t>Data Architecture</w:t>
            </w:r>
            <w:r w:rsidR="00A501B5">
              <w:rPr>
                <w:webHidden/>
              </w:rPr>
              <w:tab/>
            </w:r>
            <w:r w:rsidR="00A501B5">
              <w:rPr>
                <w:webHidden/>
              </w:rPr>
              <w:fldChar w:fldCharType="begin"/>
            </w:r>
            <w:r w:rsidR="00A501B5">
              <w:rPr>
                <w:webHidden/>
              </w:rPr>
              <w:instrText xml:space="preserve"> PAGEREF _Toc9515065 \h </w:instrText>
            </w:r>
            <w:r w:rsidR="00A501B5">
              <w:rPr>
                <w:webHidden/>
              </w:rPr>
            </w:r>
            <w:r w:rsidR="00A501B5">
              <w:rPr>
                <w:webHidden/>
              </w:rPr>
              <w:fldChar w:fldCharType="separate"/>
            </w:r>
            <w:r w:rsidR="00A501B5">
              <w:rPr>
                <w:webHidden/>
              </w:rPr>
              <w:t>10</w:t>
            </w:r>
            <w:r w:rsidR="00A501B5">
              <w:rPr>
                <w:webHidden/>
              </w:rPr>
              <w:fldChar w:fldCharType="end"/>
            </w:r>
          </w:hyperlink>
        </w:p>
        <w:p w14:paraId="4DC442FA" w14:textId="7C84140C" w:rsidR="00A501B5" w:rsidRDefault="002F650F">
          <w:pPr>
            <w:pStyle w:val="TOC2"/>
            <w:rPr>
              <w:rFonts w:eastAsiaTheme="minorEastAsia" w:cstheme="minorBidi"/>
              <w:noProof/>
              <w:szCs w:val="21"/>
              <w:lang w:bidi="hi-IN"/>
            </w:rPr>
          </w:pPr>
          <w:hyperlink w:anchor="_Toc9515066" w:history="1">
            <w:r w:rsidR="00A501B5" w:rsidRPr="00A37DEF">
              <w:rPr>
                <w:rStyle w:val="Hyperlink"/>
                <w:noProof/>
                <w14:scene3d>
                  <w14:camera w14:prst="orthographicFront"/>
                  <w14:lightRig w14:rig="threePt" w14:dir="t">
                    <w14:rot w14:lat="0" w14:lon="0" w14:rev="0"/>
                  </w14:lightRig>
                </w14:scene3d>
              </w:rPr>
              <w:t>3.1</w:t>
            </w:r>
            <w:r w:rsidR="00A501B5">
              <w:rPr>
                <w:rFonts w:eastAsiaTheme="minorEastAsia" w:cstheme="minorBidi"/>
                <w:noProof/>
                <w:szCs w:val="21"/>
                <w:lang w:bidi="hi-IN"/>
              </w:rPr>
              <w:tab/>
            </w:r>
            <w:r w:rsidR="00A501B5" w:rsidRPr="00A37DEF">
              <w:rPr>
                <w:rStyle w:val="Hyperlink"/>
                <w:noProof/>
              </w:rPr>
              <w:t>Directory Information Tree (DIT)</w:t>
            </w:r>
            <w:r w:rsidR="00A501B5">
              <w:rPr>
                <w:noProof/>
                <w:webHidden/>
              </w:rPr>
              <w:tab/>
            </w:r>
            <w:r w:rsidR="00A501B5">
              <w:rPr>
                <w:noProof/>
                <w:webHidden/>
              </w:rPr>
              <w:fldChar w:fldCharType="begin"/>
            </w:r>
            <w:r w:rsidR="00A501B5">
              <w:rPr>
                <w:noProof/>
                <w:webHidden/>
              </w:rPr>
              <w:instrText xml:space="preserve"> PAGEREF _Toc9515066 \h </w:instrText>
            </w:r>
            <w:r w:rsidR="00A501B5">
              <w:rPr>
                <w:noProof/>
                <w:webHidden/>
              </w:rPr>
            </w:r>
            <w:r w:rsidR="00A501B5">
              <w:rPr>
                <w:noProof/>
                <w:webHidden/>
              </w:rPr>
              <w:fldChar w:fldCharType="separate"/>
            </w:r>
            <w:r w:rsidR="00A501B5">
              <w:rPr>
                <w:noProof/>
                <w:webHidden/>
              </w:rPr>
              <w:t>10</w:t>
            </w:r>
            <w:r w:rsidR="00A501B5">
              <w:rPr>
                <w:noProof/>
                <w:webHidden/>
              </w:rPr>
              <w:fldChar w:fldCharType="end"/>
            </w:r>
          </w:hyperlink>
        </w:p>
        <w:p w14:paraId="7D4A6149" w14:textId="56B36EB7" w:rsidR="00A501B5" w:rsidRDefault="002F650F">
          <w:pPr>
            <w:pStyle w:val="TOC3"/>
            <w:rPr>
              <w:rFonts w:eastAsiaTheme="minorEastAsia" w:cstheme="minorBidi"/>
              <w:noProof/>
              <w:szCs w:val="21"/>
              <w:lang w:bidi="hi-IN"/>
            </w:rPr>
          </w:pPr>
          <w:hyperlink w:anchor="_Toc9515067" w:history="1">
            <w:r w:rsidR="00A501B5" w:rsidRPr="00A37DEF">
              <w:rPr>
                <w:rStyle w:val="Hyperlink"/>
                <w:noProof/>
                <w14:scene3d>
                  <w14:camera w14:prst="orthographicFront"/>
                  <w14:lightRig w14:rig="threePt" w14:dir="t">
                    <w14:rot w14:lat="0" w14:lon="0" w14:rev="0"/>
                  </w14:lightRig>
                </w14:scene3d>
              </w:rPr>
              <w:t>3.1.1</w:t>
            </w:r>
            <w:r w:rsidR="00A501B5">
              <w:rPr>
                <w:rFonts w:eastAsiaTheme="minorEastAsia" w:cstheme="minorBidi"/>
                <w:noProof/>
                <w:szCs w:val="21"/>
                <w:lang w:bidi="hi-IN"/>
              </w:rPr>
              <w:tab/>
            </w:r>
            <w:r w:rsidR="00A501B5" w:rsidRPr="00A37DEF">
              <w:rPr>
                <w:rStyle w:val="Hyperlink"/>
                <w:noProof/>
              </w:rPr>
              <w:t>Root Suffix</w:t>
            </w:r>
            <w:r w:rsidR="00A501B5">
              <w:rPr>
                <w:noProof/>
                <w:webHidden/>
              </w:rPr>
              <w:tab/>
            </w:r>
            <w:r w:rsidR="00A501B5">
              <w:rPr>
                <w:noProof/>
                <w:webHidden/>
              </w:rPr>
              <w:fldChar w:fldCharType="begin"/>
            </w:r>
            <w:r w:rsidR="00A501B5">
              <w:rPr>
                <w:noProof/>
                <w:webHidden/>
              </w:rPr>
              <w:instrText xml:space="preserve"> PAGEREF _Toc9515067 \h </w:instrText>
            </w:r>
            <w:r w:rsidR="00A501B5">
              <w:rPr>
                <w:noProof/>
                <w:webHidden/>
              </w:rPr>
            </w:r>
            <w:r w:rsidR="00A501B5">
              <w:rPr>
                <w:noProof/>
                <w:webHidden/>
              </w:rPr>
              <w:fldChar w:fldCharType="separate"/>
            </w:r>
            <w:r w:rsidR="00A501B5">
              <w:rPr>
                <w:noProof/>
                <w:webHidden/>
              </w:rPr>
              <w:t>10</w:t>
            </w:r>
            <w:r w:rsidR="00A501B5">
              <w:rPr>
                <w:noProof/>
                <w:webHidden/>
              </w:rPr>
              <w:fldChar w:fldCharType="end"/>
            </w:r>
          </w:hyperlink>
        </w:p>
        <w:p w14:paraId="29832003" w14:textId="2C43B848" w:rsidR="00A501B5" w:rsidRDefault="002F650F">
          <w:pPr>
            <w:pStyle w:val="TOC3"/>
            <w:rPr>
              <w:rFonts w:eastAsiaTheme="minorEastAsia" w:cstheme="minorBidi"/>
              <w:noProof/>
              <w:szCs w:val="21"/>
              <w:lang w:bidi="hi-IN"/>
            </w:rPr>
          </w:pPr>
          <w:hyperlink w:anchor="_Toc9515068" w:history="1">
            <w:r w:rsidR="00A501B5" w:rsidRPr="00A37DEF">
              <w:rPr>
                <w:rStyle w:val="Hyperlink"/>
                <w:noProof/>
                <w14:scene3d>
                  <w14:camera w14:prst="orthographicFront"/>
                  <w14:lightRig w14:rig="threePt" w14:dir="t">
                    <w14:rot w14:lat="0" w14:lon="0" w14:rev="0"/>
                  </w14:lightRig>
                </w14:scene3d>
              </w:rPr>
              <w:t>3.1.2</w:t>
            </w:r>
            <w:r w:rsidR="00A501B5">
              <w:rPr>
                <w:rFonts w:eastAsiaTheme="minorEastAsia" w:cstheme="minorBidi"/>
                <w:noProof/>
                <w:szCs w:val="21"/>
                <w:lang w:bidi="hi-IN"/>
              </w:rPr>
              <w:tab/>
            </w:r>
            <w:r w:rsidR="00A501B5" w:rsidRPr="00A37DEF">
              <w:rPr>
                <w:rStyle w:val="Hyperlink"/>
                <w:noProof/>
              </w:rPr>
              <w:t>User Details</w:t>
            </w:r>
            <w:r w:rsidR="00A501B5">
              <w:rPr>
                <w:noProof/>
                <w:webHidden/>
              </w:rPr>
              <w:tab/>
            </w:r>
            <w:r w:rsidR="00A501B5">
              <w:rPr>
                <w:noProof/>
                <w:webHidden/>
              </w:rPr>
              <w:fldChar w:fldCharType="begin"/>
            </w:r>
            <w:r w:rsidR="00A501B5">
              <w:rPr>
                <w:noProof/>
                <w:webHidden/>
              </w:rPr>
              <w:instrText xml:space="preserve"> PAGEREF _Toc9515068 \h </w:instrText>
            </w:r>
            <w:r w:rsidR="00A501B5">
              <w:rPr>
                <w:noProof/>
                <w:webHidden/>
              </w:rPr>
            </w:r>
            <w:r w:rsidR="00A501B5">
              <w:rPr>
                <w:noProof/>
                <w:webHidden/>
              </w:rPr>
              <w:fldChar w:fldCharType="separate"/>
            </w:r>
            <w:r w:rsidR="00A501B5">
              <w:rPr>
                <w:noProof/>
                <w:webHidden/>
              </w:rPr>
              <w:t>10</w:t>
            </w:r>
            <w:r w:rsidR="00A501B5">
              <w:rPr>
                <w:noProof/>
                <w:webHidden/>
              </w:rPr>
              <w:fldChar w:fldCharType="end"/>
            </w:r>
          </w:hyperlink>
        </w:p>
        <w:p w14:paraId="266FDB8C" w14:textId="1A8F4222" w:rsidR="00A501B5" w:rsidRDefault="002F650F">
          <w:pPr>
            <w:pStyle w:val="TOC3"/>
            <w:rPr>
              <w:rFonts w:eastAsiaTheme="minorEastAsia" w:cstheme="minorBidi"/>
              <w:noProof/>
              <w:szCs w:val="21"/>
              <w:lang w:bidi="hi-IN"/>
            </w:rPr>
          </w:pPr>
          <w:hyperlink w:anchor="_Toc9515069" w:history="1">
            <w:r w:rsidR="00A501B5" w:rsidRPr="00A37DEF">
              <w:rPr>
                <w:rStyle w:val="Hyperlink"/>
                <w:noProof/>
                <w14:scene3d>
                  <w14:camera w14:prst="orthographicFront"/>
                  <w14:lightRig w14:rig="threePt" w14:dir="t">
                    <w14:rot w14:lat="0" w14:lon="0" w14:rev="0"/>
                  </w14:lightRig>
                </w14:scene3d>
              </w:rPr>
              <w:t>3.1.3</w:t>
            </w:r>
            <w:r w:rsidR="00A501B5">
              <w:rPr>
                <w:rFonts w:eastAsiaTheme="minorEastAsia" w:cstheme="minorBidi"/>
                <w:noProof/>
                <w:szCs w:val="21"/>
                <w:lang w:bidi="hi-IN"/>
              </w:rPr>
              <w:tab/>
            </w:r>
            <w:r w:rsidR="00A501B5" w:rsidRPr="00A37DEF">
              <w:rPr>
                <w:rStyle w:val="Hyperlink"/>
                <w:noProof/>
              </w:rPr>
              <w:t>Service Accounts and administrators</w:t>
            </w:r>
            <w:r w:rsidR="00A501B5">
              <w:rPr>
                <w:noProof/>
                <w:webHidden/>
              </w:rPr>
              <w:tab/>
            </w:r>
            <w:r w:rsidR="00A501B5">
              <w:rPr>
                <w:noProof/>
                <w:webHidden/>
              </w:rPr>
              <w:fldChar w:fldCharType="begin"/>
            </w:r>
            <w:r w:rsidR="00A501B5">
              <w:rPr>
                <w:noProof/>
                <w:webHidden/>
              </w:rPr>
              <w:instrText xml:space="preserve"> PAGEREF _Toc9515069 \h </w:instrText>
            </w:r>
            <w:r w:rsidR="00A501B5">
              <w:rPr>
                <w:noProof/>
                <w:webHidden/>
              </w:rPr>
            </w:r>
            <w:r w:rsidR="00A501B5">
              <w:rPr>
                <w:noProof/>
                <w:webHidden/>
              </w:rPr>
              <w:fldChar w:fldCharType="separate"/>
            </w:r>
            <w:r w:rsidR="00A501B5">
              <w:rPr>
                <w:noProof/>
                <w:webHidden/>
              </w:rPr>
              <w:t>11</w:t>
            </w:r>
            <w:r w:rsidR="00A501B5">
              <w:rPr>
                <w:noProof/>
                <w:webHidden/>
              </w:rPr>
              <w:fldChar w:fldCharType="end"/>
            </w:r>
          </w:hyperlink>
        </w:p>
        <w:p w14:paraId="2C465623" w14:textId="7EEEE437" w:rsidR="00A501B5" w:rsidRDefault="002F650F">
          <w:pPr>
            <w:pStyle w:val="TOC3"/>
            <w:rPr>
              <w:rFonts w:eastAsiaTheme="minorEastAsia" w:cstheme="minorBidi"/>
              <w:noProof/>
              <w:szCs w:val="21"/>
              <w:lang w:bidi="hi-IN"/>
            </w:rPr>
          </w:pPr>
          <w:hyperlink w:anchor="_Toc9515070" w:history="1">
            <w:r w:rsidR="00A501B5" w:rsidRPr="00A37DEF">
              <w:rPr>
                <w:rStyle w:val="Hyperlink"/>
                <w:noProof/>
                <w14:scene3d>
                  <w14:camera w14:prst="orthographicFront"/>
                  <w14:lightRig w14:rig="threePt" w14:dir="t">
                    <w14:rot w14:lat="0" w14:lon="0" w14:rev="0"/>
                  </w14:lightRig>
                </w14:scene3d>
              </w:rPr>
              <w:t>3.1.4</w:t>
            </w:r>
            <w:r w:rsidR="00A501B5">
              <w:rPr>
                <w:rFonts w:eastAsiaTheme="minorEastAsia" w:cstheme="minorBidi"/>
                <w:noProof/>
                <w:szCs w:val="21"/>
                <w:lang w:bidi="hi-IN"/>
              </w:rPr>
              <w:tab/>
            </w:r>
            <w:r w:rsidR="00A501B5" w:rsidRPr="00A37DEF">
              <w:rPr>
                <w:rStyle w:val="Hyperlink"/>
                <w:noProof/>
              </w:rPr>
              <w:t>Global groups</w:t>
            </w:r>
            <w:r w:rsidR="00A501B5">
              <w:rPr>
                <w:noProof/>
                <w:webHidden/>
              </w:rPr>
              <w:tab/>
            </w:r>
            <w:r w:rsidR="00A501B5">
              <w:rPr>
                <w:noProof/>
                <w:webHidden/>
              </w:rPr>
              <w:fldChar w:fldCharType="begin"/>
            </w:r>
            <w:r w:rsidR="00A501B5">
              <w:rPr>
                <w:noProof/>
                <w:webHidden/>
              </w:rPr>
              <w:instrText xml:space="preserve"> PAGEREF _Toc9515070 \h </w:instrText>
            </w:r>
            <w:r w:rsidR="00A501B5">
              <w:rPr>
                <w:noProof/>
                <w:webHidden/>
              </w:rPr>
            </w:r>
            <w:r w:rsidR="00A501B5">
              <w:rPr>
                <w:noProof/>
                <w:webHidden/>
              </w:rPr>
              <w:fldChar w:fldCharType="separate"/>
            </w:r>
            <w:r w:rsidR="00A501B5">
              <w:rPr>
                <w:noProof/>
                <w:webHidden/>
              </w:rPr>
              <w:t>11</w:t>
            </w:r>
            <w:r w:rsidR="00A501B5">
              <w:rPr>
                <w:noProof/>
                <w:webHidden/>
              </w:rPr>
              <w:fldChar w:fldCharType="end"/>
            </w:r>
          </w:hyperlink>
        </w:p>
        <w:p w14:paraId="2163531C" w14:textId="2C6C47EC" w:rsidR="00A501B5" w:rsidRDefault="002F650F">
          <w:pPr>
            <w:pStyle w:val="TOC3"/>
            <w:rPr>
              <w:rFonts w:eastAsiaTheme="minorEastAsia" w:cstheme="minorBidi"/>
              <w:noProof/>
              <w:szCs w:val="21"/>
              <w:lang w:bidi="hi-IN"/>
            </w:rPr>
          </w:pPr>
          <w:hyperlink w:anchor="_Toc9515071" w:history="1">
            <w:r w:rsidR="00A501B5" w:rsidRPr="00A37DEF">
              <w:rPr>
                <w:rStyle w:val="Hyperlink"/>
                <w:noProof/>
                <w14:scene3d>
                  <w14:camera w14:prst="orthographicFront"/>
                  <w14:lightRig w14:rig="threePt" w14:dir="t">
                    <w14:rot w14:lat="0" w14:lon="0" w14:rev="0"/>
                  </w14:lightRig>
                </w14:scene3d>
              </w:rPr>
              <w:t>3.1.5</w:t>
            </w:r>
            <w:r w:rsidR="00A501B5">
              <w:rPr>
                <w:rFonts w:eastAsiaTheme="minorEastAsia" w:cstheme="minorBidi"/>
                <w:noProof/>
                <w:szCs w:val="21"/>
                <w:lang w:bidi="hi-IN"/>
              </w:rPr>
              <w:tab/>
            </w:r>
            <w:r w:rsidR="00A501B5" w:rsidRPr="00A37DEF">
              <w:rPr>
                <w:rStyle w:val="Hyperlink"/>
                <w:noProof/>
              </w:rPr>
              <w:t>Application specific</w:t>
            </w:r>
            <w:r w:rsidR="00A501B5">
              <w:rPr>
                <w:noProof/>
                <w:webHidden/>
              </w:rPr>
              <w:tab/>
            </w:r>
            <w:r w:rsidR="00A501B5">
              <w:rPr>
                <w:noProof/>
                <w:webHidden/>
              </w:rPr>
              <w:fldChar w:fldCharType="begin"/>
            </w:r>
            <w:r w:rsidR="00A501B5">
              <w:rPr>
                <w:noProof/>
                <w:webHidden/>
              </w:rPr>
              <w:instrText xml:space="preserve"> PAGEREF _Toc9515071 \h </w:instrText>
            </w:r>
            <w:r w:rsidR="00A501B5">
              <w:rPr>
                <w:noProof/>
                <w:webHidden/>
              </w:rPr>
            </w:r>
            <w:r w:rsidR="00A501B5">
              <w:rPr>
                <w:noProof/>
                <w:webHidden/>
              </w:rPr>
              <w:fldChar w:fldCharType="separate"/>
            </w:r>
            <w:r w:rsidR="00A501B5">
              <w:rPr>
                <w:noProof/>
                <w:webHidden/>
              </w:rPr>
              <w:t>11</w:t>
            </w:r>
            <w:r w:rsidR="00A501B5">
              <w:rPr>
                <w:noProof/>
                <w:webHidden/>
              </w:rPr>
              <w:fldChar w:fldCharType="end"/>
            </w:r>
          </w:hyperlink>
        </w:p>
        <w:p w14:paraId="7A781D34" w14:textId="362C87FF" w:rsidR="00A501B5" w:rsidRDefault="002F650F">
          <w:pPr>
            <w:pStyle w:val="TOC2"/>
            <w:rPr>
              <w:rFonts w:eastAsiaTheme="minorEastAsia" w:cstheme="minorBidi"/>
              <w:noProof/>
              <w:szCs w:val="21"/>
              <w:lang w:bidi="hi-IN"/>
            </w:rPr>
          </w:pPr>
          <w:hyperlink w:anchor="_Toc9515072" w:history="1">
            <w:r w:rsidR="00A501B5" w:rsidRPr="00A37DEF">
              <w:rPr>
                <w:rStyle w:val="Hyperlink"/>
                <w:noProof/>
                <w14:scene3d>
                  <w14:camera w14:prst="orthographicFront"/>
                  <w14:lightRig w14:rig="threePt" w14:dir="t">
                    <w14:rot w14:lat="0" w14:lon="0" w14:rev="0"/>
                  </w14:lightRig>
                </w14:scene3d>
              </w:rPr>
              <w:t>3.2</w:t>
            </w:r>
            <w:r w:rsidR="00A501B5">
              <w:rPr>
                <w:rFonts w:eastAsiaTheme="minorEastAsia" w:cstheme="minorBidi"/>
                <w:noProof/>
                <w:szCs w:val="21"/>
                <w:lang w:bidi="hi-IN"/>
              </w:rPr>
              <w:tab/>
            </w:r>
            <w:r w:rsidR="00A501B5" w:rsidRPr="00A37DEF">
              <w:rPr>
                <w:rStyle w:val="Hyperlink"/>
                <w:noProof/>
              </w:rPr>
              <w:t>Access Control</w:t>
            </w:r>
            <w:r w:rsidR="00A501B5">
              <w:rPr>
                <w:noProof/>
                <w:webHidden/>
              </w:rPr>
              <w:tab/>
            </w:r>
            <w:r w:rsidR="00A501B5">
              <w:rPr>
                <w:noProof/>
                <w:webHidden/>
              </w:rPr>
              <w:fldChar w:fldCharType="begin"/>
            </w:r>
            <w:r w:rsidR="00A501B5">
              <w:rPr>
                <w:noProof/>
                <w:webHidden/>
              </w:rPr>
              <w:instrText xml:space="preserve"> PAGEREF _Toc9515072 \h </w:instrText>
            </w:r>
            <w:r w:rsidR="00A501B5">
              <w:rPr>
                <w:noProof/>
                <w:webHidden/>
              </w:rPr>
            </w:r>
            <w:r w:rsidR="00A501B5">
              <w:rPr>
                <w:noProof/>
                <w:webHidden/>
              </w:rPr>
              <w:fldChar w:fldCharType="separate"/>
            </w:r>
            <w:r w:rsidR="00A501B5">
              <w:rPr>
                <w:noProof/>
                <w:webHidden/>
              </w:rPr>
              <w:t>11</w:t>
            </w:r>
            <w:r w:rsidR="00A501B5">
              <w:rPr>
                <w:noProof/>
                <w:webHidden/>
              </w:rPr>
              <w:fldChar w:fldCharType="end"/>
            </w:r>
          </w:hyperlink>
        </w:p>
        <w:p w14:paraId="6D055165" w14:textId="6650BCDA" w:rsidR="00A501B5" w:rsidRDefault="002F650F">
          <w:pPr>
            <w:pStyle w:val="TOC2"/>
            <w:rPr>
              <w:rFonts w:eastAsiaTheme="minorEastAsia" w:cstheme="minorBidi"/>
              <w:noProof/>
              <w:szCs w:val="21"/>
              <w:lang w:bidi="hi-IN"/>
            </w:rPr>
          </w:pPr>
          <w:hyperlink w:anchor="_Toc9515073" w:history="1">
            <w:r w:rsidR="00A501B5" w:rsidRPr="00A37DEF">
              <w:rPr>
                <w:rStyle w:val="Hyperlink"/>
                <w:noProof/>
                <w14:scene3d>
                  <w14:camera w14:prst="orthographicFront"/>
                  <w14:lightRig w14:rig="threePt" w14:dir="t">
                    <w14:rot w14:lat="0" w14:lon="0" w14:rev="0"/>
                  </w14:lightRig>
                </w14:scene3d>
              </w:rPr>
              <w:t>3.3</w:t>
            </w:r>
            <w:r w:rsidR="00A501B5">
              <w:rPr>
                <w:rFonts w:eastAsiaTheme="minorEastAsia" w:cstheme="minorBidi"/>
                <w:noProof/>
                <w:szCs w:val="21"/>
                <w:lang w:bidi="hi-IN"/>
              </w:rPr>
              <w:tab/>
            </w:r>
            <w:r w:rsidR="00A501B5" w:rsidRPr="00A37DEF">
              <w:rPr>
                <w:rStyle w:val="Hyperlink"/>
                <w:noProof/>
              </w:rPr>
              <w:t>Schema</w:t>
            </w:r>
            <w:r w:rsidR="00A501B5">
              <w:rPr>
                <w:noProof/>
                <w:webHidden/>
              </w:rPr>
              <w:tab/>
            </w:r>
            <w:r w:rsidR="00A501B5">
              <w:rPr>
                <w:noProof/>
                <w:webHidden/>
              </w:rPr>
              <w:fldChar w:fldCharType="begin"/>
            </w:r>
            <w:r w:rsidR="00A501B5">
              <w:rPr>
                <w:noProof/>
                <w:webHidden/>
              </w:rPr>
              <w:instrText xml:space="preserve"> PAGEREF _Toc9515073 \h </w:instrText>
            </w:r>
            <w:r w:rsidR="00A501B5">
              <w:rPr>
                <w:noProof/>
                <w:webHidden/>
              </w:rPr>
            </w:r>
            <w:r w:rsidR="00A501B5">
              <w:rPr>
                <w:noProof/>
                <w:webHidden/>
              </w:rPr>
              <w:fldChar w:fldCharType="separate"/>
            </w:r>
            <w:r w:rsidR="00A501B5">
              <w:rPr>
                <w:noProof/>
                <w:webHidden/>
              </w:rPr>
              <w:t>11</w:t>
            </w:r>
            <w:r w:rsidR="00A501B5">
              <w:rPr>
                <w:noProof/>
                <w:webHidden/>
              </w:rPr>
              <w:fldChar w:fldCharType="end"/>
            </w:r>
          </w:hyperlink>
        </w:p>
        <w:p w14:paraId="00107320" w14:textId="6D4B8775" w:rsidR="00A501B5" w:rsidRDefault="002F650F">
          <w:pPr>
            <w:pStyle w:val="TOC3"/>
            <w:rPr>
              <w:rFonts w:eastAsiaTheme="minorEastAsia" w:cstheme="minorBidi"/>
              <w:noProof/>
              <w:szCs w:val="21"/>
              <w:lang w:bidi="hi-IN"/>
            </w:rPr>
          </w:pPr>
          <w:hyperlink w:anchor="_Toc9515074" w:history="1">
            <w:r w:rsidR="00A501B5" w:rsidRPr="00A37DEF">
              <w:rPr>
                <w:rStyle w:val="Hyperlink"/>
                <w:noProof/>
                <w14:scene3d>
                  <w14:camera w14:prst="orthographicFront"/>
                  <w14:lightRig w14:rig="threePt" w14:dir="t">
                    <w14:rot w14:lat="0" w14:lon="0" w14:rev="0"/>
                  </w14:lightRig>
                </w14:scene3d>
              </w:rPr>
              <w:t>3.3.1</w:t>
            </w:r>
            <w:r w:rsidR="00A501B5">
              <w:rPr>
                <w:rFonts w:eastAsiaTheme="minorEastAsia" w:cstheme="minorBidi"/>
                <w:noProof/>
                <w:szCs w:val="21"/>
                <w:lang w:bidi="hi-IN"/>
              </w:rPr>
              <w:tab/>
            </w:r>
            <w:r w:rsidR="00A501B5" w:rsidRPr="00A37DEF">
              <w:rPr>
                <w:rStyle w:val="Hyperlink"/>
                <w:noProof/>
              </w:rPr>
              <w:t>Users</w:t>
            </w:r>
            <w:r w:rsidR="00A501B5">
              <w:rPr>
                <w:noProof/>
                <w:webHidden/>
              </w:rPr>
              <w:tab/>
            </w:r>
            <w:r w:rsidR="00A501B5">
              <w:rPr>
                <w:noProof/>
                <w:webHidden/>
              </w:rPr>
              <w:fldChar w:fldCharType="begin"/>
            </w:r>
            <w:r w:rsidR="00A501B5">
              <w:rPr>
                <w:noProof/>
                <w:webHidden/>
              </w:rPr>
              <w:instrText xml:space="preserve"> PAGEREF _Toc9515074 \h </w:instrText>
            </w:r>
            <w:r w:rsidR="00A501B5">
              <w:rPr>
                <w:noProof/>
                <w:webHidden/>
              </w:rPr>
            </w:r>
            <w:r w:rsidR="00A501B5">
              <w:rPr>
                <w:noProof/>
                <w:webHidden/>
              </w:rPr>
              <w:fldChar w:fldCharType="separate"/>
            </w:r>
            <w:r w:rsidR="00A501B5">
              <w:rPr>
                <w:noProof/>
                <w:webHidden/>
              </w:rPr>
              <w:t>11</w:t>
            </w:r>
            <w:r w:rsidR="00A501B5">
              <w:rPr>
                <w:noProof/>
                <w:webHidden/>
              </w:rPr>
              <w:fldChar w:fldCharType="end"/>
            </w:r>
          </w:hyperlink>
        </w:p>
        <w:p w14:paraId="121D479A" w14:textId="4E134307" w:rsidR="00A501B5" w:rsidRDefault="002F650F">
          <w:pPr>
            <w:pStyle w:val="TOC3"/>
            <w:rPr>
              <w:rFonts w:eastAsiaTheme="minorEastAsia" w:cstheme="minorBidi"/>
              <w:noProof/>
              <w:szCs w:val="21"/>
              <w:lang w:bidi="hi-IN"/>
            </w:rPr>
          </w:pPr>
          <w:hyperlink w:anchor="_Toc9515075" w:history="1">
            <w:r w:rsidR="00A501B5" w:rsidRPr="00A37DEF">
              <w:rPr>
                <w:rStyle w:val="Hyperlink"/>
                <w:noProof/>
                <w14:scene3d>
                  <w14:camera w14:prst="orthographicFront"/>
                  <w14:lightRig w14:rig="threePt" w14:dir="t">
                    <w14:rot w14:lat="0" w14:lon="0" w14:rev="0"/>
                  </w14:lightRig>
                </w14:scene3d>
              </w:rPr>
              <w:t>3.3.2</w:t>
            </w:r>
            <w:r w:rsidR="00A501B5">
              <w:rPr>
                <w:rFonts w:eastAsiaTheme="minorEastAsia" w:cstheme="minorBidi"/>
                <w:noProof/>
                <w:szCs w:val="21"/>
                <w:lang w:bidi="hi-IN"/>
              </w:rPr>
              <w:tab/>
            </w:r>
            <w:r w:rsidR="00A501B5" w:rsidRPr="00A37DEF">
              <w:rPr>
                <w:rStyle w:val="Hyperlink"/>
                <w:noProof/>
              </w:rPr>
              <w:t>Groups</w:t>
            </w:r>
            <w:r w:rsidR="00A501B5">
              <w:rPr>
                <w:noProof/>
                <w:webHidden/>
              </w:rPr>
              <w:tab/>
            </w:r>
            <w:r w:rsidR="00A501B5">
              <w:rPr>
                <w:noProof/>
                <w:webHidden/>
              </w:rPr>
              <w:fldChar w:fldCharType="begin"/>
            </w:r>
            <w:r w:rsidR="00A501B5">
              <w:rPr>
                <w:noProof/>
                <w:webHidden/>
              </w:rPr>
              <w:instrText xml:space="preserve"> PAGEREF _Toc9515075 \h </w:instrText>
            </w:r>
            <w:r w:rsidR="00A501B5">
              <w:rPr>
                <w:noProof/>
                <w:webHidden/>
              </w:rPr>
            </w:r>
            <w:r w:rsidR="00A501B5">
              <w:rPr>
                <w:noProof/>
                <w:webHidden/>
              </w:rPr>
              <w:fldChar w:fldCharType="separate"/>
            </w:r>
            <w:r w:rsidR="00A501B5">
              <w:rPr>
                <w:noProof/>
                <w:webHidden/>
              </w:rPr>
              <w:t>12</w:t>
            </w:r>
            <w:r w:rsidR="00A501B5">
              <w:rPr>
                <w:noProof/>
                <w:webHidden/>
              </w:rPr>
              <w:fldChar w:fldCharType="end"/>
            </w:r>
          </w:hyperlink>
        </w:p>
        <w:p w14:paraId="0850A289" w14:textId="2470237C" w:rsidR="00A501B5" w:rsidRDefault="002F650F">
          <w:pPr>
            <w:pStyle w:val="TOC2"/>
            <w:rPr>
              <w:rFonts w:eastAsiaTheme="minorEastAsia" w:cstheme="minorBidi"/>
              <w:noProof/>
              <w:szCs w:val="21"/>
              <w:lang w:bidi="hi-IN"/>
            </w:rPr>
          </w:pPr>
          <w:hyperlink w:anchor="_Toc9515076" w:history="1">
            <w:r w:rsidR="00A501B5" w:rsidRPr="00A37DEF">
              <w:rPr>
                <w:rStyle w:val="Hyperlink"/>
                <w:noProof/>
                <w14:scene3d>
                  <w14:camera w14:prst="orthographicFront"/>
                  <w14:lightRig w14:rig="threePt" w14:dir="t">
                    <w14:rot w14:lat="0" w14:lon="0" w14:rev="0"/>
                  </w14:lightRig>
                </w14:scene3d>
              </w:rPr>
              <w:t>3.4</w:t>
            </w:r>
            <w:r w:rsidR="00A501B5">
              <w:rPr>
                <w:rFonts w:eastAsiaTheme="minorEastAsia" w:cstheme="minorBidi"/>
                <w:noProof/>
                <w:szCs w:val="21"/>
                <w:lang w:bidi="hi-IN"/>
              </w:rPr>
              <w:tab/>
            </w:r>
            <w:r w:rsidR="00A501B5" w:rsidRPr="00A37DEF">
              <w:rPr>
                <w:rStyle w:val="Hyperlink"/>
                <w:noProof/>
              </w:rPr>
              <w:t>Index</w:t>
            </w:r>
            <w:r w:rsidR="00A501B5">
              <w:rPr>
                <w:noProof/>
                <w:webHidden/>
              </w:rPr>
              <w:tab/>
            </w:r>
            <w:r w:rsidR="00A501B5">
              <w:rPr>
                <w:noProof/>
                <w:webHidden/>
              </w:rPr>
              <w:fldChar w:fldCharType="begin"/>
            </w:r>
            <w:r w:rsidR="00A501B5">
              <w:rPr>
                <w:noProof/>
                <w:webHidden/>
              </w:rPr>
              <w:instrText xml:space="preserve"> PAGEREF _Toc9515076 \h </w:instrText>
            </w:r>
            <w:r w:rsidR="00A501B5">
              <w:rPr>
                <w:noProof/>
                <w:webHidden/>
              </w:rPr>
            </w:r>
            <w:r w:rsidR="00A501B5">
              <w:rPr>
                <w:noProof/>
                <w:webHidden/>
              </w:rPr>
              <w:fldChar w:fldCharType="separate"/>
            </w:r>
            <w:r w:rsidR="00A501B5">
              <w:rPr>
                <w:noProof/>
                <w:webHidden/>
              </w:rPr>
              <w:t>13</w:t>
            </w:r>
            <w:r w:rsidR="00A501B5">
              <w:rPr>
                <w:noProof/>
                <w:webHidden/>
              </w:rPr>
              <w:fldChar w:fldCharType="end"/>
            </w:r>
          </w:hyperlink>
        </w:p>
        <w:p w14:paraId="18781CC2" w14:textId="5C454C6F" w:rsidR="00A501B5" w:rsidRDefault="002F650F">
          <w:pPr>
            <w:pStyle w:val="TOC2"/>
            <w:rPr>
              <w:rFonts w:eastAsiaTheme="minorEastAsia" w:cstheme="minorBidi"/>
              <w:noProof/>
              <w:szCs w:val="21"/>
              <w:lang w:bidi="hi-IN"/>
            </w:rPr>
          </w:pPr>
          <w:hyperlink w:anchor="_Toc9515077" w:history="1">
            <w:r w:rsidR="00A501B5" w:rsidRPr="00A37DEF">
              <w:rPr>
                <w:rStyle w:val="Hyperlink"/>
                <w:noProof/>
                <w14:scene3d>
                  <w14:camera w14:prst="orthographicFront"/>
                  <w14:lightRig w14:rig="threePt" w14:dir="t">
                    <w14:rot w14:lat="0" w14:lon="0" w14:rev="0"/>
                  </w14:lightRig>
                </w14:scene3d>
              </w:rPr>
              <w:t>3.5</w:t>
            </w:r>
            <w:r w:rsidR="00A501B5">
              <w:rPr>
                <w:rFonts w:eastAsiaTheme="minorEastAsia" w:cstheme="minorBidi"/>
                <w:noProof/>
                <w:szCs w:val="21"/>
                <w:lang w:bidi="hi-IN"/>
              </w:rPr>
              <w:tab/>
            </w:r>
            <w:r w:rsidR="00A501B5" w:rsidRPr="00A37DEF">
              <w:rPr>
                <w:rStyle w:val="Hyperlink"/>
                <w:noProof/>
              </w:rPr>
              <w:t>Access Control</w:t>
            </w:r>
            <w:r w:rsidR="00A501B5">
              <w:rPr>
                <w:noProof/>
                <w:webHidden/>
              </w:rPr>
              <w:tab/>
            </w:r>
            <w:r w:rsidR="00A501B5">
              <w:rPr>
                <w:noProof/>
                <w:webHidden/>
              </w:rPr>
              <w:fldChar w:fldCharType="begin"/>
            </w:r>
            <w:r w:rsidR="00A501B5">
              <w:rPr>
                <w:noProof/>
                <w:webHidden/>
              </w:rPr>
              <w:instrText xml:space="preserve"> PAGEREF _Toc9515077 \h </w:instrText>
            </w:r>
            <w:r w:rsidR="00A501B5">
              <w:rPr>
                <w:noProof/>
                <w:webHidden/>
              </w:rPr>
            </w:r>
            <w:r w:rsidR="00A501B5">
              <w:rPr>
                <w:noProof/>
                <w:webHidden/>
              </w:rPr>
              <w:fldChar w:fldCharType="separate"/>
            </w:r>
            <w:r w:rsidR="00A501B5">
              <w:rPr>
                <w:noProof/>
                <w:webHidden/>
              </w:rPr>
              <w:t>13</w:t>
            </w:r>
            <w:r w:rsidR="00A501B5">
              <w:rPr>
                <w:noProof/>
                <w:webHidden/>
              </w:rPr>
              <w:fldChar w:fldCharType="end"/>
            </w:r>
          </w:hyperlink>
        </w:p>
        <w:p w14:paraId="52F40E98" w14:textId="4498BAA3" w:rsidR="00A501B5" w:rsidRDefault="002F650F">
          <w:pPr>
            <w:pStyle w:val="TOC1"/>
            <w:rPr>
              <w:rFonts w:eastAsiaTheme="minorEastAsia" w:cstheme="minorBidi"/>
              <w:szCs w:val="21"/>
              <w:lang w:bidi="hi-IN"/>
            </w:rPr>
          </w:pPr>
          <w:hyperlink w:anchor="_Toc9515078" w:history="1">
            <w:r w:rsidR="00A501B5" w:rsidRPr="00A37DEF">
              <w:rPr>
                <w:rStyle w:val="Hyperlink"/>
              </w:rPr>
              <w:t>4</w:t>
            </w:r>
            <w:r w:rsidR="00A501B5">
              <w:rPr>
                <w:rFonts w:eastAsiaTheme="minorEastAsia" w:cstheme="minorBidi"/>
                <w:szCs w:val="21"/>
                <w:lang w:bidi="hi-IN"/>
              </w:rPr>
              <w:tab/>
            </w:r>
            <w:r w:rsidR="00A501B5" w:rsidRPr="00A37DEF">
              <w:rPr>
                <w:rStyle w:val="Hyperlink"/>
              </w:rPr>
              <w:t>Physical Architecture</w:t>
            </w:r>
            <w:r w:rsidR="00A501B5">
              <w:rPr>
                <w:webHidden/>
              </w:rPr>
              <w:tab/>
            </w:r>
            <w:r w:rsidR="00A501B5">
              <w:rPr>
                <w:webHidden/>
              </w:rPr>
              <w:fldChar w:fldCharType="begin"/>
            </w:r>
            <w:r w:rsidR="00A501B5">
              <w:rPr>
                <w:webHidden/>
              </w:rPr>
              <w:instrText xml:space="preserve"> PAGEREF _Toc9515078 \h </w:instrText>
            </w:r>
            <w:r w:rsidR="00A501B5">
              <w:rPr>
                <w:webHidden/>
              </w:rPr>
            </w:r>
            <w:r w:rsidR="00A501B5">
              <w:rPr>
                <w:webHidden/>
              </w:rPr>
              <w:fldChar w:fldCharType="separate"/>
            </w:r>
            <w:r w:rsidR="00A501B5">
              <w:rPr>
                <w:webHidden/>
              </w:rPr>
              <w:t>14</w:t>
            </w:r>
            <w:r w:rsidR="00A501B5">
              <w:rPr>
                <w:webHidden/>
              </w:rPr>
              <w:fldChar w:fldCharType="end"/>
            </w:r>
          </w:hyperlink>
        </w:p>
        <w:p w14:paraId="77E0B5E0" w14:textId="6EFEB6B5" w:rsidR="00A501B5" w:rsidRDefault="002F650F">
          <w:pPr>
            <w:pStyle w:val="TOC2"/>
            <w:rPr>
              <w:rFonts w:eastAsiaTheme="minorEastAsia" w:cstheme="minorBidi"/>
              <w:noProof/>
              <w:szCs w:val="21"/>
              <w:lang w:bidi="hi-IN"/>
            </w:rPr>
          </w:pPr>
          <w:hyperlink w:anchor="_Toc9515079" w:history="1">
            <w:r w:rsidR="00A501B5" w:rsidRPr="00A37DEF">
              <w:rPr>
                <w:rStyle w:val="Hyperlink"/>
                <w:noProof/>
                <w14:scene3d>
                  <w14:camera w14:prst="orthographicFront"/>
                  <w14:lightRig w14:rig="threePt" w14:dir="t">
                    <w14:rot w14:lat="0" w14:lon="0" w14:rev="0"/>
                  </w14:lightRig>
                </w14:scene3d>
              </w:rPr>
              <w:t>4.1</w:t>
            </w:r>
            <w:r w:rsidR="00A501B5">
              <w:rPr>
                <w:rFonts w:eastAsiaTheme="minorEastAsia" w:cstheme="minorBidi"/>
                <w:noProof/>
                <w:szCs w:val="21"/>
                <w:lang w:bidi="hi-IN"/>
              </w:rPr>
              <w:tab/>
            </w:r>
            <w:r w:rsidR="00A501B5" w:rsidRPr="00A37DEF">
              <w:rPr>
                <w:rStyle w:val="Hyperlink"/>
                <w:noProof/>
              </w:rPr>
              <w:t>Topology</w:t>
            </w:r>
            <w:r w:rsidR="00A501B5">
              <w:rPr>
                <w:noProof/>
                <w:webHidden/>
              </w:rPr>
              <w:tab/>
            </w:r>
            <w:r w:rsidR="00A501B5">
              <w:rPr>
                <w:noProof/>
                <w:webHidden/>
              </w:rPr>
              <w:fldChar w:fldCharType="begin"/>
            </w:r>
            <w:r w:rsidR="00A501B5">
              <w:rPr>
                <w:noProof/>
                <w:webHidden/>
              </w:rPr>
              <w:instrText xml:space="preserve"> PAGEREF _Toc9515079 \h </w:instrText>
            </w:r>
            <w:r w:rsidR="00A501B5">
              <w:rPr>
                <w:noProof/>
                <w:webHidden/>
              </w:rPr>
            </w:r>
            <w:r w:rsidR="00A501B5">
              <w:rPr>
                <w:noProof/>
                <w:webHidden/>
              </w:rPr>
              <w:fldChar w:fldCharType="separate"/>
            </w:r>
            <w:r w:rsidR="00A501B5">
              <w:rPr>
                <w:noProof/>
                <w:webHidden/>
              </w:rPr>
              <w:t>14</w:t>
            </w:r>
            <w:r w:rsidR="00A501B5">
              <w:rPr>
                <w:noProof/>
                <w:webHidden/>
              </w:rPr>
              <w:fldChar w:fldCharType="end"/>
            </w:r>
          </w:hyperlink>
        </w:p>
        <w:p w14:paraId="02AE4625" w14:textId="62DB7B57" w:rsidR="00A501B5" w:rsidRDefault="002F650F">
          <w:pPr>
            <w:pStyle w:val="TOC3"/>
            <w:rPr>
              <w:rFonts w:eastAsiaTheme="minorEastAsia" w:cstheme="minorBidi"/>
              <w:noProof/>
              <w:szCs w:val="21"/>
              <w:lang w:bidi="hi-IN"/>
            </w:rPr>
          </w:pPr>
          <w:hyperlink w:anchor="_Toc9515080" w:history="1">
            <w:r w:rsidR="00A501B5" w:rsidRPr="00A37DEF">
              <w:rPr>
                <w:rStyle w:val="Hyperlink"/>
                <w:noProof/>
                <w14:scene3d>
                  <w14:camera w14:prst="orthographicFront"/>
                  <w14:lightRig w14:rig="threePt" w14:dir="t">
                    <w14:rot w14:lat="0" w14:lon="0" w14:rev="0"/>
                  </w14:lightRig>
                </w14:scene3d>
              </w:rPr>
              <w:t>4.1.1</w:t>
            </w:r>
            <w:r w:rsidR="00A501B5">
              <w:rPr>
                <w:rFonts w:eastAsiaTheme="minorEastAsia" w:cstheme="minorBidi"/>
                <w:noProof/>
                <w:szCs w:val="21"/>
                <w:lang w:bidi="hi-IN"/>
              </w:rPr>
              <w:tab/>
            </w:r>
            <w:r w:rsidR="00A501B5" w:rsidRPr="00A37DEF">
              <w:rPr>
                <w:rStyle w:val="Hyperlink"/>
                <w:noProof/>
              </w:rPr>
              <w:t>Replication</w:t>
            </w:r>
            <w:r w:rsidR="00A501B5">
              <w:rPr>
                <w:noProof/>
                <w:webHidden/>
              </w:rPr>
              <w:tab/>
            </w:r>
            <w:r w:rsidR="00A501B5">
              <w:rPr>
                <w:noProof/>
                <w:webHidden/>
              </w:rPr>
              <w:fldChar w:fldCharType="begin"/>
            </w:r>
            <w:r w:rsidR="00A501B5">
              <w:rPr>
                <w:noProof/>
                <w:webHidden/>
              </w:rPr>
              <w:instrText xml:space="preserve"> PAGEREF _Toc9515080 \h </w:instrText>
            </w:r>
            <w:r w:rsidR="00A501B5">
              <w:rPr>
                <w:noProof/>
                <w:webHidden/>
              </w:rPr>
            </w:r>
            <w:r w:rsidR="00A501B5">
              <w:rPr>
                <w:noProof/>
                <w:webHidden/>
              </w:rPr>
              <w:fldChar w:fldCharType="separate"/>
            </w:r>
            <w:r w:rsidR="00A501B5">
              <w:rPr>
                <w:noProof/>
                <w:webHidden/>
              </w:rPr>
              <w:t>14</w:t>
            </w:r>
            <w:r w:rsidR="00A501B5">
              <w:rPr>
                <w:noProof/>
                <w:webHidden/>
              </w:rPr>
              <w:fldChar w:fldCharType="end"/>
            </w:r>
          </w:hyperlink>
        </w:p>
        <w:p w14:paraId="72C59EFA" w14:textId="534516FB" w:rsidR="00A501B5" w:rsidRDefault="002F650F">
          <w:pPr>
            <w:pStyle w:val="TOC3"/>
            <w:rPr>
              <w:rFonts w:eastAsiaTheme="minorEastAsia" w:cstheme="minorBidi"/>
              <w:noProof/>
              <w:szCs w:val="21"/>
              <w:lang w:bidi="hi-IN"/>
            </w:rPr>
          </w:pPr>
          <w:hyperlink w:anchor="_Toc9515081" w:history="1">
            <w:r w:rsidR="00A501B5" w:rsidRPr="00A37DEF">
              <w:rPr>
                <w:rStyle w:val="Hyperlink"/>
                <w:noProof/>
                <w14:scene3d>
                  <w14:camera w14:prst="orthographicFront"/>
                  <w14:lightRig w14:rig="threePt" w14:dir="t">
                    <w14:rot w14:lat="0" w14:lon="0" w14:rev="0"/>
                  </w14:lightRig>
                </w14:scene3d>
              </w:rPr>
              <w:t>4.1.2</w:t>
            </w:r>
            <w:r w:rsidR="00A501B5">
              <w:rPr>
                <w:rFonts w:eastAsiaTheme="minorEastAsia" w:cstheme="minorBidi"/>
                <w:noProof/>
                <w:szCs w:val="21"/>
                <w:lang w:bidi="hi-IN"/>
              </w:rPr>
              <w:tab/>
            </w:r>
            <w:r w:rsidR="00A501B5" w:rsidRPr="00A37DEF">
              <w:rPr>
                <w:rStyle w:val="Hyperlink"/>
                <w:noProof/>
              </w:rPr>
              <w:t>Replication Integrity</w:t>
            </w:r>
            <w:r w:rsidR="00A501B5">
              <w:rPr>
                <w:noProof/>
                <w:webHidden/>
              </w:rPr>
              <w:tab/>
            </w:r>
            <w:r w:rsidR="00A501B5">
              <w:rPr>
                <w:noProof/>
                <w:webHidden/>
              </w:rPr>
              <w:fldChar w:fldCharType="begin"/>
            </w:r>
            <w:r w:rsidR="00A501B5">
              <w:rPr>
                <w:noProof/>
                <w:webHidden/>
              </w:rPr>
              <w:instrText xml:space="preserve"> PAGEREF _Toc9515081 \h </w:instrText>
            </w:r>
            <w:r w:rsidR="00A501B5">
              <w:rPr>
                <w:noProof/>
                <w:webHidden/>
              </w:rPr>
            </w:r>
            <w:r w:rsidR="00A501B5">
              <w:rPr>
                <w:noProof/>
                <w:webHidden/>
              </w:rPr>
              <w:fldChar w:fldCharType="separate"/>
            </w:r>
            <w:r w:rsidR="00A501B5">
              <w:rPr>
                <w:noProof/>
                <w:webHidden/>
              </w:rPr>
              <w:t>15</w:t>
            </w:r>
            <w:r w:rsidR="00A501B5">
              <w:rPr>
                <w:noProof/>
                <w:webHidden/>
              </w:rPr>
              <w:fldChar w:fldCharType="end"/>
            </w:r>
          </w:hyperlink>
        </w:p>
        <w:p w14:paraId="2270DD1A" w14:textId="6E5D22EE" w:rsidR="00A501B5" w:rsidRDefault="002F650F">
          <w:pPr>
            <w:pStyle w:val="TOC3"/>
            <w:rPr>
              <w:rFonts w:eastAsiaTheme="minorEastAsia" w:cstheme="minorBidi"/>
              <w:noProof/>
              <w:szCs w:val="21"/>
              <w:lang w:bidi="hi-IN"/>
            </w:rPr>
          </w:pPr>
          <w:hyperlink w:anchor="_Toc9515082" w:history="1">
            <w:r w:rsidR="00A501B5" w:rsidRPr="00A37DEF">
              <w:rPr>
                <w:rStyle w:val="Hyperlink"/>
                <w:noProof/>
                <w14:scene3d>
                  <w14:camera w14:prst="orthographicFront"/>
                  <w14:lightRig w14:rig="threePt" w14:dir="t">
                    <w14:rot w14:lat="0" w14:lon="0" w14:rev="0"/>
                  </w14:lightRig>
                </w14:scene3d>
              </w:rPr>
              <w:t>4.1.3</w:t>
            </w:r>
            <w:r w:rsidR="00A501B5">
              <w:rPr>
                <w:rFonts w:eastAsiaTheme="minorEastAsia" w:cstheme="minorBidi"/>
                <w:noProof/>
                <w:szCs w:val="21"/>
                <w:lang w:bidi="hi-IN"/>
              </w:rPr>
              <w:tab/>
            </w:r>
            <w:r w:rsidR="00A501B5" w:rsidRPr="00A37DEF">
              <w:rPr>
                <w:rStyle w:val="Hyperlink"/>
                <w:noProof/>
              </w:rPr>
              <w:t>Availability</w:t>
            </w:r>
            <w:r w:rsidR="00A501B5">
              <w:rPr>
                <w:noProof/>
                <w:webHidden/>
              </w:rPr>
              <w:tab/>
            </w:r>
            <w:r w:rsidR="00A501B5">
              <w:rPr>
                <w:noProof/>
                <w:webHidden/>
              </w:rPr>
              <w:fldChar w:fldCharType="begin"/>
            </w:r>
            <w:r w:rsidR="00A501B5">
              <w:rPr>
                <w:noProof/>
                <w:webHidden/>
              </w:rPr>
              <w:instrText xml:space="preserve"> PAGEREF _Toc9515082 \h </w:instrText>
            </w:r>
            <w:r w:rsidR="00A501B5">
              <w:rPr>
                <w:noProof/>
                <w:webHidden/>
              </w:rPr>
            </w:r>
            <w:r w:rsidR="00A501B5">
              <w:rPr>
                <w:noProof/>
                <w:webHidden/>
              </w:rPr>
              <w:fldChar w:fldCharType="separate"/>
            </w:r>
            <w:r w:rsidR="00A501B5">
              <w:rPr>
                <w:noProof/>
                <w:webHidden/>
              </w:rPr>
              <w:t>16</w:t>
            </w:r>
            <w:r w:rsidR="00A501B5">
              <w:rPr>
                <w:noProof/>
                <w:webHidden/>
              </w:rPr>
              <w:fldChar w:fldCharType="end"/>
            </w:r>
          </w:hyperlink>
        </w:p>
        <w:p w14:paraId="5EDEF7CC" w14:textId="1D948181" w:rsidR="00A501B5" w:rsidRDefault="002F650F">
          <w:pPr>
            <w:pStyle w:val="TOC3"/>
            <w:rPr>
              <w:rFonts w:eastAsiaTheme="minorEastAsia" w:cstheme="minorBidi"/>
              <w:noProof/>
              <w:szCs w:val="21"/>
              <w:lang w:bidi="hi-IN"/>
            </w:rPr>
          </w:pPr>
          <w:hyperlink w:anchor="_Toc9515083" w:history="1">
            <w:r w:rsidR="00A501B5" w:rsidRPr="00A37DEF">
              <w:rPr>
                <w:rStyle w:val="Hyperlink"/>
                <w:noProof/>
                <w14:scene3d>
                  <w14:camera w14:prst="orthographicFront"/>
                  <w14:lightRig w14:rig="threePt" w14:dir="t">
                    <w14:rot w14:lat="0" w14:lon="0" w14:rev="0"/>
                  </w14:lightRig>
                </w14:scene3d>
              </w:rPr>
              <w:t>4.1.4</w:t>
            </w:r>
            <w:r w:rsidR="00A501B5">
              <w:rPr>
                <w:rFonts w:eastAsiaTheme="minorEastAsia" w:cstheme="minorBidi"/>
                <w:noProof/>
                <w:szCs w:val="21"/>
                <w:lang w:bidi="hi-IN"/>
              </w:rPr>
              <w:tab/>
            </w:r>
            <w:r w:rsidR="00A501B5" w:rsidRPr="00A37DEF">
              <w:rPr>
                <w:rStyle w:val="Hyperlink"/>
                <w:noProof/>
              </w:rPr>
              <w:t>Scalability</w:t>
            </w:r>
            <w:r w:rsidR="00A501B5">
              <w:rPr>
                <w:noProof/>
                <w:webHidden/>
              </w:rPr>
              <w:tab/>
            </w:r>
            <w:r w:rsidR="00A501B5">
              <w:rPr>
                <w:noProof/>
                <w:webHidden/>
              </w:rPr>
              <w:fldChar w:fldCharType="begin"/>
            </w:r>
            <w:r w:rsidR="00A501B5">
              <w:rPr>
                <w:noProof/>
                <w:webHidden/>
              </w:rPr>
              <w:instrText xml:space="preserve"> PAGEREF _Toc9515083 \h </w:instrText>
            </w:r>
            <w:r w:rsidR="00A501B5">
              <w:rPr>
                <w:noProof/>
                <w:webHidden/>
              </w:rPr>
            </w:r>
            <w:r w:rsidR="00A501B5">
              <w:rPr>
                <w:noProof/>
                <w:webHidden/>
              </w:rPr>
              <w:fldChar w:fldCharType="separate"/>
            </w:r>
            <w:r w:rsidR="00A501B5">
              <w:rPr>
                <w:noProof/>
                <w:webHidden/>
              </w:rPr>
              <w:t>16</w:t>
            </w:r>
            <w:r w:rsidR="00A501B5">
              <w:rPr>
                <w:noProof/>
                <w:webHidden/>
              </w:rPr>
              <w:fldChar w:fldCharType="end"/>
            </w:r>
          </w:hyperlink>
        </w:p>
        <w:p w14:paraId="2AD546A5" w14:textId="7F8A1650" w:rsidR="00A501B5" w:rsidRDefault="002F650F">
          <w:pPr>
            <w:pStyle w:val="TOC2"/>
            <w:rPr>
              <w:rFonts w:eastAsiaTheme="minorEastAsia" w:cstheme="minorBidi"/>
              <w:noProof/>
              <w:szCs w:val="21"/>
              <w:lang w:bidi="hi-IN"/>
            </w:rPr>
          </w:pPr>
          <w:hyperlink w:anchor="_Toc9515084" w:history="1">
            <w:r w:rsidR="00A501B5" w:rsidRPr="00A37DEF">
              <w:rPr>
                <w:rStyle w:val="Hyperlink"/>
                <w:noProof/>
                <w14:scene3d>
                  <w14:camera w14:prst="orthographicFront"/>
                  <w14:lightRig w14:rig="threePt" w14:dir="t">
                    <w14:rot w14:lat="0" w14:lon="0" w14:rev="0"/>
                  </w14:lightRig>
                </w14:scene3d>
              </w:rPr>
              <w:t>4.2</w:t>
            </w:r>
            <w:r w:rsidR="00A501B5">
              <w:rPr>
                <w:rFonts w:eastAsiaTheme="minorEastAsia" w:cstheme="minorBidi"/>
                <w:noProof/>
                <w:szCs w:val="21"/>
                <w:lang w:bidi="hi-IN"/>
              </w:rPr>
              <w:tab/>
            </w:r>
            <w:r w:rsidR="00A501B5" w:rsidRPr="00A37DEF">
              <w:rPr>
                <w:rStyle w:val="Hyperlink"/>
                <w:noProof/>
              </w:rPr>
              <w:t>Environment</w:t>
            </w:r>
            <w:r w:rsidR="00A501B5">
              <w:rPr>
                <w:noProof/>
                <w:webHidden/>
              </w:rPr>
              <w:tab/>
            </w:r>
            <w:r w:rsidR="00A501B5">
              <w:rPr>
                <w:noProof/>
                <w:webHidden/>
              </w:rPr>
              <w:fldChar w:fldCharType="begin"/>
            </w:r>
            <w:r w:rsidR="00A501B5">
              <w:rPr>
                <w:noProof/>
                <w:webHidden/>
              </w:rPr>
              <w:instrText xml:space="preserve"> PAGEREF _Toc9515084 \h </w:instrText>
            </w:r>
            <w:r w:rsidR="00A501B5">
              <w:rPr>
                <w:noProof/>
                <w:webHidden/>
              </w:rPr>
            </w:r>
            <w:r w:rsidR="00A501B5">
              <w:rPr>
                <w:noProof/>
                <w:webHidden/>
              </w:rPr>
              <w:fldChar w:fldCharType="separate"/>
            </w:r>
            <w:r w:rsidR="00A501B5">
              <w:rPr>
                <w:noProof/>
                <w:webHidden/>
              </w:rPr>
              <w:t>16</w:t>
            </w:r>
            <w:r w:rsidR="00A501B5">
              <w:rPr>
                <w:noProof/>
                <w:webHidden/>
              </w:rPr>
              <w:fldChar w:fldCharType="end"/>
            </w:r>
          </w:hyperlink>
        </w:p>
        <w:p w14:paraId="5303F33E" w14:textId="6AF5D4D3" w:rsidR="00A501B5" w:rsidRDefault="002F650F">
          <w:pPr>
            <w:pStyle w:val="TOC3"/>
            <w:rPr>
              <w:rFonts w:eastAsiaTheme="minorEastAsia" w:cstheme="minorBidi"/>
              <w:noProof/>
              <w:szCs w:val="21"/>
              <w:lang w:bidi="hi-IN"/>
            </w:rPr>
          </w:pPr>
          <w:hyperlink w:anchor="_Toc9515085" w:history="1">
            <w:r w:rsidR="00A501B5" w:rsidRPr="00A37DEF">
              <w:rPr>
                <w:rStyle w:val="Hyperlink"/>
                <w:noProof/>
                <w14:scene3d>
                  <w14:camera w14:prst="orthographicFront"/>
                  <w14:lightRig w14:rig="threePt" w14:dir="t">
                    <w14:rot w14:lat="0" w14:lon="0" w14:rev="0"/>
                  </w14:lightRig>
                </w14:scene3d>
              </w:rPr>
              <w:t>4.2.1</w:t>
            </w:r>
            <w:r w:rsidR="00A501B5">
              <w:rPr>
                <w:rFonts w:eastAsiaTheme="minorEastAsia" w:cstheme="minorBidi"/>
                <w:noProof/>
                <w:szCs w:val="21"/>
                <w:lang w:bidi="hi-IN"/>
              </w:rPr>
              <w:tab/>
            </w:r>
            <w:r w:rsidR="00A501B5" w:rsidRPr="00A37DEF">
              <w:rPr>
                <w:rStyle w:val="Hyperlink"/>
                <w:noProof/>
              </w:rPr>
              <w:t>DEV Environment Architecture (Shore side)</w:t>
            </w:r>
            <w:r w:rsidR="00A501B5">
              <w:rPr>
                <w:noProof/>
                <w:webHidden/>
              </w:rPr>
              <w:tab/>
            </w:r>
            <w:r w:rsidR="00A501B5">
              <w:rPr>
                <w:noProof/>
                <w:webHidden/>
              </w:rPr>
              <w:fldChar w:fldCharType="begin"/>
            </w:r>
            <w:r w:rsidR="00A501B5">
              <w:rPr>
                <w:noProof/>
                <w:webHidden/>
              </w:rPr>
              <w:instrText xml:space="preserve"> PAGEREF _Toc9515085 \h </w:instrText>
            </w:r>
            <w:r w:rsidR="00A501B5">
              <w:rPr>
                <w:noProof/>
                <w:webHidden/>
              </w:rPr>
            </w:r>
            <w:r w:rsidR="00A501B5">
              <w:rPr>
                <w:noProof/>
                <w:webHidden/>
              </w:rPr>
              <w:fldChar w:fldCharType="separate"/>
            </w:r>
            <w:r w:rsidR="00A501B5">
              <w:rPr>
                <w:noProof/>
                <w:webHidden/>
              </w:rPr>
              <w:t>16</w:t>
            </w:r>
            <w:r w:rsidR="00A501B5">
              <w:rPr>
                <w:noProof/>
                <w:webHidden/>
              </w:rPr>
              <w:fldChar w:fldCharType="end"/>
            </w:r>
          </w:hyperlink>
        </w:p>
        <w:p w14:paraId="5997806B" w14:textId="31864786" w:rsidR="00A501B5" w:rsidRDefault="002F650F">
          <w:pPr>
            <w:pStyle w:val="TOC3"/>
            <w:rPr>
              <w:rFonts w:eastAsiaTheme="minorEastAsia" w:cstheme="minorBidi"/>
              <w:noProof/>
              <w:szCs w:val="21"/>
              <w:lang w:bidi="hi-IN"/>
            </w:rPr>
          </w:pPr>
          <w:hyperlink w:anchor="_Toc9515086" w:history="1">
            <w:r w:rsidR="00A501B5" w:rsidRPr="00A37DEF">
              <w:rPr>
                <w:rStyle w:val="Hyperlink"/>
                <w:noProof/>
                <w14:scene3d>
                  <w14:camera w14:prst="orthographicFront"/>
                  <w14:lightRig w14:rig="threePt" w14:dir="t">
                    <w14:rot w14:lat="0" w14:lon="0" w14:rev="0"/>
                  </w14:lightRig>
                </w14:scene3d>
              </w:rPr>
              <w:t>4.2.2</w:t>
            </w:r>
            <w:r w:rsidR="00A501B5">
              <w:rPr>
                <w:rFonts w:eastAsiaTheme="minorEastAsia" w:cstheme="minorBidi"/>
                <w:noProof/>
                <w:szCs w:val="21"/>
                <w:lang w:bidi="hi-IN"/>
              </w:rPr>
              <w:tab/>
            </w:r>
            <w:r w:rsidR="00A501B5" w:rsidRPr="00A37DEF">
              <w:rPr>
                <w:rStyle w:val="Hyperlink"/>
                <w:noProof/>
              </w:rPr>
              <w:t>Stage Environment Physical Architecture (Shore side)</w:t>
            </w:r>
            <w:r w:rsidR="00A501B5">
              <w:rPr>
                <w:noProof/>
                <w:webHidden/>
              </w:rPr>
              <w:tab/>
            </w:r>
            <w:r w:rsidR="00A501B5">
              <w:rPr>
                <w:noProof/>
                <w:webHidden/>
              </w:rPr>
              <w:fldChar w:fldCharType="begin"/>
            </w:r>
            <w:r w:rsidR="00A501B5">
              <w:rPr>
                <w:noProof/>
                <w:webHidden/>
              </w:rPr>
              <w:instrText xml:space="preserve"> PAGEREF _Toc9515086 \h </w:instrText>
            </w:r>
            <w:r w:rsidR="00A501B5">
              <w:rPr>
                <w:noProof/>
                <w:webHidden/>
              </w:rPr>
            </w:r>
            <w:r w:rsidR="00A501B5">
              <w:rPr>
                <w:noProof/>
                <w:webHidden/>
              </w:rPr>
              <w:fldChar w:fldCharType="separate"/>
            </w:r>
            <w:r w:rsidR="00A501B5">
              <w:rPr>
                <w:noProof/>
                <w:webHidden/>
              </w:rPr>
              <w:t>17</w:t>
            </w:r>
            <w:r w:rsidR="00A501B5">
              <w:rPr>
                <w:noProof/>
                <w:webHidden/>
              </w:rPr>
              <w:fldChar w:fldCharType="end"/>
            </w:r>
          </w:hyperlink>
        </w:p>
        <w:p w14:paraId="24265C1E" w14:textId="0679DD98" w:rsidR="00A501B5" w:rsidRDefault="002F650F">
          <w:pPr>
            <w:pStyle w:val="TOC3"/>
            <w:rPr>
              <w:rFonts w:eastAsiaTheme="minorEastAsia" w:cstheme="minorBidi"/>
              <w:noProof/>
              <w:szCs w:val="21"/>
              <w:lang w:bidi="hi-IN"/>
            </w:rPr>
          </w:pPr>
          <w:hyperlink w:anchor="_Toc9515087" w:history="1">
            <w:r w:rsidR="00A501B5" w:rsidRPr="00A37DEF">
              <w:rPr>
                <w:rStyle w:val="Hyperlink"/>
                <w:noProof/>
                <w14:scene3d>
                  <w14:camera w14:prst="orthographicFront"/>
                  <w14:lightRig w14:rig="threePt" w14:dir="t">
                    <w14:rot w14:lat="0" w14:lon="0" w14:rev="0"/>
                  </w14:lightRig>
                </w14:scene3d>
              </w:rPr>
              <w:t>4.2.3</w:t>
            </w:r>
            <w:r w:rsidR="00A501B5">
              <w:rPr>
                <w:rFonts w:eastAsiaTheme="minorEastAsia" w:cstheme="minorBidi"/>
                <w:noProof/>
                <w:szCs w:val="21"/>
                <w:lang w:bidi="hi-IN"/>
              </w:rPr>
              <w:tab/>
            </w:r>
            <w:r w:rsidR="00A501B5" w:rsidRPr="00A37DEF">
              <w:rPr>
                <w:rStyle w:val="Hyperlink"/>
                <w:noProof/>
              </w:rPr>
              <w:t>Production Environment Physical Architecture (Shore side)</w:t>
            </w:r>
            <w:r w:rsidR="00A501B5">
              <w:rPr>
                <w:noProof/>
                <w:webHidden/>
              </w:rPr>
              <w:tab/>
            </w:r>
            <w:r w:rsidR="00A501B5">
              <w:rPr>
                <w:noProof/>
                <w:webHidden/>
              </w:rPr>
              <w:fldChar w:fldCharType="begin"/>
            </w:r>
            <w:r w:rsidR="00A501B5">
              <w:rPr>
                <w:noProof/>
                <w:webHidden/>
              </w:rPr>
              <w:instrText xml:space="preserve"> PAGEREF _Toc9515087 \h </w:instrText>
            </w:r>
            <w:r w:rsidR="00A501B5">
              <w:rPr>
                <w:noProof/>
                <w:webHidden/>
              </w:rPr>
            </w:r>
            <w:r w:rsidR="00A501B5">
              <w:rPr>
                <w:noProof/>
                <w:webHidden/>
              </w:rPr>
              <w:fldChar w:fldCharType="separate"/>
            </w:r>
            <w:r w:rsidR="00A501B5">
              <w:rPr>
                <w:noProof/>
                <w:webHidden/>
              </w:rPr>
              <w:t>18</w:t>
            </w:r>
            <w:r w:rsidR="00A501B5">
              <w:rPr>
                <w:noProof/>
                <w:webHidden/>
              </w:rPr>
              <w:fldChar w:fldCharType="end"/>
            </w:r>
          </w:hyperlink>
        </w:p>
        <w:p w14:paraId="6EA8BD2B" w14:textId="422AE5F0" w:rsidR="00A501B5" w:rsidRDefault="002F650F">
          <w:pPr>
            <w:pStyle w:val="TOC1"/>
            <w:rPr>
              <w:rFonts w:eastAsiaTheme="minorEastAsia" w:cstheme="minorBidi"/>
              <w:szCs w:val="21"/>
              <w:lang w:bidi="hi-IN"/>
            </w:rPr>
          </w:pPr>
          <w:hyperlink w:anchor="_Toc9515088" w:history="1">
            <w:r w:rsidR="00A501B5" w:rsidRPr="00A37DEF">
              <w:rPr>
                <w:rStyle w:val="Hyperlink"/>
              </w:rPr>
              <w:t>5</w:t>
            </w:r>
            <w:r w:rsidR="00A501B5">
              <w:rPr>
                <w:rFonts w:eastAsiaTheme="minorEastAsia" w:cstheme="minorBidi"/>
                <w:szCs w:val="21"/>
                <w:lang w:bidi="hi-IN"/>
              </w:rPr>
              <w:tab/>
            </w:r>
            <w:r w:rsidR="00A501B5" w:rsidRPr="00A37DEF">
              <w:rPr>
                <w:rStyle w:val="Hyperlink"/>
              </w:rPr>
              <w:t>Integration Architecture</w:t>
            </w:r>
            <w:r w:rsidR="00A501B5">
              <w:rPr>
                <w:webHidden/>
              </w:rPr>
              <w:tab/>
            </w:r>
            <w:r w:rsidR="00A501B5">
              <w:rPr>
                <w:webHidden/>
              </w:rPr>
              <w:fldChar w:fldCharType="begin"/>
            </w:r>
            <w:r w:rsidR="00A501B5">
              <w:rPr>
                <w:webHidden/>
              </w:rPr>
              <w:instrText xml:space="preserve"> PAGEREF _Toc9515088 \h </w:instrText>
            </w:r>
            <w:r w:rsidR="00A501B5">
              <w:rPr>
                <w:webHidden/>
              </w:rPr>
            </w:r>
            <w:r w:rsidR="00A501B5">
              <w:rPr>
                <w:webHidden/>
              </w:rPr>
              <w:fldChar w:fldCharType="separate"/>
            </w:r>
            <w:r w:rsidR="00A501B5">
              <w:rPr>
                <w:webHidden/>
              </w:rPr>
              <w:t>20</w:t>
            </w:r>
            <w:r w:rsidR="00A501B5">
              <w:rPr>
                <w:webHidden/>
              </w:rPr>
              <w:fldChar w:fldCharType="end"/>
            </w:r>
          </w:hyperlink>
        </w:p>
        <w:p w14:paraId="5A6E0565" w14:textId="78574C2B" w:rsidR="00A501B5" w:rsidRDefault="002F650F">
          <w:pPr>
            <w:pStyle w:val="TOC1"/>
            <w:rPr>
              <w:rFonts w:eastAsiaTheme="minorEastAsia" w:cstheme="minorBidi"/>
              <w:szCs w:val="21"/>
              <w:lang w:bidi="hi-IN"/>
            </w:rPr>
          </w:pPr>
          <w:hyperlink w:anchor="_Toc9515089" w:history="1">
            <w:r w:rsidR="00A501B5" w:rsidRPr="00A37DEF">
              <w:rPr>
                <w:rStyle w:val="Hyperlink"/>
              </w:rPr>
              <w:t>6</w:t>
            </w:r>
            <w:r w:rsidR="00A501B5">
              <w:rPr>
                <w:rFonts w:eastAsiaTheme="minorEastAsia" w:cstheme="minorBidi"/>
                <w:szCs w:val="21"/>
                <w:lang w:bidi="hi-IN"/>
              </w:rPr>
              <w:tab/>
            </w:r>
            <w:r w:rsidR="00A501B5" w:rsidRPr="00A37DEF">
              <w:rPr>
                <w:rStyle w:val="Hyperlink"/>
              </w:rPr>
              <w:t>Security Architecture</w:t>
            </w:r>
            <w:r w:rsidR="00A501B5">
              <w:rPr>
                <w:webHidden/>
              </w:rPr>
              <w:tab/>
            </w:r>
            <w:r w:rsidR="00A501B5">
              <w:rPr>
                <w:webHidden/>
              </w:rPr>
              <w:fldChar w:fldCharType="begin"/>
            </w:r>
            <w:r w:rsidR="00A501B5">
              <w:rPr>
                <w:webHidden/>
              </w:rPr>
              <w:instrText xml:space="preserve"> PAGEREF _Toc9515089 \h </w:instrText>
            </w:r>
            <w:r w:rsidR="00A501B5">
              <w:rPr>
                <w:webHidden/>
              </w:rPr>
            </w:r>
            <w:r w:rsidR="00A501B5">
              <w:rPr>
                <w:webHidden/>
              </w:rPr>
              <w:fldChar w:fldCharType="separate"/>
            </w:r>
            <w:r w:rsidR="00A501B5">
              <w:rPr>
                <w:webHidden/>
              </w:rPr>
              <w:t>21</w:t>
            </w:r>
            <w:r w:rsidR="00A501B5">
              <w:rPr>
                <w:webHidden/>
              </w:rPr>
              <w:fldChar w:fldCharType="end"/>
            </w:r>
          </w:hyperlink>
        </w:p>
        <w:p w14:paraId="49D1C763" w14:textId="5E536676" w:rsidR="00A501B5" w:rsidRDefault="002F650F">
          <w:pPr>
            <w:pStyle w:val="TOC2"/>
            <w:rPr>
              <w:rFonts w:eastAsiaTheme="minorEastAsia" w:cstheme="minorBidi"/>
              <w:noProof/>
              <w:szCs w:val="21"/>
              <w:lang w:bidi="hi-IN"/>
            </w:rPr>
          </w:pPr>
          <w:hyperlink w:anchor="_Toc9515090" w:history="1">
            <w:r w:rsidR="00A501B5" w:rsidRPr="00A37DEF">
              <w:rPr>
                <w:rStyle w:val="Hyperlink"/>
                <w:noProof/>
                <w14:scene3d>
                  <w14:camera w14:prst="orthographicFront"/>
                  <w14:lightRig w14:rig="threePt" w14:dir="t">
                    <w14:rot w14:lat="0" w14:lon="0" w14:rev="0"/>
                  </w14:lightRig>
                </w14:scene3d>
              </w:rPr>
              <w:t>6.1</w:t>
            </w:r>
            <w:r w:rsidR="00A501B5">
              <w:rPr>
                <w:rFonts w:eastAsiaTheme="minorEastAsia" w:cstheme="minorBidi"/>
                <w:noProof/>
                <w:szCs w:val="21"/>
                <w:lang w:bidi="hi-IN"/>
              </w:rPr>
              <w:tab/>
            </w:r>
            <w:r w:rsidR="00A501B5" w:rsidRPr="00A37DEF">
              <w:rPr>
                <w:rStyle w:val="Hyperlink"/>
                <w:noProof/>
              </w:rPr>
              <w:t>Network</w:t>
            </w:r>
            <w:r w:rsidR="00A501B5">
              <w:rPr>
                <w:noProof/>
                <w:webHidden/>
              </w:rPr>
              <w:tab/>
            </w:r>
            <w:r w:rsidR="00A501B5">
              <w:rPr>
                <w:noProof/>
                <w:webHidden/>
              </w:rPr>
              <w:fldChar w:fldCharType="begin"/>
            </w:r>
            <w:r w:rsidR="00A501B5">
              <w:rPr>
                <w:noProof/>
                <w:webHidden/>
              </w:rPr>
              <w:instrText xml:space="preserve"> PAGEREF _Toc9515090 \h </w:instrText>
            </w:r>
            <w:r w:rsidR="00A501B5">
              <w:rPr>
                <w:noProof/>
                <w:webHidden/>
              </w:rPr>
            </w:r>
            <w:r w:rsidR="00A501B5">
              <w:rPr>
                <w:noProof/>
                <w:webHidden/>
              </w:rPr>
              <w:fldChar w:fldCharType="separate"/>
            </w:r>
            <w:r w:rsidR="00A501B5">
              <w:rPr>
                <w:noProof/>
                <w:webHidden/>
              </w:rPr>
              <w:t>21</w:t>
            </w:r>
            <w:r w:rsidR="00A501B5">
              <w:rPr>
                <w:noProof/>
                <w:webHidden/>
              </w:rPr>
              <w:fldChar w:fldCharType="end"/>
            </w:r>
          </w:hyperlink>
        </w:p>
        <w:p w14:paraId="0FDAF6B0" w14:textId="7855EB4C" w:rsidR="00A501B5" w:rsidRDefault="002F650F">
          <w:pPr>
            <w:pStyle w:val="TOC3"/>
            <w:rPr>
              <w:rFonts w:eastAsiaTheme="minorEastAsia" w:cstheme="minorBidi"/>
              <w:noProof/>
              <w:szCs w:val="21"/>
              <w:lang w:bidi="hi-IN"/>
            </w:rPr>
          </w:pPr>
          <w:hyperlink w:anchor="_Toc9515091" w:history="1">
            <w:r w:rsidR="00A501B5" w:rsidRPr="00A37DEF">
              <w:rPr>
                <w:rStyle w:val="Hyperlink"/>
                <w:noProof/>
                <w14:scene3d>
                  <w14:camera w14:prst="orthographicFront"/>
                  <w14:lightRig w14:rig="threePt" w14:dir="t">
                    <w14:rot w14:lat="0" w14:lon="0" w14:rev="0"/>
                  </w14:lightRig>
                </w14:scene3d>
              </w:rPr>
              <w:t>6.1.1</w:t>
            </w:r>
            <w:r w:rsidR="00A501B5">
              <w:rPr>
                <w:rFonts w:eastAsiaTheme="minorEastAsia" w:cstheme="minorBidi"/>
                <w:noProof/>
                <w:szCs w:val="21"/>
                <w:lang w:bidi="hi-IN"/>
              </w:rPr>
              <w:tab/>
            </w:r>
            <w:r w:rsidR="00A501B5" w:rsidRPr="00A37DEF">
              <w:rPr>
                <w:rStyle w:val="Hyperlink"/>
                <w:noProof/>
              </w:rPr>
              <w:t>Transport security (SSL)</w:t>
            </w:r>
            <w:r w:rsidR="00A501B5">
              <w:rPr>
                <w:noProof/>
                <w:webHidden/>
              </w:rPr>
              <w:tab/>
            </w:r>
            <w:r w:rsidR="00A501B5">
              <w:rPr>
                <w:noProof/>
                <w:webHidden/>
              </w:rPr>
              <w:fldChar w:fldCharType="begin"/>
            </w:r>
            <w:r w:rsidR="00A501B5">
              <w:rPr>
                <w:noProof/>
                <w:webHidden/>
              </w:rPr>
              <w:instrText xml:space="preserve"> PAGEREF _Toc9515091 \h </w:instrText>
            </w:r>
            <w:r w:rsidR="00A501B5">
              <w:rPr>
                <w:noProof/>
                <w:webHidden/>
              </w:rPr>
            </w:r>
            <w:r w:rsidR="00A501B5">
              <w:rPr>
                <w:noProof/>
                <w:webHidden/>
              </w:rPr>
              <w:fldChar w:fldCharType="separate"/>
            </w:r>
            <w:r w:rsidR="00A501B5">
              <w:rPr>
                <w:noProof/>
                <w:webHidden/>
              </w:rPr>
              <w:t>21</w:t>
            </w:r>
            <w:r w:rsidR="00A501B5">
              <w:rPr>
                <w:noProof/>
                <w:webHidden/>
              </w:rPr>
              <w:fldChar w:fldCharType="end"/>
            </w:r>
          </w:hyperlink>
        </w:p>
        <w:p w14:paraId="5E36699F" w14:textId="354E3D10" w:rsidR="00A501B5" w:rsidRDefault="002F650F">
          <w:pPr>
            <w:pStyle w:val="TOC2"/>
            <w:rPr>
              <w:rFonts w:eastAsiaTheme="minorEastAsia" w:cstheme="minorBidi"/>
              <w:noProof/>
              <w:szCs w:val="21"/>
              <w:lang w:bidi="hi-IN"/>
            </w:rPr>
          </w:pPr>
          <w:hyperlink w:anchor="_Toc9515092" w:history="1">
            <w:r w:rsidR="00A501B5" w:rsidRPr="00A37DEF">
              <w:rPr>
                <w:rStyle w:val="Hyperlink"/>
                <w:noProof/>
                <w14:scene3d>
                  <w14:camera w14:prst="orthographicFront"/>
                  <w14:lightRig w14:rig="threePt" w14:dir="t">
                    <w14:rot w14:lat="0" w14:lon="0" w14:rev="0"/>
                  </w14:lightRig>
                </w14:scene3d>
              </w:rPr>
              <w:t>6.2</w:t>
            </w:r>
            <w:r w:rsidR="00A501B5">
              <w:rPr>
                <w:rFonts w:eastAsiaTheme="minorEastAsia" w:cstheme="minorBidi"/>
                <w:noProof/>
                <w:szCs w:val="21"/>
                <w:lang w:bidi="hi-IN"/>
              </w:rPr>
              <w:tab/>
            </w:r>
            <w:r w:rsidR="00A501B5" w:rsidRPr="00A37DEF">
              <w:rPr>
                <w:rStyle w:val="Hyperlink"/>
                <w:noProof/>
              </w:rPr>
              <w:t>Server and Operating System</w:t>
            </w:r>
            <w:r w:rsidR="00A501B5">
              <w:rPr>
                <w:noProof/>
                <w:webHidden/>
              </w:rPr>
              <w:tab/>
            </w:r>
            <w:r w:rsidR="00A501B5">
              <w:rPr>
                <w:noProof/>
                <w:webHidden/>
              </w:rPr>
              <w:fldChar w:fldCharType="begin"/>
            </w:r>
            <w:r w:rsidR="00A501B5">
              <w:rPr>
                <w:noProof/>
                <w:webHidden/>
              </w:rPr>
              <w:instrText xml:space="preserve"> PAGEREF _Toc9515092 \h </w:instrText>
            </w:r>
            <w:r w:rsidR="00A501B5">
              <w:rPr>
                <w:noProof/>
                <w:webHidden/>
              </w:rPr>
            </w:r>
            <w:r w:rsidR="00A501B5">
              <w:rPr>
                <w:noProof/>
                <w:webHidden/>
              </w:rPr>
              <w:fldChar w:fldCharType="separate"/>
            </w:r>
            <w:r w:rsidR="00A501B5">
              <w:rPr>
                <w:noProof/>
                <w:webHidden/>
              </w:rPr>
              <w:t>21</w:t>
            </w:r>
            <w:r w:rsidR="00A501B5">
              <w:rPr>
                <w:noProof/>
                <w:webHidden/>
              </w:rPr>
              <w:fldChar w:fldCharType="end"/>
            </w:r>
          </w:hyperlink>
        </w:p>
        <w:p w14:paraId="687ECEA1" w14:textId="3F73D79C" w:rsidR="00A501B5" w:rsidRDefault="002F650F">
          <w:pPr>
            <w:pStyle w:val="TOC2"/>
            <w:rPr>
              <w:rFonts w:eastAsiaTheme="minorEastAsia" w:cstheme="minorBidi"/>
              <w:noProof/>
              <w:szCs w:val="21"/>
              <w:lang w:bidi="hi-IN"/>
            </w:rPr>
          </w:pPr>
          <w:hyperlink w:anchor="_Toc9515093" w:history="1">
            <w:r w:rsidR="00A501B5" w:rsidRPr="00A37DEF">
              <w:rPr>
                <w:rStyle w:val="Hyperlink"/>
                <w:noProof/>
                <w14:scene3d>
                  <w14:camera w14:prst="orthographicFront"/>
                  <w14:lightRig w14:rig="threePt" w14:dir="t">
                    <w14:rot w14:lat="0" w14:lon="0" w14:rev="0"/>
                  </w14:lightRig>
                </w14:scene3d>
              </w:rPr>
              <w:t>6.3</w:t>
            </w:r>
            <w:r w:rsidR="00A501B5">
              <w:rPr>
                <w:rFonts w:eastAsiaTheme="minorEastAsia" w:cstheme="minorBidi"/>
                <w:noProof/>
                <w:szCs w:val="21"/>
                <w:lang w:bidi="hi-IN"/>
              </w:rPr>
              <w:tab/>
            </w:r>
            <w:r w:rsidR="00A501B5" w:rsidRPr="00A37DEF">
              <w:rPr>
                <w:rStyle w:val="Hyperlink"/>
                <w:noProof/>
              </w:rPr>
              <w:t>Installation and configuration</w:t>
            </w:r>
            <w:r w:rsidR="00A501B5">
              <w:rPr>
                <w:noProof/>
                <w:webHidden/>
              </w:rPr>
              <w:tab/>
            </w:r>
            <w:r w:rsidR="00A501B5">
              <w:rPr>
                <w:noProof/>
                <w:webHidden/>
              </w:rPr>
              <w:fldChar w:fldCharType="begin"/>
            </w:r>
            <w:r w:rsidR="00A501B5">
              <w:rPr>
                <w:noProof/>
                <w:webHidden/>
              </w:rPr>
              <w:instrText xml:space="preserve"> PAGEREF _Toc9515093 \h </w:instrText>
            </w:r>
            <w:r w:rsidR="00A501B5">
              <w:rPr>
                <w:noProof/>
                <w:webHidden/>
              </w:rPr>
            </w:r>
            <w:r w:rsidR="00A501B5">
              <w:rPr>
                <w:noProof/>
                <w:webHidden/>
              </w:rPr>
              <w:fldChar w:fldCharType="separate"/>
            </w:r>
            <w:r w:rsidR="00A501B5">
              <w:rPr>
                <w:noProof/>
                <w:webHidden/>
              </w:rPr>
              <w:t>21</w:t>
            </w:r>
            <w:r w:rsidR="00A501B5">
              <w:rPr>
                <w:noProof/>
                <w:webHidden/>
              </w:rPr>
              <w:fldChar w:fldCharType="end"/>
            </w:r>
          </w:hyperlink>
        </w:p>
        <w:p w14:paraId="63C9D678" w14:textId="45790084" w:rsidR="00A501B5" w:rsidRDefault="002F650F">
          <w:pPr>
            <w:pStyle w:val="TOC2"/>
            <w:rPr>
              <w:rFonts w:eastAsiaTheme="minorEastAsia" w:cstheme="minorBidi"/>
              <w:noProof/>
              <w:szCs w:val="21"/>
              <w:lang w:bidi="hi-IN"/>
            </w:rPr>
          </w:pPr>
          <w:hyperlink w:anchor="_Toc9515094" w:history="1">
            <w:r w:rsidR="00A501B5" w:rsidRPr="00A37DEF">
              <w:rPr>
                <w:rStyle w:val="Hyperlink"/>
                <w:noProof/>
                <w14:scene3d>
                  <w14:camera w14:prst="orthographicFront"/>
                  <w14:lightRig w14:rig="threePt" w14:dir="t">
                    <w14:rot w14:lat="0" w14:lon="0" w14:rev="0"/>
                  </w14:lightRig>
                </w14:scene3d>
              </w:rPr>
              <w:t>6.4</w:t>
            </w:r>
            <w:r w:rsidR="00A501B5">
              <w:rPr>
                <w:rFonts w:eastAsiaTheme="minorEastAsia" w:cstheme="minorBidi"/>
                <w:noProof/>
                <w:szCs w:val="21"/>
                <w:lang w:bidi="hi-IN"/>
              </w:rPr>
              <w:tab/>
            </w:r>
            <w:r w:rsidR="00A501B5" w:rsidRPr="00A37DEF">
              <w:rPr>
                <w:rStyle w:val="Hyperlink"/>
                <w:noProof/>
              </w:rPr>
              <w:t>Authentication</w:t>
            </w:r>
            <w:r w:rsidR="00A501B5">
              <w:rPr>
                <w:noProof/>
                <w:webHidden/>
              </w:rPr>
              <w:tab/>
            </w:r>
            <w:r w:rsidR="00A501B5">
              <w:rPr>
                <w:noProof/>
                <w:webHidden/>
              </w:rPr>
              <w:fldChar w:fldCharType="begin"/>
            </w:r>
            <w:r w:rsidR="00A501B5">
              <w:rPr>
                <w:noProof/>
                <w:webHidden/>
              </w:rPr>
              <w:instrText xml:space="preserve"> PAGEREF _Toc9515094 \h </w:instrText>
            </w:r>
            <w:r w:rsidR="00A501B5">
              <w:rPr>
                <w:noProof/>
                <w:webHidden/>
              </w:rPr>
            </w:r>
            <w:r w:rsidR="00A501B5">
              <w:rPr>
                <w:noProof/>
                <w:webHidden/>
              </w:rPr>
              <w:fldChar w:fldCharType="separate"/>
            </w:r>
            <w:r w:rsidR="00A501B5">
              <w:rPr>
                <w:noProof/>
                <w:webHidden/>
              </w:rPr>
              <w:t>22</w:t>
            </w:r>
            <w:r w:rsidR="00A501B5">
              <w:rPr>
                <w:noProof/>
                <w:webHidden/>
              </w:rPr>
              <w:fldChar w:fldCharType="end"/>
            </w:r>
          </w:hyperlink>
        </w:p>
        <w:p w14:paraId="5135AD95" w14:textId="2BF1363C" w:rsidR="00A501B5" w:rsidRDefault="002F650F">
          <w:pPr>
            <w:pStyle w:val="TOC2"/>
            <w:rPr>
              <w:rFonts w:eastAsiaTheme="minorEastAsia" w:cstheme="minorBidi"/>
              <w:noProof/>
              <w:szCs w:val="21"/>
              <w:lang w:bidi="hi-IN"/>
            </w:rPr>
          </w:pPr>
          <w:hyperlink w:anchor="_Toc9515095" w:history="1">
            <w:r w:rsidR="00A501B5" w:rsidRPr="00A37DEF">
              <w:rPr>
                <w:rStyle w:val="Hyperlink"/>
                <w:noProof/>
                <w14:scene3d>
                  <w14:camera w14:prst="orthographicFront"/>
                  <w14:lightRig w14:rig="threePt" w14:dir="t">
                    <w14:rot w14:lat="0" w14:lon="0" w14:rev="0"/>
                  </w14:lightRig>
                </w14:scene3d>
              </w:rPr>
              <w:t>6.5</w:t>
            </w:r>
            <w:r w:rsidR="00A501B5">
              <w:rPr>
                <w:rFonts w:eastAsiaTheme="minorEastAsia" w:cstheme="minorBidi"/>
                <w:noProof/>
                <w:szCs w:val="21"/>
                <w:lang w:bidi="hi-IN"/>
              </w:rPr>
              <w:tab/>
            </w:r>
            <w:r w:rsidR="00A501B5" w:rsidRPr="00A37DEF">
              <w:rPr>
                <w:rStyle w:val="Hyperlink"/>
                <w:noProof/>
              </w:rPr>
              <w:t>Password Management</w:t>
            </w:r>
            <w:r w:rsidR="00A501B5">
              <w:rPr>
                <w:noProof/>
                <w:webHidden/>
              </w:rPr>
              <w:tab/>
            </w:r>
            <w:r w:rsidR="00A501B5">
              <w:rPr>
                <w:noProof/>
                <w:webHidden/>
              </w:rPr>
              <w:fldChar w:fldCharType="begin"/>
            </w:r>
            <w:r w:rsidR="00A501B5">
              <w:rPr>
                <w:noProof/>
                <w:webHidden/>
              </w:rPr>
              <w:instrText xml:space="preserve"> PAGEREF _Toc9515095 \h </w:instrText>
            </w:r>
            <w:r w:rsidR="00A501B5">
              <w:rPr>
                <w:noProof/>
                <w:webHidden/>
              </w:rPr>
            </w:r>
            <w:r w:rsidR="00A501B5">
              <w:rPr>
                <w:noProof/>
                <w:webHidden/>
              </w:rPr>
              <w:fldChar w:fldCharType="separate"/>
            </w:r>
            <w:r w:rsidR="00A501B5">
              <w:rPr>
                <w:noProof/>
                <w:webHidden/>
              </w:rPr>
              <w:t>22</w:t>
            </w:r>
            <w:r w:rsidR="00A501B5">
              <w:rPr>
                <w:noProof/>
                <w:webHidden/>
              </w:rPr>
              <w:fldChar w:fldCharType="end"/>
            </w:r>
          </w:hyperlink>
        </w:p>
        <w:p w14:paraId="13510DDD" w14:textId="6F9B7B5C" w:rsidR="00A501B5" w:rsidRDefault="002F650F">
          <w:pPr>
            <w:pStyle w:val="TOC3"/>
            <w:rPr>
              <w:rFonts w:eastAsiaTheme="minorEastAsia" w:cstheme="minorBidi"/>
              <w:noProof/>
              <w:szCs w:val="21"/>
              <w:lang w:bidi="hi-IN"/>
            </w:rPr>
          </w:pPr>
          <w:hyperlink w:anchor="_Toc9515096" w:history="1">
            <w:r w:rsidR="00A501B5" w:rsidRPr="00A37DEF">
              <w:rPr>
                <w:rStyle w:val="Hyperlink"/>
                <w:noProof/>
                <w14:scene3d>
                  <w14:camera w14:prst="orthographicFront"/>
                  <w14:lightRig w14:rig="threePt" w14:dir="t">
                    <w14:rot w14:lat="0" w14:lon="0" w14:rev="0"/>
                  </w14:lightRig>
                </w14:scene3d>
              </w:rPr>
              <w:t>6.5.1</w:t>
            </w:r>
            <w:r w:rsidR="00A501B5">
              <w:rPr>
                <w:rFonts w:eastAsiaTheme="minorEastAsia" w:cstheme="minorBidi"/>
                <w:noProof/>
                <w:szCs w:val="21"/>
                <w:lang w:bidi="hi-IN"/>
              </w:rPr>
              <w:tab/>
            </w:r>
            <w:r w:rsidR="00A501B5" w:rsidRPr="00A37DEF">
              <w:rPr>
                <w:rStyle w:val="Hyperlink"/>
                <w:noProof/>
              </w:rPr>
              <w:t>Password Storage</w:t>
            </w:r>
            <w:r w:rsidR="00A501B5">
              <w:rPr>
                <w:noProof/>
                <w:webHidden/>
              </w:rPr>
              <w:tab/>
            </w:r>
            <w:r w:rsidR="00A501B5">
              <w:rPr>
                <w:noProof/>
                <w:webHidden/>
              </w:rPr>
              <w:fldChar w:fldCharType="begin"/>
            </w:r>
            <w:r w:rsidR="00A501B5">
              <w:rPr>
                <w:noProof/>
                <w:webHidden/>
              </w:rPr>
              <w:instrText xml:space="preserve"> PAGEREF _Toc9515096 \h </w:instrText>
            </w:r>
            <w:r w:rsidR="00A501B5">
              <w:rPr>
                <w:noProof/>
                <w:webHidden/>
              </w:rPr>
            </w:r>
            <w:r w:rsidR="00A501B5">
              <w:rPr>
                <w:noProof/>
                <w:webHidden/>
              </w:rPr>
              <w:fldChar w:fldCharType="separate"/>
            </w:r>
            <w:r w:rsidR="00A501B5">
              <w:rPr>
                <w:noProof/>
                <w:webHidden/>
              </w:rPr>
              <w:t>22</w:t>
            </w:r>
            <w:r w:rsidR="00A501B5">
              <w:rPr>
                <w:noProof/>
                <w:webHidden/>
              </w:rPr>
              <w:fldChar w:fldCharType="end"/>
            </w:r>
          </w:hyperlink>
        </w:p>
        <w:p w14:paraId="278D9DDF" w14:textId="2B544501" w:rsidR="00A501B5" w:rsidRDefault="002F650F">
          <w:pPr>
            <w:pStyle w:val="TOC3"/>
            <w:rPr>
              <w:rFonts w:eastAsiaTheme="minorEastAsia" w:cstheme="minorBidi"/>
              <w:noProof/>
              <w:szCs w:val="21"/>
              <w:lang w:bidi="hi-IN"/>
            </w:rPr>
          </w:pPr>
          <w:hyperlink w:anchor="_Toc9515097" w:history="1">
            <w:r w:rsidR="00A501B5" w:rsidRPr="00A37DEF">
              <w:rPr>
                <w:rStyle w:val="Hyperlink"/>
                <w:noProof/>
                <w14:scene3d>
                  <w14:camera w14:prst="orthographicFront"/>
                  <w14:lightRig w14:rig="threePt" w14:dir="t">
                    <w14:rot w14:lat="0" w14:lon="0" w14:rev="0"/>
                  </w14:lightRig>
                </w14:scene3d>
              </w:rPr>
              <w:t>6.5.2</w:t>
            </w:r>
            <w:r w:rsidR="00A501B5">
              <w:rPr>
                <w:rFonts w:eastAsiaTheme="minorEastAsia" w:cstheme="minorBidi"/>
                <w:noProof/>
                <w:szCs w:val="21"/>
                <w:lang w:bidi="hi-IN"/>
              </w:rPr>
              <w:tab/>
            </w:r>
            <w:r w:rsidR="00A501B5" w:rsidRPr="00A37DEF">
              <w:rPr>
                <w:rStyle w:val="Hyperlink"/>
                <w:noProof/>
              </w:rPr>
              <w:t>Password Change and Expiry</w:t>
            </w:r>
            <w:r w:rsidR="00A501B5">
              <w:rPr>
                <w:noProof/>
                <w:webHidden/>
              </w:rPr>
              <w:tab/>
            </w:r>
            <w:r w:rsidR="00A501B5">
              <w:rPr>
                <w:noProof/>
                <w:webHidden/>
              </w:rPr>
              <w:fldChar w:fldCharType="begin"/>
            </w:r>
            <w:r w:rsidR="00A501B5">
              <w:rPr>
                <w:noProof/>
                <w:webHidden/>
              </w:rPr>
              <w:instrText xml:space="preserve"> PAGEREF _Toc9515097 \h </w:instrText>
            </w:r>
            <w:r w:rsidR="00A501B5">
              <w:rPr>
                <w:noProof/>
                <w:webHidden/>
              </w:rPr>
            </w:r>
            <w:r w:rsidR="00A501B5">
              <w:rPr>
                <w:noProof/>
                <w:webHidden/>
              </w:rPr>
              <w:fldChar w:fldCharType="separate"/>
            </w:r>
            <w:r w:rsidR="00A501B5">
              <w:rPr>
                <w:noProof/>
                <w:webHidden/>
              </w:rPr>
              <w:t>23</w:t>
            </w:r>
            <w:r w:rsidR="00A501B5">
              <w:rPr>
                <w:noProof/>
                <w:webHidden/>
              </w:rPr>
              <w:fldChar w:fldCharType="end"/>
            </w:r>
          </w:hyperlink>
        </w:p>
        <w:p w14:paraId="7EEE2B88" w14:textId="38DFB728" w:rsidR="00A501B5" w:rsidRDefault="002F650F">
          <w:pPr>
            <w:pStyle w:val="TOC3"/>
            <w:rPr>
              <w:rFonts w:eastAsiaTheme="minorEastAsia" w:cstheme="minorBidi"/>
              <w:noProof/>
              <w:szCs w:val="21"/>
              <w:lang w:bidi="hi-IN"/>
            </w:rPr>
          </w:pPr>
          <w:hyperlink w:anchor="_Toc9515098" w:history="1">
            <w:r w:rsidR="00A501B5" w:rsidRPr="00A37DEF">
              <w:rPr>
                <w:rStyle w:val="Hyperlink"/>
                <w:noProof/>
                <w14:scene3d>
                  <w14:camera w14:prst="orthographicFront"/>
                  <w14:lightRig w14:rig="threePt" w14:dir="t">
                    <w14:rot w14:lat="0" w14:lon="0" w14:rev="0"/>
                  </w14:lightRig>
                </w14:scene3d>
              </w:rPr>
              <w:t>6.5.3</w:t>
            </w:r>
            <w:r w:rsidR="00A501B5">
              <w:rPr>
                <w:rFonts w:eastAsiaTheme="minorEastAsia" w:cstheme="minorBidi"/>
                <w:noProof/>
                <w:szCs w:val="21"/>
                <w:lang w:bidi="hi-IN"/>
              </w:rPr>
              <w:tab/>
            </w:r>
            <w:r w:rsidR="00A501B5" w:rsidRPr="00A37DEF">
              <w:rPr>
                <w:rStyle w:val="Hyperlink"/>
                <w:noProof/>
              </w:rPr>
              <w:t>Enterprise Password policy for Standard Account.</w:t>
            </w:r>
            <w:r w:rsidR="00A501B5">
              <w:rPr>
                <w:noProof/>
                <w:webHidden/>
              </w:rPr>
              <w:tab/>
            </w:r>
            <w:r w:rsidR="00A501B5">
              <w:rPr>
                <w:noProof/>
                <w:webHidden/>
              </w:rPr>
              <w:fldChar w:fldCharType="begin"/>
            </w:r>
            <w:r w:rsidR="00A501B5">
              <w:rPr>
                <w:noProof/>
                <w:webHidden/>
              </w:rPr>
              <w:instrText xml:space="preserve"> PAGEREF _Toc9515098 \h </w:instrText>
            </w:r>
            <w:r w:rsidR="00A501B5">
              <w:rPr>
                <w:noProof/>
                <w:webHidden/>
              </w:rPr>
            </w:r>
            <w:r w:rsidR="00A501B5">
              <w:rPr>
                <w:noProof/>
                <w:webHidden/>
              </w:rPr>
              <w:fldChar w:fldCharType="separate"/>
            </w:r>
            <w:r w:rsidR="00A501B5">
              <w:rPr>
                <w:noProof/>
                <w:webHidden/>
              </w:rPr>
              <w:t>23</w:t>
            </w:r>
            <w:r w:rsidR="00A501B5">
              <w:rPr>
                <w:noProof/>
                <w:webHidden/>
              </w:rPr>
              <w:fldChar w:fldCharType="end"/>
            </w:r>
          </w:hyperlink>
        </w:p>
        <w:p w14:paraId="1208F11A" w14:textId="653DF4B3" w:rsidR="00A501B5" w:rsidRDefault="002F650F">
          <w:pPr>
            <w:pStyle w:val="TOC3"/>
            <w:rPr>
              <w:rFonts w:eastAsiaTheme="minorEastAsia" w:cstheme="minorBidi"/>
              <w:noProof/>
              <w:szCs w:val="21"/>
              <w:lang w:bidi="hi-IN"/>
            </w:rPr>
          </w:pPr>
          <w:hyperlink w:anchor="_Toc9515099" w:history="1">
            <w:r w:rsidR="00A501B5" w:rsidRPr="00A37DEF">
              <w:rPr>
                <w:rStyle w:val="Hyperlink"/>
                <w:noProof/>
                <w14:scene3d>
                  <w14:camera w14:prst="orthographicFront"/>
                  <w14:lightRig w14:rig="threePt" w14:dir="t">
                    <w14:rot w14:lat="0" w14:lon="0" w14:rev="0"/>
                  </w14:lightRig>
                </w14:scene3d>
              </w:rPr>
              <w:t>6.5.4</w:t>
            </w:r>
            <w:r w:rsidR="00A501B5">
              <w:rPr>
                <w:rFonts w:eastAsiaTheme="minorEastAsia" w:cstheme="minorBidi"/>
                <w:noProof/>
                <w:szCs w:val="21"/>
                <w:lang w:bidi="hi-IN"/>
              </w:rPr>
              <w:tab/>
            </w:r>
            <w:r w:rsidR="00A501B5" w:rsidRPr="00A37DEF">
              <w:rPr>
                <w:rStyle w:val="Hyperlink"/>
                <w:noProof/>
              </w:rPr>
              <w:t>Enterprise Password policy for Admin user.</w:t>
            </w:r>
            <w:r w:rsidR="00A501B5">
              <w:rPr>
                <w:noProof/>
                <w:webHidden/>
              </w:rPr>
              <w:tab/>
            </w:r>
            <w:r w:rsidR="00A501B5">
              <w:rPr>
                <w:noProof/>
                <w:webHidden/>
              </w:rPr>
              <w:fldChar w:fldCharType="begin"/>
            </w:r>
            <w:r w:rsidR="00A501B5">
              <w:rPr>
                <w:noProof/>
                <w:webHidden/>
              </w:rPr>
              <w:instrText xml:space="preserve"> PAGEREF _Toc9515099 \h </w:instrText>
            </w:r>
            <w:r w:rsidR="00A501B5">
              <w:rPr>
                <w:noProof/>
                <w:webHidden/>
              </w:rPr>
            </w:r>
            <w:r w:rsidR="00A501B5">
              <w:rPr>
                <w:noProof/>
                <w:webHidden/>
              </w:rPr>
              <w:fldChar w:fldCharType="separate"/>
            </w:r>
            <w:r w:rsidR="00A501B5">
              <w:rPr>
                <w:noProof/>
                <w:webHidden/>
              </w:rPr>
              <w:t>23</w:t>
            </w:r>
            <w:r w:rsidR="00A501B5">
              <w:rPr>
                <w:noProof/>
                <w:webHidden/>
              </w:rPr>
              <w:fldChar w:fldCharType="end"/>
            </w:r>
          </w:hyperlink>
        </w:p>
        <w:p w14:paraId="7C162D1C" w14:textId="7C0ABA60" w:rsidR="00A501B5" w:rsidRDefault="002F650F">
          <w:pPr>
            <w:pStyle w:val="TOC2"/>
            <w:rPr>
              <w:rFonts w:eastAsiaTheme="minorEastAsia" w:cstheme="minorBidi"/>
              <w:noProof/>
              <w:szCs w:val="21"/>
              <w:lang w:bidi="hi-IN"/>
            </w:rPr>
          </w:pPr>
          <w:hyperlink w:anchor="_Toc9515100" w:history="1">
            <w:r w:rsidR="00A501B5" w:rsidRPr="00A37DEF">
              <w:rPr>
                <w:rStyle w:val="Hyperlink"/>
                <w:noProof/>
                <w14:scene3d>
                  <w14:camera w14:prst="orthographicFront"/>
                  <w14:lightRig w14:rig="threePt" w14:dir="t">
                    <w14:rot w14:lat="0" w14:lon="0" w14:rev="0"/>
                  </w14:lightRig>
                </w14:scene3d>
              </w:rPr>
              <w:t>6.6</w:t>
            </w:r>
            <w:r w:rsidR="00A501B5">
              <w:rPr>
                <w:rFonts w:eastAsiaTheme="minorEastAsia" w:cstheme="minorBidi"/>
                <w:noProof/>
                <w:szCs w:val="21"/>
                <w:lang w:bidi="hi-IN"/>
              </w:rPr>
              <w:tab/>
            </w:r>
            <w:r w:rsidR="00A501B5" w:rsidRPr="00A37DEF">
              <w:rPr>
                <w:rStyle w:val="Hyperlink"/>
                <w:noProof/>
              </w:rPr>
              <w:t>Authorization</w:t>
            </w:r>
            <w:r w:rsidR="00A501B5">
              <w:rPr>
                <w:noProof/>
                <w:webHidden/>
              </w:rPr>
              <w:tab/>
            </w:r>
            <w:r w:rsidR="00A501B5">
              <w:rPr>
                <w:noProof/>
                <w:webHidden/>
              </w:rPr>
              <w:fldChar w:fldCharType="begin"/>
            </w:r>
            <w:r w:rsidR="00A501B5">
              <w:rPr>
                <w:noProof/>
                <w:webHidden/>
              </w:rPr>
              <w:instrText xml:space="preserve"> PAGEREF _Toc9515100 \h </w:instrText>
            </w:r>
            <w:r w:rsidR="00A501B5">
              <w:rPr>
                <w:noProof/>
                <w:webHidden/>
              </w:rPr>
            </w:r>
            <w:r w:rsidR="00A501B5">
              <w:rPr>
                <w:noProof/>
                <w:webHidden/>
              </w:rPr>
              <w:fldChar w:fldCharType="separate"/>
            </w:r>
            <w:r w:rsidR="00A501B5">
              <w:rPr>
                <w:noProof/>
                <w:webHidden/>
              </w:rPr>
              <w:t>24</w:t>
            </w:r>
            <w:r w:rsidR="00A501B5">
              <w:rPr>
                <w:noProof/>
                <w:webHidden/>
              </w:rPr>
              <w:fldChar w:fldCharType="end"/>
            </w:r>
          </w:hyperlink>
        </w:p>
        <w:p w14:paraId="79CD93FD" w14:textId="111AB405" w:rsidR="00A501B5" w:rsidRDefault="002F650F">
          <w:pPr>
            <w:pStyle w:val="TOC2"/>
            <w:rPr>
              <w:rFonts w:eastAsiaTheme="minorEastAsia" w:cstheme="minorBidi"/>
              <w:noProof/>
              <w:szCs w:val="21"/>
              <w:lang w:bidi="hi-IN"/>
            </w:rPr>
          </w:pPr>
          <w:hyperlink w:anchor="_Toc9515101" w:history="1">
            <w:r w:rsidR="00A501B5" w:rsidRPr="00A37DEF">
              <w:rPr>
                <w:rStyle w:val="Hyperlink"/>
                <w:noProof/>
                <w14:scene3d>
                  <w14:camera w14:prst="orthographicFront"/>
                  <w14:lightRig w14:rig="threePt" w14:dir="t">
                    <w14:rot w14:lat="0" w14:lon="0" w14:rev="0"/>
                  </w14:lightRig>
                </w14:scene3d>
              </w:rPr>
              <w:t>6.7</w:t>
            </w:r>
            <w:r w:rsidR="00A501B5">
              <w:rPr>
                <w:rFonts w:eastAsiaTheme="minorEastAsia" w:cstheme="minorBidi"/>
                <w:noProof/>
                <w:szCs w:val="21"/>
                <w:lang w:bidi="hi-IN"/>
              </w:rPr>
              <w:tab/>
            </w:r>
            <w:r w:rsidR="00A501B5" w:rsidRPr="00A37DEF">
              <w:rPr>
                <w:rStyle w:val="Hyperlink"/>
                <w:noProof/>
              </w:rPr>
              <w:t>Data Security</w:t>
            </w:r>
            <w:r w:rsidR="00A501B5">
              <w:rPr>
                <w:noProof/>
                <w:webHidden/>
              </w:rPr>
              <w:tab/>
            </w:r>
            <w:r w:rsidR="00A501B5">
              <w:rPr>
                <w:noProof/>
                <w:webHidden/>
              </w:rPr>
              <w:fldChar w:fldCharType="begin"/>
            </w:r>
            <w:r w:rsidR="00A501B5">
              <w:rPr>
                <w:noProof/>
                <w:webHidden/>
              </w:rPr>
              <w:instrText xml:space="preserve"> PAGEREF _Toc9515101 \h </w:instrText>
            </w:r>
            <w:r w:rsidR="00A501B5">
              <w:rPr>
                <w:noProof/>
                <w:webHidden/>
              </w:rPr>
            </w:r>
            <w:r w:rsidR="00A501B5">
              <w:rPr>
                <w:noProof/>
                <w:webHidden/>
              </w:rPr>
              <w:fldChar w:fldCharType="separate"/>
            </w:r>
            <w:r w:rsidR="00A501B5">
              <w:rPr>
                <w:noProof/>
                <w:webHidden/>
              </w:rPr>
              <w:t>24</w:t>
            </w:r>
            <w:r w:rsidR="00A501B5">
              <w:rPr>
                <w:noProof/>
                <w:webHidden/>
              </w:rPr>
              <w:fldChar w:fldCharType="end"/>
            </w:r>
          </w:hyperlink>
        </w:p>
        <w:p w14:paraId="5EB344D3" w14:textId="7257FA62" w:rsidR="00A501B5" w:rsidRDefault="002F650F">
          <w:pPr>
            <w:pStyle w:val="TOC1"/>
            <w:rPr>
              <w:rFonts w:eastAsiaTheme="minorEastAsia" w:cstheme="minorBidi"/>
              <w:szCs w:val="21"/>
              <w:lang w:bidi="hi-IN"/>
            </w:rPr>
          </w:pPr>
          <w:hyperlink w:anchor="_Toc9515102" w:history="1">
            <w:r w:rsidR="00A501B5" w:rsidRPr="00A37DEF">
              <w:rPr>
                <w:rStyle w:val="Hyperlink"/>
              </w:rPr>
              <w:t>7</w:t>
            </w:r>
            <w:r w:rsidR="00A501B5">
              <w:rPr>
                <w:rFonts w:eastAsiaTheme="minorEastAsia" w:cstheme="minorBidi"/>
                <w:szCs w:val="21"/>
                <w:lang w:bidi="hi-IN"/>
              </w:rPr>
              <w:tab/>
            </w:r>
            <w:r w:rsidR="00A501B5" w:rsidRPr="00A37DEF">
              <w:rPr>
                <w:rStyle w:val="Hyperlink"/>
              </w:rPr>
              <w:t>Operation Architecture</w:t>
            </w:r>
            <w:r w:rsidR="00A501B5">
              <w:rPr>
                <w:webHidden/>
              </w:rPr>
              <w:tab/>
            </w:r>
            <w:r w:rsidR="00A501B5">
              <w:rPr>
                <w:webHidden/>
              </w:rPr>
              <w:fldChar w:fldCharType="begin"/>
            </w:r>
            <w:r w:rsidR="00A501B5">
              <w:rPr>
                <w:webHidden/>
              </w:rPr>
              <w:instrText xml:space="preserve"> PAGEREF _Toc9515102 \h </w:instrText>
            </w:r>
            <w:r w:rsidR="00A501B5">
              <w:rPr>
                <w:webHidden/>
              </w:rPr>
            </w:r>
            <w:r w:rsidR="00A501B5">
              <w:rPr>
                <w:webHidden/>
              </w:rPr>
              <w:fldChar w:fldCharType="separate"/>
            </w:r>
            <w:r w:rsidR="00A501B5">
              <w:rPr>
                <w:webHidden/>
              </w:rPr>
              <w:t>25</w:t>
            </w:r>
            <w:r w:rsidR="00A501B5">
              <w:rPr>
                <w:webHidden/>
              </w:rPr>
              <w:fldChar w:fldCharType="end"/>
            </w:r>
          </w:hyperlink>
        </w:p>
        <w:p w14:paraId="1E642C7E" w14:textId="351CBC33" w:rsidR="00A501B5" w:rsidRDefault="002F650F">
          <w:pPr>
            <w:pStyle w:val="TOC2"/>
            <w:rPr>
              <w:rFonts w:eastAsiaTheme="minorEastAsia" w:cstheme="minorBidi"/>
              <w:noProof/>
              <w:szCs w:val="21"/>
              <w:lang w:bidi="hi-IN"/>
            </w:rPr>
          </w:pPr>
          <w:hyperlink w:anchor="_Toc9515103" w:history="1">
            <w:r w:rsidR="00A501B5" w:rsidRPr="00A37DEF">
              <w:rPr>
                <w:rStyle w:val="Hyperlink"/>
                <w:noProof/>
                <w14:scene3d>
                  <w14:camera w14:prst="orthographicFront"/>
                  <w14:lightRig w14:rig="threePt" w14:dir="t">
                    <w14:rot w14:lat="0" w14:lon="0" w14:rev="0"/>
                  </w14:lightRig>
                </w14:scene3d>
              </w:rPr>
              <w:t>7.1</w:t>
            </w:r>
            <w:r w:rsidR="00A501B5">
              <w:rPr>
                <w:rFonts w:eastAsiaTheme="minorEastAsia" w:cstheme="minorBidi"/>
                <w:noProof/>
                <w:szCs w:val="21"/>
                <w:lang w:bidi="hi-IN"/>
              </w:rPr>
              <w:tab/>
            </w:r>
            <w:r w:rsidR="00A501B5" w:rsidRPr="00A37DEF">
              <w:rPr>
                <w:rStyle w:val="Hyperlink"/>
                <w:noProof/>
              </w:rPr>
              <w:t>Deployment</w:t>
            </w:r>
            <w:r w:rsidR="00A501B5">
              <w:rPr>
                <w:noProof/>
                <w:webHidden/>
              </w:rPr>
              <w:tab/>
            </w:r>
            <w:r w:rsidR="00A501B5">
              <w:rPr>
                <w:noProof/>
                <w:webHidden/>
              </w:rPr>
              <w:fldChar w:fldCharType="begin"/>
            </w:r>
            <w:r w:rsidR="00A501B5">
              <w:rPr>
                <w:noProof/>
                <w:webHidden/>
              </w:rPr>
              <w:instrText xml:space="preserve"> PAGEREF _Toc9515103 \h </w:instrText>
            </w:r>
            <w:r w:rsidR="00A501B5">
              <w:rPr>
                <w:noProof/>
                <w:webHidden/>
              </w:rPr>
            </w:r>
            <w:r w:rsidR="00A501B5">
              <w:rPr>
                <w:noProof/>
                <w:webHidden/>
              </w:rPr>
              <w:fldChar w:fldCharType="separate"/>
            </w:r>
            <w:r w:rsidR="00A501B5">
              <w:rPr>
                <w:noProof/>
                <w:webHidden/>
              </w:rPr>
              <w:t>25</w:t>
            </w:r>
            <w:r w:rsidR="00A501B5">
              <w:rPr>
                <w:noProof/>
                <w:webHidden/>
              </w:rPr>
              <w:fldChar w:fldCharType="end"/>
            </w:r>
          </w:hyperlink>
        </w:p>
        <w:p w14:paraId="040BAF73" w14:textId="3C7D368A" w:rsidR="00A501B5" w:rsidRDefault="002F650F">
          <w:pPr>
            <w:pStyle w:val="TOC3"/>
            <w:rPr>
              <w:rFonts w:eastAsiaTheme="minorEastAsia" w:cstheme="minorBidi"/>
              <w:noProof/>
              <w:szCs w:val="21"/>
              <w:lang w:bidi="hi-IN"/>
            </w:rPr>
          </w:pPr>
          <w:hyperlink w:anchor="_Toc9515104" w:history="1">
            <w:r w:rsidR="00A501B5" w:rsidRPr="00A37DEF">
              <w:rPr>
                <w:rStyle w:val="Hyperlink"/>
                <w:noProof/>
                <w14:scene3d>
                  <w14:camera w14:prst="orthographicFront"/>
                  <w14:lightRig w14:rig="threePt" w14:dir="t">
                    <w14:rot w14:lat="0" w14:lon="0" w14:rev="0"/>
                  </w14:lightRig>
                </w14:scene3d>
              </w:rPr>
              <w:t>7.1.1</w:t>
            </w:r>
            <w:r w:rsidR="00A501B5">
              <w:rPr>
                <w:rFonts w:eastAsiaTheme="minorEastAsia" w:cstheme="minorBidi"/>
                <w:noProof/>
                <w:szCs w:val="21"/>
                <w:lang w:bidi="hi-IN"/>
              </w:rPr>
              <w:tab/>
            </w:r>
            <w:r w:rsidR="00A501B5" w:rsidRPr="00A37DEF">
              <w:rPr>
                <w:rStyle w:val="Hyperlink"/>
                <w:noProof/>
              </w:rPr>
              <w:t>Installation</w:t>
            </w:r>
            <w:r w:rsidR="00A501B5">
              <w:rPr>
                <w:noProof/>
                <w:webHidden/>
              </w:rPr>
              <w:tab/>
            </w:r>
            <w:r w:rsidR="00A501B5">
              <w:rPr>
                <w:noProof/>
                <w:webHidden/>
              </w:rPr>
              <w:fldChar w:fldCharType="begin"/>
            </w:r>
            <w:r w:rsidR="00A501B5">
              <w:rPr>
                <w:noProof/>
                <w:webHidden/>
              </w:rPr>
              <w:instrText xml:space="preserve"> PAGEREF _Toc9515104 \h </w:instrText>
            </w:r>
            <w:r w:rsidR="00A501B5">
              <w:rPr>
                <w:noProof/>
                <w:webHidden/>
              </w:rPr>
            </w:r>
            <w:r w:rsidR="00A501B5">
              <w:rPr>
                <w:noProof/>
                <w:webHidden/>
              </w:rPr>
              <w:fldChar w:fldCharType="separate"/>
            </w:r>
            <w:r w:rsidR="00A501B5">
              <w:rPr>
                <w:noProof/>
                <w:webHidden/>
              </w:rPr>
              <w:t>25</w:t>
            </w:r>
            <w:r w:rsidR="00A501B5">
              <w:rPr>
                <w:noProof/>
                <w:webHidden/>
              </w:rPr>
              <w:fldChar w:fldCharType="end"/>
            </w:r>
          </w:hyperlink>
        </w:p>
        <w:p w14:paraId="4F5681CE" w14:textId="62131508" w:rsidR="00A501B5" w:rsidRDefault="002F650F">
          <w:pPr>
            <w:pStyle w:val="TOC3"/>
            <w:rPr>
              <w:rFonts w:eastAsiaTheme="minorEastAsia" w:cstheme="minorBidi"/>
              <w:noProof/>
              <w:szCs w:val="21"/>
              <w:lang w:bidi="hi-IN"/>
            </w:rPr>
          </w:pPr>
          <w:hyperlink w:anchor="_Toc9515105" w:history="1">
            <w:r w:rsidR="00A501B5" w:rsidRPr="00A37DEF">
              <w:rPr>
                <w:rStyle w:val="Hyperlink"/>
                <w:noProof/>
                <w14:scene3d>
                  <w14:camera w14:prst="orthographicFront"/>
                  <w14:lightRig w14:rig="threePt" w14:dir="t">
                    <w14:rot w14:lat="0" w14:lon="0" w14:rev="0"/>
                  </w14:lightRig>
                </w14:scene3d>
              </w:rPr>
              <w:t>7.1.2</w:t>
            </w:r>
            <w:r w:rsidR="00A501B5">
              <w:rPr>
                <w:rFonts w:eastAsiaTheme="minorEastAsia" w:cstheme="minorBidi"/>
                <w:noProof/>
                <w:szCs w:val="21"/>
                <w:lang w:bidi="hi-IN"/>
              </w:rPr>
              <w:tab/>
            </w:r>
            <w:r w:rsidR="00A501B5" w:rsidRPr="00A37DEF">
              <w:rPr>
                <w:rStyle w:val="Hyperlink"/>
                <w:noProof/>
              </w:rPr>
              <w:t>Data Migration</w:t>
            </w:r>
            <w:r w:rsidR="00A501B5">
              <w:rPr>
                <w:noProof/>
                <w:webHidden/>
              </w:rPr>
              <w:tab/>
            </w:r>
            <w:r w:rsidR="00A501B5">
              <w:rPr>
                <w:noProof/>
                <w:webHidden/>
              </w:rPr>
              <w:fldChar w:fldCharType="begin"/>
            </w:r>
            <w:r w:rsidR="00A501B5">
              <w:rPr>
                <w:noProof/>
                <w:webHidden/>
              </w:rPr>
              <w:instrText xml:space="preserve"> PAGEREF _Toc9515105 \h </w:instrText>
            </w:r>
            <w:r w:rsidR="00A501B5">
              <w:rPr>
                <w:noProof/>
                <w:webHidden/>
              </w:rPr>
            </w:r>
            <w:r w:rsidR="00A501B5">
              <w:rPr>
                <w:noProof/>
                <w:webHidden/>
              </w:rPr>
              <w:fldChar w:fldCharType="separate"/>
            </w:r>
            <w:r w:rsidR="00A501B5">
              <w:rPr>
                <w:noProof/>
                <w:webHidden/>
              </w:rPr>
              <w:t>25</w:t>
            </w:r>
            <w:r w:rsidR="00A501B5">
              <w:rPr>
                <w:noProof/>
                <w:webHidden/>
              </w:rPr>
              <w:fldChar w:fldCharType="end"/>
            </w:r>
          </w:hyperlink>
        </w:p>
        <w:p w14:paraId="44BE8A10" w14:textId="65F9B05B" w:rsidR="00A501B5" w:rsidRDefault="002F650F">
          <w:pPr>
            <w:pStyle w:val="TOC4"/>
            <w:tabs>
              <w:tab w:val="left" w:pos="1400"/>
              <w:tab w:val="right" w:leader="dot" w:pos="9350"/>
            </w:tabs>
            <w:rPr>
              <w:rFonts w:asciiTheme="minorHAnsi" w:eastAsiaTheme="minorEastAsia" w:hAnsiTheme="minorHAnsi" w:cstheme="minorBidi"/>
              <w:noProof/>
              <w:sz w:val="24"/>
              <w:szCs w:val="21"/>
              <w:lang w:bidi="hi-IN"/>
            </w:rPr>
          </w:pPr>
          <w:hyperlink w:anchor="_Toc9515106" w:history="1">
            <w:r w:rsidR="00A501B5" w:rsidRPr="00A37DEF">
              <w:rPr>
                <w:rStyle w:val="Hyperlink"/>
                <w:noProof/>
                <w14:scene3d>
                  <w14:camera w14:prst="orthographicFront"/>
                  <w14:lightRig w14:rig="threePt" w14:dir="t">
                    <w14:rot w14:lat="0" w14:lon="0" w14:rev="0"/>
                  </w14:lightRig>
                </w14:scene3d>
              </w:rPr>
              <w:t>7.1.2.1</w:t>
            </w:r>
            <w:r w:rsidR="00A501B5">
              <w:rPr>
                <w:rFonts w:asciiTheme="minorHAnsi" w:eastAsiaTheme="minorEastAsia" w:hAnsiTheme="minorHAnsi" w:cstheme="minorBidi"/>
                <w:noProof/>
                <w:sz w:val="24"/>
                <w:szCs w:val="21"/>
                <w:lang w:bidi="hi-IN"/>
              </w:rPr>
              <w:tab/>
            </w:r>
            <w:r w:rsidR="00A501B5" w:rsidRPr="00A37DEF">
              <w:rPr>
                <w:rStyle w:val="Hyperlink"/>
                <w:noProof/>
              </w:rPr>
              <w:t>Schema</w:t>
            </w:r>
            <w:r w:rsidR="00A501B5">
              <w:rPr>
                <w:noProof/>
                <w:webHidden/>
              </w:rPr>
              <w:tab/>
            </w:r>
            <w:r w:rsidR="00A501B5">
              <w:rPr>
                <w:noProof/>
                <w:webHidden/>
              </w:rPr>
              <w:fldChar w:fldCharType="begin"/>
            </w:r>
            <w:r w:rsidR="00A501B5">
              <w:rPr>
                <w:noProof/>
                <w:webHidden/>
              </w:rPr>
              <w:instrText xml:space="preserve"> PAGEREF _Toc9515106 \h </w:instrText>
            </w:r>
            <w:r w:rsidR="00A501B5">
              <w:rPr>
                <w:noProof/>
                <w:webHidden/>
              </w:rPr>
            </w:r>
            <w:r w:rsidR="00A501B5">
              <w:rPr>
                <w:noProof/>
                <w:webHidden/>
              </w:rPr>
              <w:fldChar w:fldCharType="separate"/>
            </w:r>
            <w:r w:rsidR="00A501B5">
              <w:rPr>
                <w:noProof/>
                <w:webHidden/>
              </w:rPr>
              <w:t>25</w:t>
            </w:r>
            <w:r w:rsidR="00A501B5">
              <w:rPr>
                <w:noProof/>
                <w:webHidden/>
              </w:rPr>
              <w:fldChar w:fldCharType="end"/>
            </w:r>
          </w:hyperlink>
        </w:p>
        <w:p w14:paraId="5CC35390" w14:textId="47794B10" w:rsidR="00A501B5" w:rsidRDefault="002F650F">
          <w:pPr>
            <w:pStyle w:val="TOC4"/>
            <w:tabs>
              <w:tab w:val="left" w:pos="1400"/>
              <w:tab w:val="right" w:leader="dot" w:pos="9350"/>
            </w:tabs>
            <w:rPr>
              <w:rFonts w:asciiTheme="minorHAnsi" w:eastAsiaTheme="minorEastAsia" w:hAnsiTheme="minorHAnsi" w:cstheme="minorBidi"/>
              <w:noProof/>
              <w:sz w:val="24"/>
              <w:szCs w:val="21"/>
              <w:lang w:bidi="hi-IN"/>
            </w:rPr>
          </w:pPr>
          <w:hyperlink w:anchor="_Toc9515107" w:history="1">
            <w:r w:rsidR="00A501B5" w:rsidRPr="00A37DEF">
              <w:rPr>
                <w:rStyle w:val="Hyperlink"/>
                <w:noProof/>
                <w14:scene3d>
                  <w14:camera w14:prst="orthographicFront"/>
                  <w14:lightRig w14:rig="threePt" w14:dir="t">
                    <w14:rot w14:lat="0" w14:lon="0" w14:rev="0"/>
                  </w14:lightRig>
                </w14:scene3d>
              </w:rPr>
              <w:t>7.1.2.2</w:t>
            </w:r>
            <w:r w:rsidR="00A501B5">
              <w:rPr>
                <w:rFonts w:asciiTheme="minorHAnsi" w:eastAsiaTheme="minorEastAsia" w:hAnsiTheme="minorHAnsi" w:cstheme="minorBidi"/>
                <w:noProof/>
                <w:sz w:val="24"/>
                <w:szCs w:val="21"/>
                <w:lang w:bidi="hi-IN"/>
              </w:rPr>
              <w:tab/>
            </w:r>
            <w:r w:rsidR="00A501B5" w:rsidRPr="00A37DEF">
              <w:rPr>
                <w:rStyle w:val="Hyperlink"/>
                <w:noProof/>
              </w:rPr>
              <w:t>DIT</w:t>
            </w:r>
            <w:r w:rsidR="00A501B5">
              <w:rPr>
                <w:noProof/>
                <w:webHidden/>
              </w:rPr>
              <w:tab/>
            </w:r>
            <w:r w:rsidR="00A501B5">
              <w:rPr>
                <w:noProof/>
                <w:webHidden/>
              </w:rPr>
              <w:fldChar w:fldCharType="begin"/>
            </w:r>
            <w:r w:rsidR="00A501B5">
              <w:rPr>
                <w:noProof/>
                <w:webHidden/>
              </w:rPr>
              <w:instrText xml:space="preserve"> PAGEREF _Toc9515107 \h </w:instrText>
            </w:r>
            <w:r w:rsidR="00A501B5">
              <w:rPr>
                <w:noProof/>
                <w:webHidden/>
              </w:rPr>
            </w:r>
            <w:r w:rsidR="00A501B5">
              <w:rPr>
                <w:noProof/>
                <w:webHidden/>
              </w:rPr>
              <w:fldChar w:fldCharType="separate"/>
            </w:r>
            <w:r w:rsidR="00A501B5">
              <w:rPr>
                <w:noProof/>
                <w:webHidden/>
              </w:rPr>
              <w:t>25</w:t>
            </w:r>
            <w:r w:rsidR="00A501B5">
              <w:rPr>
                <w:noProof/>
                <w:webHidden/>
              </w:rPr>
              <w:fldChar w:fldCharType="end"/>
            </w:r>
          </w:hyperlink>
        </w:p>
        <w:p w14:paraId="4C69ADA7" w14:textId="2282ED47" w:rsidR="00A501B5" w:rsidRDefault="002F650F">
          <w:pPr>
            <w:pStyle w:val="TOC4"/>
            <w:tabs>
              <w:tab w:val="left" w:pos="1400"/>
              <w:tab w:val="right" w:leader="dot" w:pos="9350"/>
            </w:tabs>
            <w:rPr>
              <w:rFonts w:asciiTheme="minorHAnsi" w:eastAsiaTheme="minorEastAsia" w:hAnsiTheme="minorHAnsi" w:cstheme="minorBidi"/>
              <w:noProof/>
              <w:sz w:val="24"/>
              <w:szCs w:val="21"/>
              <w:lang w:bidi="hi-IN"/>
            </w:rPr>
          </w:pPr>
          <w:hyperlink w:anchor="_Toc9515108" w:history="1">
            <w:r w:rsidR="00A501B5" w:rsidRPr="00A37DEF">
              <w:rPr>
                <w:rStyle w:val="Hyperlink"/>
                <w:noProof/>
                <w14:scene3d>
                  <w14:camera w14:prst="orthographicFront"/>
                  <w14:lightRig w14:rig="threePt" w14:dir="t">
                    <w14:rot w14:lat="0" w14:lon="0" w14:rev="0"/>
                  </w14:lightRig>
                </w14:scene3d>
              </w:rPr>
              <w:t>7.1.2.3</w:t>
            </w:r>
            <w:r w:rsidR="00A501B5">
              <w:rPr>
                <w:rFonts w:asciiTheme="minorHAnsi" w:eastAsiaTheme="minorEastAsia" w:hAnsiTheme="minorHAnsi" w:cstheme="minorBidi"/>
                <w:noProof/>
                <w:sz w:val="24"/>
                <w:szCs w:val="21"/>
                <w:lang w:bidi="hi-IN"/>
              </w:rPr>
              <w:tab/>
            </w:r>
            <w:r w:rsidR="00A501B5" w:rsidRPr="00A37DEF">
              <w:rPr>
                <w:rStyle w:val="Hyperlink"/>
                <w:noProof/>
              </w:rPr>
              <w:t>Data</w:t>
            </w:r>
            <w:r w:rsidR="00A501B5">
              <w:rPr>
                <w:noProof/>
                <w:webHidden/>
              </w:rPr>
              <w:tab/>
            </w:r>
            <w:r w:rsidR="00A501B5">
              <w:rPr>
                <w:noProof/>
                <w:webHidden/>
              </w:rPr>
              <w:fldChar w:fldCharType="begin"/>
            </w:r>
            <w:r w:rsidR="00A501B5">
              <w:rPr>
                <w:noProof/>
                <w:webHidden/>
              </w:rPr>
              <w:instrText xml:space="preserve"> PAGEREF _Toc9515108 \h </w:instrText>
            </w:r>
            <w:r w:rsidR="00A501B5">
              <w:rPr>
                <w:noProof/>
                <w:webHidden/>
              </w:rPr>
            </w:r>
            <w:r w:rsidR="00A501B5">
              <w:rPr>
                <w:noProof/>
                <w:webHidden/>
              </w:rPr>
              <w:fldChar w:fldCharType="separate"/>
            </w:r>
            <w:r w:rsidR="00A501B5">
              <w:rPr>
                <w:noProof/>
                <w:webHidden/>
              </w:rPr>
              <w:t>26</w:t>
            </w:r>
            <w:r w:rsidR="00A501B5">
              <w:rPr>
                <w:noProof/>
                <w:webHidden/>
              </w:rPr>
              <w:fldChar w:fldCharType="end"/>
            </w:r>
          </w:hyperlink>
        </w:p>
        <w:p w14:paraId="0D37C08E" w14:textId="49D30FCD" w:rsidR="00A501B5" w:rsidRDefault="002F650F">
          <w:pPr>
            <w:pStyle w:val="TOC4"/>
            <w:tabs>
              <w:tab w:val="left" w:pos="1400"/>
              <w:tab w:val="right" w:leader="dot" w:pos="9350"/>
            </w:tabs>
            <w:rPr>
              <w:rFonts w:asciiTheme="minorHAnsi" w:eastAsiaTheme="minorEastAsia" w:hAnsiTheme="minorHAnsi" w:cstheme="minorBidi"/>
              <w:noProof/>
              <w:sz w:val="24"/>
              <w:szCs w:val="21"/>
              <w:lang w:bidi="hi-IN"/>
            </w:rPr>
          </w:pPr>
          <w:hyperlink w:anchor="_Toc9515109" w:history="1">
            <w:r w:rsidR="00A501B5" w:rsidRPr="00A37DEF">
              <w:rPr>
                <w:rStyle w:val="Hyperlink"/>
                <w:noProof/>
                <w14:scene3d>
                  <w14:camera w14:prst="orthographicFront"/>
                  <w14:lightRig w14:rig="threePt" w14:dir="t">
                    <w14:rot w14:lat="0" w14:lon="0" w14:rev="0"/>
                  </w14:lightRig>
                </w14:scene3d>
              </w:rPr>
              <w:t>7.1.2.4</w:t>
            </w:r>
            <w:r w:rsidR="00A501B5">
              <w:rPr>
                <w:rFonts w:asciiTheme="minorHAnsi" w:eastAsiaTheme="minorEastAsia" w:hAnsiTheme="minorHAnsi" w:cstheme="minorBidi"/>
                <w:noProof/>
                <w:sz w:val="24"/>
                <w:szCs w:val="21"/>
                <w:lang w:bidi="hi-IN"/>
              </w:rPr>
              <w:tab/>
            </w:r>
            <w:r w:rsidR="00A501B5" w:rsidRPr="00A37DEF">
              <w:rPr>
                <w:rStyle w:val="Hyperlink"/>
                <w:noProof/>
              </w:rPr>
              <w:t>Other</w:t>
            </w:r>
            <w:r w:rsidR="00A501B5">
              <w:rPr>
                <w:noProof/>
                <w:webHidden/>
              </w:rPr>
              <w:tab/>
            </w:r>
            <w:r w:rsidR="00A501B5">
              <w:rPr>
                <w:noProof/>
                <w:webHidden/>
              </w:rPr>
              <w:fldChar w:fldCharType="begin"/>
            </w:r>
            <w:r w:rsidR="00A501B5">
              <w:rPr>
                <w:noProof/>
                <w:webHidden/>
              </w:rPr>
              <w:instrText xml:space="preserve"> PAGEREF _Toc9515109 \h </w:instrText>
            </w:r>
            <w:r w:rsidR="00A501B5">
              <w:rPr>
                <w:noProof/>
                <w:webHidden/>
              </w:rPr>
            </w:r>
            <w:r w:rsidR="00A501B5">
              <w:rPr>
                <w:noProof/>
                <w:webHidden/>
              </w:rPr>
              <w:fldChar w:fldCharType="separate"/>
            </w:r>
            <w:r w:rsidR="00A501B5">
              <w:rPr>
                <w:noProof/>
                <w:webHidden/>
              </w:rPr>
              <w:t>26</w:t>
            </w:r>
            <w:r w:rsidR="00A501B5">
              <w:rPr>
                <w:noProof/>
                <w:webHidden/>
              </w:rPr>
              <w:fldChar w:fldCharType="end"/>
            </w:r>
          </w:hyperlink>
        </w:p>
        <w:p w14:paraId="2EE2B5BE" w14:textId="46416859" w:rsidR="00A501B5" w:rsidRDefault="002F650F">
          <w:pPr>
            <w:pStyle w:val="TOC2"/>
            <w:rPr>
              <w:rFonts w:eastAsiaTheme="minorEastAsia" w:cstheme="minorBidi"/>
              <w:noProof/>
              <w:szCs w:val="21"/>
              <w:lang w:bidi="hi-IN"/>
            </w:rPr>
          </w:pPr>
          <w:hyperlink w:anchor="_Toc9515110" w:history="1">
            <w:r w:rsidR="00A501B5" w:rsidRPr="00A37DEF">
              <w:rPr>
                <w:rStyle w:val="Hyperlink"/>
                <w:noProof/>
                <w14:scene3d>
                  <w14:camera w14:prst="orthographicFront"/>
                  <w14:lightRig w14:rig="threePt" w14:dir="t">
                    <w14:rot w14:lat="0" w14:lon="0" w14:rev="0"/>
                  </w14:lightRig>
                </w14:scene3d>
              </w:rPr>
              <w:t>7.2</w:t>
            </w:r>
            <w:r w:rsidR="00A501B5">
              <w:rPr>
                <w:rFonts w:eastAsiaTheme="minorEastAsia" w:cstheme="minorBidi"/>
                <w:noProof/>
                <w:szCs w:val="21"/>
                <w:lang w:bidi="hi-IN"/>
              </w:rPr>
              <w:tab/>
            </w:r>
            <w:r w:rsidR="00A501B5" w:rsidRPr="00A37DEF">
              <w:rPr>
                <w:rStyle w:val="Hyperlink"/>
                <w:noProof/>
              </w:rPr>
              <w:t>Monitoring</w:t>
            </w:r>
            <w:r w:rsidR="00A501B5">
              <w:rPr>
                <w:noProof/>
                <w:webHidden/>
              </w:rPr>
              <w:tab/>
            </w:r>
            <w:r w:rsidR="00A501B5">
              <w:rPr>
                <w:noProof/>
                <w:webHidden/>
              </w:rPr>
              <w:fldChar w:fldCharType="begin"/>
            </w:r>
            <w:r w:rsidR="00A501B5">
              <w:rPr>
                <w:noProof/>
                <w:webHidden/>
              </w:rPr>
              <w:instrText xml:space="preserve"> PAGEREF _Toc9515110 \h </w:instrText>
            </w:r>
            <w:r w:rsidR="00A501B5">
              <w:rPr>
                <w:noProof/>
                <w:webHidden/>
              </w:rPr>
            </w:r>
            <w:r w:rsidR="00A501B5">
              <w:rPr>
                <w:noProof/>
                <w:webHidden/>
              </w:rPr>
              <w:fldChar w:fldCharType="separate"/>
            </w:r>
            <w:r w:rsidR="00A501B5">
              <w:rPr>
                <w:noProof/>
                <w:webHidden/>
              </w:rPr>
              <w:t>26</w:t>
            </w:r>
            <w:r w:rsidR="00A501B5">
              <w:rPr>
                <w:noProof/>
                <w:webHidden/>
              </w:rPr>
              <w:fldChar w:fldCharType="end"/>
            </w:r>
          </w:hyperlink>
        </w:p>
        <w:p w14:paraId="4A630FAB" w14:textId="40448EAA" w:rsidR="00A501B5" w:rsidRDefault="002F650F">
          <w:pPr>
            <w:pStyle w:val="TOC3"/>
            <w:rPr>
              <w:rFonts w:eastAsiaTheme="minorEastAsia" w:cstheme="minorBidi"/>
              <w:noProof/>
              <w:szCs w:val="21"/>
              <w:lang w:bidi="hi-IN"/>
            </w:rPr>
          </w:pPr>
          <w:hyperlink w:anchor="_Toc9515111" w:history="1">
            <w:r w:rsidR="00A501B5" w:rsidRPr="00A37DEF">
              <w:rPr>
                <w:rStyle w:val="Hyperlink"/>
                <w:noProof/>
                <w14:scene3d>
                  <w14:camera w14:prst="orthographicFront"/>
                  <w14:lightRig w14:rig="threePt" w14:dir="t">
                    <w14:rot w14:lat="0" w14:lon="0" w14:rev="0"/>
                  </w14:lightRig>
                </w14:scene3d>
              </w:rPr>
              <w:t>7.2.1</w:t>
            </w:r>
            <w:r w:rsidR="00A501B5">
              <w:rPr>
                <w:rFonts w:eastAsiaTheme="minorEastAsia" w:cstheme="minorBidi"/>
                <w:noProof/>
                <w:szCs w:val="21"/>
                <w:lang w:bidi="hi-IN"/>
              </w:rPr>
              <w:tab/>
            </w:r>
            <w:r w:rsidR="00A501B5" w:rsidRPr="00A37DEF">
              <w:rPr>
                <w:rStyle w:val="Hyperlink"/>
                <w:noProof/>
              </w:rPr>
              <w:t>Monitoring of Directory service availability</w:t>
            </w:r>
            <w:r w:rsidR="00A501B5">
              <w:rPr>
                <w:noProof/>
                <w:webHidden/>
              </w:rPr>
              <w:tab/>
            </w:r>
            <w:r w:rsidR="00A501B5">
              <w:rPr>
                <w:noProof/>
                <w:webHidden/>
              </w:rPr>
              <w:fldChar w:fldCharType="begin"/>
            </w:r>
            <w:r w:rsidR="00A501B5">
              <w:rPr>
                <w:noProof/>
                <w:webHidden/>
              </w:rPr>
              <w:instrText xml:space="preserve"> PAGEREF _Toc9515111 \h </w:instrText>
            </w:r>
            <w:r w:rsidR="00A501B5">
              <w:rPr>
                <w:noProof/>
                <w:webHidden/>
              </w:rPr>
            </w:r>
            <w:r w:rsidR="00A501B5">
              <w:rPr>
                <w:noProof/>
                <w:webHidden/>
              </w:rPr>
              <w:fldChar w:fldCharType="separate"/>
            </w:r>
            <w:r w:rsidR="00A501B5">
              <w:rPr>
                <w:noProof/>
                <w:webHidden/>
              </w:rPr>
              <w:t>26</w:t>
            </w:r>
            <w:r w:rsidR="00A501B5">
              <w:rPr>
                <w:noProof/>
                <w:webHidden/>
              </w:rPr>
              <w:fldChar w:fldCharType="end"/>
            </w:r>
          </w:hyperlink>
        </w:p>
        <w:p w14:paraId="555CDE33" w14:textId="4132564B" w:rsidR="00A501B5" w:rsidRDefault="002F650F">
          <w:pPr>
            <w:pStyle w:val="TOC3"/>
            <w:rPr>
              <w:rFonts w:eastAsiaTheme="minorEastAsia" w:cstheme="minorBidi"/>
              <w:noProof/>
              <w:szCs w:val="21"/>
              <w:lang w:bidi="hi-IN"/>
            </w:rPr>
          </w:pPr>
          <w:hyperlink w:anchor="_Toc9515112" w:history="1">
            <w:r w:rsidR="00A501B5" w:rsidRPr="00A37DEF">
              <w:rPr>
                <w:rStyle w:val="Hyperlink"/>
                <w:noProof/>
                <w14:scene3d>
                  <w14:camera w14:prst="orthographicFront"/>
                  <w14:lightRig w14:rig="threePt" w14:dir="t">
                    <w14:rot w14:lat="0" w14:lon="0" w14:rev="0"/>
                  </w14:lightRig>
                </w14:scene3d>
              </w:rPr>
              <w:t>7.2.2</w:t>
            </w:r>
            <w:r w:rsidR="00A501B5">
              <w:rPr>
                <w:rFonts w:eastAsiaTheme="minorEastAsia" w:cstheme="minorBidi"/>
                <w:noProof/>
                <w:szCs w:val="21"/>
                <w:lang w:bidi="hi-IN"/>
              </w:rPr>
              <w:tab/>
            </w:r>
            <w:r w:rsidR="00A501B5" w:rsidRPr="00A37DEF">
              <w:rPr>
                <w:rStyle w:val="Hyperlink"/>
                <w:noProof/>
              </w:rPr>
              <w:t>Monitoring active users</w:t>
            </w:r>
            <w:r w:rsidR="00A501B5">
              <w:rPr>
                <w:noProof/>
                <w:webHidden/>
              </w:rPr>
              <w:tab/>
            </w:r>
            <w:r w:rsidR="00A501B5">
              <w:rPr>
                <w:noProof/>
                <w:webHidden/>
              </w:rPr>
              <w:fldChar w:fldCharType="begin"/>
            </w:r>
            <w:r w:rsidR="00A501B5">
              <w:rPr>
                <w:noProof/>
                <w:webHidden/>
              </w:rPr>
              <w:instrText xml:space="preserve"> PAGEREF _Toc9515112 \h </w:instrText>
            </w:r>
            <w:r w:rsidR="00A501B5">
              <w:rPr>
                <w:noProof/>
                <w:webHidden/>
              </w:rPr>
            </w:r>
            <w:r w:rsidR="00A501B5">
              <w:rPr>
                <w:noProof/>
                <w:webHidden/>
              </w:rPr>
              <w:fldChar w:fldCharType="separate"/>
            </w:r>
            <w:r w:rsidR="00A501B5">
              <w:rPr>
                <w:noProof/>
                <w:webHidden/>
              </w:rPr>
              <w:t>27</w:t>
            </w:r>
            <w:r w:rsidR="00A501B5">
              <w:rPr>
                <w:noProof/>
                <w:webHidden/>
              </w:rPr>
              <w:fldChar w:fldCharType="end"/>
            </w:r>
          </w:hyperlink>
        </w:p>
        <w:p w14:paraId="66C52484" w14:textId="521BA2E8" w:rsidR="00A501B5" w:rsidRDefault="002F650F">
          <w:pPr>
            <w:pStyle w:val="TOC3"/>
            <w:rPr>
              <w:rFonts w:eastAsiaTheme="minorEastAsia" w:cstheme="minorBidi"/>
              <w:noProof/>
              <w:szCs w:val="21"/>
              <w:lang w:bidi="hi-IN"/>
            </w:rPr>
          </w:pPr>
          <w:hyperlink w:anchor="_Toc9515113" w:history="1">
            <w:r w:rsidR="00A501B5" w:rsidRPr="00A37DEF">
              <w:rPr>
                <w:rStyle w:val="Hyperlink"/>
                <w:noProof/>
                <w14:scene3d>
                  <w14:camera w14:prst="orthographicFront"/>
                  <w14:lightRig w14:rig="threePt" w14:dir="t">
                    <w14:rot w14:lat="0" w14:lon="0" w14:rev="0"/>
                  </w14:lightRig>
                </w14:scene3d>
              </w:rPr>
              <w:t>7.2.3</w:t>
            </w:r>
            <w:r w:rsidR="00A501B5">
              <w:rPr>
                <w:rFonts w:eastAsiaTheme="minorEastAsia" w:cstheme="minorBidi"/>
                <w:noProof/>
                <w:szCs w:val="21"/>
                <w:lang w:bidi="hi-IN"/>
              </w:rPr>
              <w:tab/>
            </w:r>
            <w:r w:rsidR="00A501B5" w:rsidRPr="00A37DEF">
              <w:rPr>
                <w:rStyle w:val="Hyperlink"/>
                <w:noProof/>
              </w:rPr>
              <w:t>Monitor replication:</w:t>
            </w:r>
            <w:r w:rsidR="00A501B5">
              <w:rPr>
                <w:noProof/>
                <w:webHidden/>
              </w:rPr>
              <w:tab/>
            </w:r>
            <w:r w:rsidR="00A501B5">
              <w:rPr>
                <w:noProof/>
                <w:webHidden/>
              </w:rPr>
              <w:fldChar w:fldCharType="begin"/>
            </w:r>
            <w:r w:rsidR="00A501B5">
              <w:rPr>
                <w:noProof/>
                <w:webHidden/>
              </w:rPr>
              <w:instrText xml:space="preserve"> PAGEREF _Toc9515113 \h </w:instrText>
            </w:r>
            <w:r w:rsidR="00A501B5">
              <w:rPr>
                <w:noProof/>
                <w:webHidden/>
              </w:rPr>
            </w:r>
            <w:r w:rsidR="00A501B5">
              <w:rPr>
                <w:noProof/>
                <w:webHidden/>
              </w:rPr>
              <w:fldChar w:fldCharType="separate"/>
            </w:r>
            <w:r w:rsidR="00A501B5">
              <w:rPr>
                <w:noProof/>
                <w:webHidden/>
              </w:rPr>
              <w:t>27</w:t>
            </w:r>
            <w:r w:rsidR="00A501B5">
              <w:rPr>
                <w:noProof/>
                <w:webHidden/>
              </w:rPr>
              <w:fldChar w:fldCharType="end"/>
            </w:r>
          </w:hyperlink>
        </w:p>
        <w:p w14:paraId="3416BB90" w14:textId="5DB9CD9B" w:rsidR="00A501B5" w:rsidRDefault="002F650F">
          <w:pPr>
            <w:pStyle w:val="TOC3"/>
            <w:rPr>
              <w:rFonts w:eastAsiaTheme="minorEastAsia" w:cstheme="minorBidi"/>
              <w:noProof/>
              <w:szCs w:val="21"/>
              <w:lang w:bidi="hi-IN"/>
            </w:rPr>
          </w:pPr>
          <w:hyperlink w:anchor="_Toc9515114" w:history="1">
            <w:r w:rsidR="00A501B5" w:rsidRPr="00A37DEF">
              <w:rPr>
                <w:rStyle w:val="Hyperlink"/>
                <w:noProof/>
                <w14:scene3d>
                  <w14:camera w14:prst="orthographicFront"/>
                  <w14:lightRig w14:rig="threePt" w14:dir="t">
                    <w14:rot w14:lat="0" w14:lon="0" w14:rev="0"/>
                  </w14:lightRig>
                </w14:scene3d>
              </w:rPr>
              <w:t>7.2.4</w:t>
            </w:r>
            <w:r w:rsidR="00A501B5">
              <w:rPr>
                <w:rFonts w:eastAsiaTheme="minorEastAsia" w:cstheme="minorBidi"/>
                <w:noProof/>
                <w:szCs w:val="21"/>
                <w:lang w:bidi="hi-IN"/>
              </w:rPr>
              <w:tab/>
            </w:r>
            <w:r w:rsidR="00A501B5" w:rsidRPr="00A37DEF">
              <w:rPr>
                <w:rStyle w:val="Hyperlink"/>
                <w:noProof/>
              </w:rPr>
              <w:t>Monitoring Replication Delay over LDAP:</w:t>
            </w:r>
            <w:r w:rsidR="00A501B5">
              <w:rPr>
                <w:noProof/>
                <w:webHidden/>
              </w:rPr>
              <w:tab/>
            </w:r>
            <w:r w:rsidR="00A501B5">
              <w:rPr>
                <w:noProof/>
                <w:webHidden/>
              </w:rPr>
              <w:fldChar w:fldCharType="begin"/>
            </w:r>
            <w:r w:rsidR="00A501B5">
              <w:rPr>
                <w:noProof/>
                <w:webHidden/>
              </w:rPr>
              <w:instrText xml:space="preserve"> PAGEREF _Toc9515114 \h </w:instrText>
            </w:r>
            <w:r w:rsidR="00A501B5">
              <w:rPr>
                <w:noProof/>
                <w:webHidden/>
              </w:rPr>
            </w:r>
            <w:r w:rsidR="00A501B5">
              <w:rPr>
                <w:noProof/>
                <w:webHidden/>
              </w:rPr>
              <w:fldChar w:fldCharType="separate"/>
            </w:r>
            <w:r w:rsidR="00A501B5">
              <w:rPr>
                <w:noProof/>
                <w:webHidden/>
              </w:rPr>
              <w:t>27</w:t>
            </w:r>
            <w:r w:rsidR="00A501B5">
              <w:rPr>
                <w:noProof/>
                <w:webHidden/>
              </w:rPr>
              <w:fldChar w:fldCharType="end"/>
            </w:r>
          </w:hyperlink>
        </w:p>
        <w:p w14:paraId="67265475" w14:textId="0676D1B9" w:rsidR="00A501B5" w:rsidRDefault="002F650F">
          <w:pPr>
            <w:pStyle w:val="TOC3"/>
            <w:rPr>
              <w:rFonts w:eastAsiaTheme="minorEastAsia" w:cstheme="minorBidi"/>
              <w:noProof/>
              <w:szCs w:val="21"/>
              <w:lang w:bidi="hi-IN"/>
            </w:rPr>
          </w:pPr>
          <w:hyperlink w:anchor="_Toc9515115" w:history="1">
            <w:r w:rsidR="00A501B5" w:rsidRPr="00A37DEF">
              <w:rPr>
                <w:rStyle w:val="Hyperlink"/>
                <w:noProof/>
                <w14:scene3d>
                  <w14:camera w14:prst="orthographicFront"/>
                  <w14:lightRig w14:rig="threePt" w14:dir="t">
                    <w14:rot w14:lat="0" w14:lon="0" w14:rev="0"/>
                  </w14:lightRig>
                </w14:scene3d>
              </w:rPr>
              <w:t>7.2.5</w:t>
            </w:r>
            <w:r w:rsidR="00A501B5">
              <w:rPr>
                <w:rFonts w:eastAsiaTheme="minorEastAsia" w:cstheme="minorBidi"/>
                <w:noProof/>
                <w:szCs w:val="21"/>
                <w:lang w:bidi="hi-IN"/>
              </w:rPr>
              <w:tab/>
            </w:r>
            <w:r w:rsidR="00A501B5" w:rsidRPr="00A37DEF">
              <w:rPr>
                <w:rStyle w:val="Hyperlink"/>
                <w:noProof/>
              </w:rPr>
              <w:t>Monitoring the work queue</w:t>
            </w:r>
            <w:r w:rsidR="00A501B5">
              <w:rPr>
                <w:noProof/>
                <w:webHidden/>
              </w:rPr>
              <w:tab/>
            </w:r>
            <w:r w:rsidR="00A501B5">
              <w:rPr>
                <w:noProof/>
                <w:webHidden/>
              </w:rPr>
              <w:fldChar w:fldCharType="begin"/>
            </w:r>
            <w:r w:rsidR="00A501B5">
              <w:rPr>
                <w:noProof/>
                <w:webHidden/>
              </w:rPr>
              <w:instrText xml:space="preserve"> PAGEREF _Toc9515115 \h </w:instrText>
            </w:r>
            <w:r w:rsidR="00A501B5">
              <w:rPr>
                <w:noProof/>
                <w:webHidden/>
              </w:rPr>
            </w:r>
            <w:r w:rsidR="00A501B5">
              <w:rPr>
                <w:noProof/>
                <w:webHidden/>
              </w:rPr>
              <w:fldChar w:fldCharType="separate"/>
            </w:r>
            <w:r w:rsidR="00A501B5">
              <w:rPr>
                <w:noProof/>
                <w:webHidden/>
              </w:rPr>
              <w:t>28</w:t>
            </w:r>
            <w:r w:rsidR="00A501B5">
              <w:rPr>
                <w:noProof/>
                <w:webHidden/>
              </w:rPr>
              <w:fldChar w:fldCharType="end"/>
            </w:r>
          </w:hyperlink>
        </w:p>
        <w:p w14:paraId="448301D7" w14:textId="474E4511" w:rsidR="00A501B5" w:rsidRDefault="002F650F">
          <w:pPr>
            <w:pStyle w:val="TOC3"/>
            <w:rPr>
              <w:rFonts w:eastAsiaTheme="minorEastAsia" w:cstheme="minorBidi"/>
              <w:noProof/>
              <w:szCs w:val="21"/>
              <w:lang w:bidi="hi-IN"/>
            </w:rPr>
          </w:pPr>
          <w:hyperlink w:anchor="_Toc9515116" w:history="1">
            <w:r w:rsidR="00A501B5" w:rsidRPr="00A37DEF">
              <w:rPr>
                <w:rStyle w:val="Hyperlink"/>
                <w:noProof/>
                <w14:scene3d>
                  <w14:camera w14:prst="orthographicFront"/>
                  <w14:lightRig w14:rig="threePt" w14:dir="t">
                    <w14:rot w14:lat="0" w14:lon="0" w14:rev="0"/>
                  </w14:lightRig>
                </w14:scene3d>
              </w:rPr>
              <w:t>7.2.6</w:t>
            </w:r>
            <w:r w:rsidR="00A501B5">
              <w:rPr>
                <w:rFonts w:eastAsiaTheme="minorEastAsia" w:cstheme="minorBidi"/>
                <w:noProof/>
                <w:szCs w:val="21"/>
                <w:lang w:bidi="hi-IN"/>
              </w:rPr>
              <w:tab/>
            </w:r>
            <w:r w:rsidR="00A501B5" w:rsidRPr="00A37DEF">
              <w:rPr>
                <w:rStyle w:val="Hyperlink"/>
                <w:noProof/>
              </w:rPr>
              <w:t>Monitoring Replication Connectivity</w:t>
            </w:r>
            <w:r w:rsidR="00A501B5">
              <w:rPr>
                <w:noProof/>
                <w:webHidden/>
              </w:rPr>
              <w:tab/>
            </w:r>
            <w:r w:rsidR="00A501B5">
              <w:rPr>
                <w:noProof/>
                <w:webHidden/>
              </w:rPr>
              <w:fldChar w:fldCharType="begin"/>
            </w:r>
            <w:r w:rsidR="00A501B5">
              <w:rPr>
                <w:noProof/>
                <w:webHidden/>
              </w:rPr>
              <w:instrText xml:space="preserve"> PAGEREF _Toc9515116 \h </w:instrText>
            </w:r>
            <w:r w:rsidR="00A501B5">
              <w:rPr>
                <w:noProof/>
                <w:webHidden/>
              </w:rPr>
            </w:r>
            <w:r w:rsidR="00A501B5">
              <w:rPr>
                <w:noProof/>
                <w:webHidden/>
              </w:rPr>
              <w:fldChar w:fldCharType="separate"/>
            </w:r>
            <w:r w:rsidR="00A501B5">
              <w:rPr>
                <w:noProof/>
                <w:webHidden/>
              </w:rPr>
              <w:t>28</w:t>
            </w:r>
            <w:r w:rsidR="00A501B5">
              <w:rPr>
                <w:noProof/>
                <w:webHidden/>
              </w:rPr>
              <w:fldChar w:fldCharType="end"/>
            </w:r>
          </w:hyperlink>
        </w:p>
        <w:p w14:paraId="70EA802D" w14:textId="06FA4A56" w:rsidR="00A501B5" w:rsidRDefault="002F650F">
          <w:pPr>
            <w:pStyle w:val="TOC3"/>
            <w:rPr>
              <w:rFonts w:eastAsiaTheme="minorEastAsia" w:cstheme="minorBidi"/>
              <w:noProof/>
              <w:szCs w:val="21"/>
              <w:lang w:bidi="hi-IN"/>
            </w:rPr>
          </w:pPr>
          <w:hyperlink w:anchor="_Toc9515117" w:history="1">
            <w:r w:rsidR="00A501B5" w:rsidRPr="00A37DEF">
              <w:rPr>
                <w:rStyle w:val="Hyperlink"/>
                <w:noProof/>
                <w14:scene3d>
                  <w14:camera w14:prst="orthographicFront"/>
                  <w14:lightRig w14:rig="threePt" w14:dir="t">
                    <w14:rot w14:lat="0" w14:lon="0" w14:rev="0"/>
                  </w14:lightRig>
                </w14:scene3d>
              </w:rPr>
              <w:t>7.2.7</w:t>
            </w:r>
            <w:r w:rsidR="00A501B5">
              <w:rPr>
                <w:rFonts w:eastAsiaTheme="minorEastAsia" w:cstheme="minorBidi"/>
                <w:noProof/>
                <w:szCs w:val="21"/>
                <w:lang w:bidi="hi-IN"/>
              </w:rPr>
              <w:tab/>
            </w:r>
            <w:r w:rsidR="00A501B5" w:rsidRPr="00A37DEF">
              <w:rPr>
                <w:rStyle w:val="Hyperlink"/>
                <w:noProof/>
              </w:rPr>
              <w:t>Monitoring of Disk Space:</w:t>
            </w:r>
            <w:r w:rsidR="00A501B5">
              <w:rPr>
                <w:noProof/>
                <w:webHidden/>
              </w:rPr>
              <w:tab/>
            </w:r>
            <w:r w:rsidR="00A501B5">
              <w:rPr>
                <w:noProof/>
                <w:webHidden/>
              </w:rPr>
              <w:fldChar w:fldCharType="begin"/>
            </w:r>
            <w:r w:rsidR="00A501B5">
              <w:rPr>
                <w:noProof/>
                <w:webHidden/>
              </w:rPr>
              <w:instrText xml:space="preserve"> PAGEREF _Toc9515117 \h </w:instrText>
            </w:r>
            <w:r w:rsidR="00A501B5">
              <w:rPr>
                <w:noProof/>
                <w:webHidden/>
              </w:rPr>
            </w:r>
            <w:r w:rsidR="00A501B5">
              <w:rPr>
                <w:noProof/>
                <w:webHidden/>
              </w:rPr>
              <w:fldChar w:fldCharType="separate"/>
            </w:r>
            <w:r w:rsidR="00A501B5">
              <w:rPr>
                <w:noProof/>
                <w:webHidden/>
              </w:rPr>
              <w:t>28</w:t>
            </w:r>
            <w:r w:rsidR="00A501B5">
              <w:rPr>
                <w:noProof/>
                <w:webHidden/>
              </w:rPr>
              <w:fldChar w:fldCharType="end"/>
            </w:r>
          </w:hyperlink>
        </w:p>
        <w:p w14:paraId="6F442DD7" w14:textId="321F1DC0" w:rsidR="00A501B5" w:rsidRDefault="002F650F">
          <w:pPr>
            <w:pStyle w:val="TOC3"/>
            <w:rPr>
              <w:rFonts w:eastAsiaTheme="minorEastAsia" w:cstheme="minorBidi"/>
              <w:noProof/>
              <w:szCs w:val="21"/>
              <w:lang w:bidi="hi-IN"/>
            </w:rPr>
          </w:pPr>
          <w:hyperlink w:anchor="_Toc9515118" w:history="1">
            <w:r w:rsidR="00A501B5" w:rsidRPr="00A37DEF">
              <w:rPr>
                <w:rStyle w:val="Hyperlink"/>
                <w:noProof/>
                <w14:scene3d>
                  <w14:camera w14:prst="orthographicFront"/>
                  <w14:lightRig w14:rig="threePt" w14:dir="t">
                    <w14:rot w14:lat="0" w14:lon="0" w14:rev="0"/>
                  </w14:lightRig>
                </w14:scene3d>
              </w:rPr>
              <w:t>7.2.8</w:t>
            </w:r>
            <w:r w:rsidR="00A501B5">
              <w:rPr>
                <w:rFonts w:eastAsiaTheme="minorEastAsia" w:cstheme="minorBidi"/>
                <w:noProof/>
                <w:szCs w:val="21"/>
                <w:lang w:bidi="hi-IN"/>
              </w:rPr>
              <w:tab/>
            </w:r>
            <w:r w:rsidR="00A501B5" w:rsidRPr="00A37DEF">
              <w:rPr>
                <w:rStyle w:val="Hyperlink"/>
                <w:noProof/>
              </w:rPr>
              <w:t>Monitoring Certificate Expiration</w:t>
            </w:r>
            <w:r w:rsidR="00A501B5">
              <w:rPr>
                <w:noProof/>
                <w:webHidden/>
              </w:rPr>
              <w:tab/>
            </w:r>
            <w:r w:rsidR="00A501B5">
              <w:rPr>
                <w:noProof/>
                <w:webHidden/>
              </w:rPr>
              <w:fldChar w:fldCharType="begin"/>
            </w:r>
            <w:r w:rsidR="00A501B5">
              <w:rPr>
                <w:noProof/>
                <w:webHidden/>
              </w:rPr>
              <w:instrText xml:space="preserve"> PAGEREF _Toc9515118 \h </w:instrText>
            </w:r>
            <w:r w:rsidR="00A501B5">
              <w:rPr>
                <w:noProof/>
                <w:webHidden/>
              </w:rPr>
            </w:r>
            <w:r w:rsidR="00A501B5">
              <w:rPr>
                <w:noProof/>
                <w:webHidden/>
              </w:rPr>
              <w:fldChar w:fldCharType="separate"/>
            </w:r>
            <w:r w:rsidR="00A501B5">
              <w:rPr>
                <w:noProof/>
                <w:webHidden/>
              </w:rPr>
              <w:t>28</w:t>
            </w:r>
            <w:r w:rsidR="00A501B5">
              <w:rPr>
                <w:noProof/>
                <w:webHidden/>
              </w:rPr>
              <w:fldChar w:fldCharType="end"/>
            </w:r>
          </w:hyperlink>
        </w:p>
        <w:p w14:paraId="259F75BC" w14:textId="7029C1E7" w:rsidR="00A501B5" w:rsidRDefault="002F650F">
          <w:pPr>
            <w:pStyle w:val="TOC3"/>
            <w:rPr>
              <w:rFonts w:eastAsiaTheme="minorEastAsia" w:cstheme="minorBidi"/>
              <w:noProof/>
              <w:szCs w:val="21"/>
              <w:lang w:bidi="hi-IN"/>
            </w:rPr>
          </w:pPr>
          <w:hyperlink w:anchor="_Toc9515119" w:history="1">
            <w:r w:rsidR="00A501B5" w:rsidRPr="00A37DEF">
              <w:rPr>
                <w:rStyle w:val="Hyperlink"/>
                <w:rFonts w:eastAsia="Calibri" w:cs="Times New Roman"/>
                <w:noProof/>
                <w14:scene3d>
                  <w14:camera w14:prst="orthographicFront"/>
                  <w14:lightRig w14:rig="threePt" w14:dir="t">
                    <w14:rot w14:lat="0" w14:lon="0" w14:rev="0"/>
                  </w14:lightRig>
                </w14:scene3d>
              </w:rPr>
              <w:t>7.2.9</w:t>
            </w:r>
            <w:r w:rsidR="00A501B5">
              <w:rPr>
                <w:rFonts w:eastAsiaTheme="minorEastAsia" w:cstheme="minorBidi"/>
                <w:noProof/>
                <w:szCs w:val="21"/>
                <w:lang w:bidi="hi-IN"/>
              </w:rPr>
              <w:tab/>
            </w:r>
            <w:r w:rsidR="00A501B5" w:rsidRPr="00A37DEF">
              <w:rPr>
                <w:rStyle w:val="Hyperlink"/>
                <w:noProof/>
              </w:rPr>
              <w:t>LDAP Search Monitoring Command:</w:t>
            </w:r>
            <w:r w:rsidR="00A501B5">
              <w:rPr>
                <w:noProof/>
                <w:webHidden/>
              </w:rPr>
              <w:tab/>
            </w:r>
            <w:r w:rsidR="00A501B5">
              <w:rPr>
                <w:noProof/>
                <w:webHidden/>
              </w:rPr>
              <w:fldChar w:fldCharType="begin"/>
            </w:r>
            <w:r w:rsidR="00A501B5">
              <w:rPr>
                <w:noProof/>
                <w:webHidden/>
              </w:rPr>
              <w:instrText xml:space="preserve"> PAGEREF _Toc9515119 \h </w:instrText>
            </w:r>
            <w:r w:rsidR="00A501B5">
              <w:rPr>
                <w:noProof/>
                <w:webHidden/>
              </w:rPr>
            </w:r>
            <w:r w:rsidR="00A501B5">
              <w:rPr>
                <w:noProof/>
                <w:webHidden/>
              </w:rPr>
              <w:fldChar w:fldCharType="separate"/>
            </w:r>
            <w:r w:rsidR="00A501B5">
              <w:rPr>
                <w:noProof/>
                <w:webHidden/>
              </w:rPr>
              <w:t>29</w:t>
            </w:r>
            <w:r w:rsidR="00A501B5">
              <w:rPr>
                <w:noProof/>
                <w:webHidden/>
              </w:rPr>
              <w:fldChar w:fldCharType="end"/>
            </w:r>
          </w:hyperlink>
        </w:p>
        <w:p w14:paraId="71748509" w14:textId="5E4013CC" w:rsidR="00A501B5" w:rsidRDefault="002F650F">
          <w:pPr>
            <w:pStyle w:val="TOC2"/>
            <w:rPr>
              <w:rFonts w:eastAsiaTheme="minorEastAsia" w:cstheme="minorBidi"/>
              <w:noProof/>
              <w:szCs w:val="21"/>
              <w:lang w:bidi="hi-IN"/>
            </w:rPr>
          </w:pPr>
          <w:hyperlink w:anchor="_Toc9515120" w:history="1">
            <w:r w:rsidR="00A501B5" w:rsidRPr="00A37DEF">
              <w:rPr>
                <w:rStyle w:val="Hyperlink"/>
                <w:noProof/>
                <w14:scene3d>
                  <w14:camera w14:prst="orthographicFront"/>
                  <w14:lightRig w14:rig="threePt" w14:dir="t">
                    <w14:rot w14:lat="0" w14:lon="0" w14:rev="0"/>
                  </w14:lightRig>
                </w14:scene3d>
              </w:rPr>
              <w:t>7.3</w:t>
            </w:r>
            <w:r w:rsidR="00A501B5">
              <w:rPr>
                <w:rFonts w:eastAsiaTheme="minorEastAsia" w:cstheme="minorBidi"/>
                <w:noProof/>
                <w:szCs w:val="21"/>
                <w:lang w:bidi="hi-IN"/>
              </w:rPr>
              <w:tab/>
            </w:r>
            <w:r w:rsidR="00A501B5" w:rsidRPr="00A37DEF">
              <w:rPr>
                <w:rStyle w:val="Hyperlink"/>
                <w:noProof/>
              </w:rPr>
              <w:t>Audit and Logging</w:t>
            </w:r>
            <w:r w:rsidR="00A501B5">
              <w:rPr>
                <w:noProof/>
                <w:webHidden/>
              </w:rPr>
              <w:tab/>
            </w:r>
            <w:r w:rsidR="00A501B5">
              <w:rPr>
                <w:noProof/>
                <w:webHidden/>
              </w:rPr>
              <w:fldChar w:fldCharType="begin"/>
            </w:r>
            <w:r w:rsidR="00A501B5">
              <w:rPr>
                <w:noProof/>
                <w:webHidden/>
              </w:rPr>
              <w:instrText xml:space="preserve"> PAGEREF _Toc9515120 \h </w:instrText>
            </w:r>
            <w:r w:rsidR="00A501B5">
              <w:rPr>
                <w:noProof/>
                <w:webHidden/>
              </w:rPr>
            </w:r>
            <w:r w:rsidR="00A501B5">
              <w:rPr>
                <w:noProof/>
                <w:webHidden/>
              </w:rPr>
              <w:fldChar w:fldCharType="separate"/>
            </w:r>
            <w:r w:rsidR="00A501B5">
              <w:rPr>
                <w:noProof/>
                <w:webHidden/>
              </w:rPr>
              <w:t>30</w:t>
            </w:r>
            <w:r w:rsidR="00A501B5">
              <w:rPr>
                <w:noProof/>
                <w:webHidden/>
              </w:rPr>
              <w:fldChar w:fldCharType="end"/>
            </w:r>
          </w:hyperlink>
        </w:p>
        <w:p w14:paraId="1E209F03" w14:textId="0315012E" w:rsidR="00A501B5" w:rsidRDefault="002F650F">
          <w:pPr>
            <w:pStyle w:val="TOC3"/>
            <w:rPr>
              <w:rFonts w:eastAsiaTheme="minorEastAsia" w:cstheme="minorBidi"/>
              <w:noProof/>
              <w:szCs w:val="21"/>
              <w:lang w:bidi="hi-IN"/>
            </w:rPr>
          </w:pPr>
          <w:hyperlink w:anchor="_Toc9515121" w:history="1">
            <w:r w:rsidR="00A501B5" w:rsidRPr="00A37DEF">
              <w:rPr>
                <w:rStyle w:val="Hyperlink"/>
                <w:noProof/>
                <w14:scene3d>
                  <w14:camera w14:prst="orthographicFront"/>
                  <w14:lightRig w14:rig="threePt" w14:dir="t">
                    <w14:rot w14:lat="0" w14:lon="0" w14:rev="0"/>
                  </w14:lightRig>
                </w14:scene3d>
              </w:rPr>
              <w:t>7.3.1</w:t>
            </w:r>
            <w:r w:rsidR="00A501B5">
              <w:rPr>
                <w:rFonts w:eastAsiaTheme="minorEastAsia" w:cstheme="minorBidi"/>
                <w:noProof/>
                <w:szCs w:val="21"/>
                <w:lang w:bidi="hi-IN"/>
              </w:rPr>
              <w:tab/>
            </w:r>
            <w:r w:rsidR="00A501B5" w:rsidRPr="00A37DEF">
              <w:rPr>
                <w:rStyle w:val="Hyperlink"/>
                <w:noProof/>
              </w:rPr>
              <w:t>Auditing</w:t>
            </w:r>
            <w:r w:rsidR="00A501B5">
              <w:rPr>
                <w:noProof/>
                <w:webHidden/>
              </w:rPr>
              <w:tab/>
            </w:r>
            <w:r w:rsidR="00A501B5">
              <w:rPr>
                <w:noProof/>
                <w:webHidden/>
              </w:rPr>
              <w:fldChar w:fldCharType="begin"/>
            </w:r>
            <w:r w:rsidR="00A501B5">
              <w:rPr>
                <w:noProof/>
                <w:webHidden/>
              </w:rPr>
              <w:instrText xml:space="preserve"> PAGEREF _Toc9515121 \h </w:instrText>
            </w:r>
            <w:r w:rsidR="00A501B5">
              <w:rPr>
                <w:noProof/>
                <w:webHidden/>
              </w:rPr>
            </w:r>
            <w:r w:rsidR="00A501B5">
              <w:rPr>
                <w:noProof/>
                <w:webHidden/>
              </w:rPr>
              <w:fldChar w:fldCharType="separate"/>
            </w:r>
            <w:r w:rsidR="00A501B5">
              <w:rPr>
                <w:noProof/>
                <w:webHidden/>
              </w:rPr>
              <w:t>30</w:t>
            </w:r>
            <w:r w:rsidR="00A501B5">
              <w:rPr>
                <w:noProof/>
                <w:webHidden/>
              </w:rPr>
              <w:fldChar w:fldCharType="end"/>
            </w:r>
          </w:hyperlink>
        </w:p>
        <w:p w14:paraId="6480E990" w14:textId="763F6A16" w:rsidR="00A501B5" w:rsidRDefault="002F650F">
          <w:pPr>
            <w:pStyle w:val="TOC3"/>
            <w:rPr>
              <w:rFonts w:eastAsiaTheme="minorEastAsia" w:cstheme="minorBidi"/>
              <w:noProof/>
              <w:szCs w:val="21"/>
              <w:lang w:bidi="hi-IN"/>
            </w:rPr>
          </w:pPr>
          <w:hyperlink w:anchor="_Toc9515122" w:history="1">
            <w:r w:rsidR="00A501B5" w:rsidRPr="00A37DEF">
              <w:rPr>
                <w:rStyle w:val="Hyperlink"/>
                <w:noProof/>
                <w14:scene3d>
                  <w14:camera w14:prst="orthographicFront"/>
                  <w14:lightRig w14:rig="threePt" w14:dir="t">
                    <w14:rot w14:lat="0" w14:lon="0" w14:rev="0"/>
                  </w14:lightRig>
                </w14:scene3d>
              </w:rPr>
              <w:t>7.3.2</w:t>
            </w:r>
            <w:r w:rsidR="00A501B5">
              <w:rPr>
                <w:rFonts w:eastAsiaTheme="minorEastAsia" w:cstheme="minorBidi"/>
                <w:noProof/>
                <w:szCs w:val="21"/>
                <w:lang w:bidi="hi-IN"/>
              </w:rPr>
              <w:tab/>
            </w:r>
            <w:r w:rsidR="00A501B5" w:rsidRPr="00A37DEF">
              <w:rPr>
                <w:rStyle w:val="Hyperlink"/>
                <w:noProof/>
              </w:rPr>
              <w:t>Splunk Integration</w:t>
            </w:r>
            <w:r w:rsidR="00A501B5">
              <w:rPr>
                <w:noProof/>
                <w:webHidden/>
              </w:rPr>
              <w:tab/>
            </w:r>
            <w:r w:rsidR="00A501B5">
              <w:rPr>
                <w:noProof/>
                <w:webHidden/>
              </w:rPr>
              <w:fldChar w:fldCharType="begin"/>
            </w:r>
            <w:r w:rsidR="00A501B5">
              <w:rPr>
                <w:noProof/>
                <w:webHidden/>
              </w:rPr>
              <w:instrText xml:space="preserve"> PAGEREF _Toc9515122 \h </w:instrText>
            </w:r>
            <w:r w:rsidR="00A501B5">
              <w:rPr>
                <w:noProof/>
                <w:webHidden/>
              </w:rPr>
            </w:r>
            <w:r w:rsidR="00A501B5">
              <w:rPr>
                <w:noProof/>
                <w:webHidden/>
              </w:rPr>
              <w:fldChar w:fldCharType="separate"/>
            </w:r>
            <w:r w:rsidR="00A501B5">
              <w:rPr>
                <w:noProof/>
                <w:webHidden/>
              </w:rPr>
              <w:t>30</w:t>
            </w:r>
            <w:r w:rsidR="00A501B5">
              <w:rPr>
                <w:noProof/>
                <w:webHidden/>
              </w:rPr>
              <w:fldChar w:fldCharType="end"/>
            </w:r>
          </w:hyperlink>
        </w:p>
        <w:p w14:paraId="408D3159" w14:textId="68677672" w:rsidR="00A501B5" w:rsidRDefault="002F650F">
          <w:pPr>
            <w:pStyle w:val="TOC2"/>
            <w:rPr>
              <w:rFonts w:eastAsiaTheme="minorEastAsia" w:cstheme="minorBidi"/>
              <w:noProof/>
              <w:szCs w:val="21"/>
              <w:lang w:bidi="hi-IN"/>
            </w:rPr>
          </w:pPr>
          <w:hyperlink w:anchor="_Toc9515123" w:history="1">
            <w:r w:rsidR="00A501B5" w:rsidRPr="00A37DEF">
              <w:rPr>
                <w:rStyle w:val="Hyperlink"/>
                <w:noProof/>
                <w14:scene3d>
                  <w14:camera w14:prst="orthographicFront"/>
                  <w14:lightRig w14:rig="threePt" w14:dir="t">
                    <w14:rot w14:lat="0" w14:lon="0" w14:rev="0"/>
                  </w14:lightRig>
                </w14:scene3d>
              </w:rPr>
              <w:t>7.4</w:t>
            </w:r>
            <w:r w:rsidR="00A501B5">
              <w:rPr>
                <w:rFonts w:eastAsiaTheme="minorEastAsia" w:cstheme="minorBidi"/>
                <w:noProof/>
                <w:szCs w:val="21"/>
                <w:lang w:bidi="hi-IN"/>
              </w:rPr>
              <w:tab/>
            </w:r>
            <w:r w:rsidR="00A501B5" w:rsidRPr="00A37DEF">
              <w:rPr>
                <w:rStyle w:val="Hyperlink"/>
                <w:noProof/>
              </w:rPr>
              <w:t>Backup and Restoration</w:t>
            </w:r>
            <w:r w:rsidR="00A501B5">
              <w:rPr>
                <w:noProof/>
                <w:webHidden/>
              </w:rPr>
              <w:tab/>
            </w:r>
            <w:r w:rsidR="00A501B5">
              <w:rPr>
                <w:noProof/>
                <w:webHidden/>
              </w:rPr>
              <w:fldChar w:fldCharType="begin"/>
            </w:r>
            <w:r w:rsidR="00A501B5">
              <w:rPr>
                <w:noProof/>
                <w:webHidden/>
              </w:rPr>
              <w:instrText xml:space="preserve"> PAGEREF _Toc9515123 \h </w:instrText>
            </w:r>
            <w:r w:rsidR="00A501B5">
              <w:rPr>
                <w:noProof/>
                <w:webHidden/>
              </w:rPr>
            </w:r>
            <w:r w:rsidR="00A501B5">
              <w:rPr>
                <w:noProof/>
                <w:webHidden/>
              </w:rPr>
              <w:fldChar w:fldCharType="separate"/>
            </w:r>
            <w:r w:rsidR="00A501B5">
              <w:rPr>
                <w:noProof/>
                <w:webHidden/>
              </w:rPr>
              <w:t>30</w:t>
            </w:r>
            <w:r w:rsidR="00A501B5">
              <w:rPr>
                <w:noProof/>
                <w:webHidden/>
              </w:rPr>
              <w:fldChar w:fldCharType="end"/>
            </w:r>
          </w:hyperlink>
        </w:p>
        <w:p w14:paraId="03AAFCBA" w14:textId="4478CF2D" w:rsidR="00A501B5" w:rsidRDefault="002F650F">
          <w:pPr>
            <w:pStyle w:val="TOC2"/>
            <w:rPr>
              <w:rFonts w:eastAsiaTheme="minorEastAsia" w:cstheme="minorBidi"/>
              <w:noProof/>
              <w:szCs w:val="21"/>
              <w:lang w:bidi="hi-IN"/>
            </w:rPr>
          </w:pPr>
          <w:hyperlink w:anchor="_Toc9515124" w:history="1">
            <w:r w:rsidR="00A501B5" w:rsidRPr="00A37DEF">
              <w:rPr>
                <w:rStyle w:val="Hyperlink"/>
                <w:noProof/>
                <w14:scene3d>
                  <w14:camera w14:prst="orthographicFront"/>
                  <w14:lightRig w14:rig="threePt" w14:dir="t">
                    <w14:rot w14:lat="0" w14:lon="0" w14:rev="0"/>
                  </w14:lightRig>
                </w14:scene3d>
              </w:rPr>
              <w:t>7.5</w:t>
            </w:r>
            <w:r w:rsidR="00A501B5">
              <w:rPr>
                <w:rFonts w:eastAsiaTheme="minorEastAsia" w:cstheme="minorBidi"/>
                <w:noProof/>
                <w:szCs w:val="21"/>
                <w:lang w:bidi="hi-IN"/>
              </w:rPr>
              <w:tab/>
            </w:r>
            <w:r w:rsidR="00A501B5" w:rsidRPr="00A37DEF">
              <w:rPr>
                <w:rStyle w:val="Hyperlink"/>
                <w:noProof/>
              </w:rPr>
              <w:t>Reporting</w:t>
            </w:r>
            <w:r w:rsidR="00A501B5">
              <w:rPr>
                <w:noProof/>
                <w:webHidden/>
              </w:rPr>
              <w:tab/>
            </w:r>
            <w:r w:rsidR="00A501B5">
              <w:rPr>
                <w:noProof/>
                <w:webHidden/>
              </w:rPr>
              <w:fldChar w:fldCharType="begin"/>
            </w:r>
            <w:r w:rsidR="00A501B5">
              <w:rPr>
                <w:noProof/>
                <w:webHidden/>
              </w:rPr>
              <w:instrText xml:space="preserve"> PAGEREF _Toc9515124 \h </w:instrText>
            </w:r>
            <w:r w:rsidR="00A501B5">
              <w:rPr>
                <w:noProof/>
                <w:webHidden/>
              </w:rPr>
            </w:r>
            <w:r w:rsidR="00A501B5">
              <w:rPr>
                <w:noProof/>
                <w:webHidden/>
              </w:rPr>
              <w:fldChar w:fldCharType="separate"/>
            </w:r>
            <w:r w:rsidR="00A501B5">
              <w:rPr>
                <w:noProof/>
                <w:webHidden/>
              </w:rPr>
              <w:t>31</w:t>
            </w:r>
            <w:r w:rsidR="00A501B5">
              <w:rPr>
                <w:noProof/>
                <w:webHidden/>
              </w:rPr>
              <w:fldChar w:fldCharType="end"/>
            </w:r>
          </w:hyperlink>
        </w:p>
        <w:p w14:paraId="51AE136E" w14:textId="43E3A605" w:rsidR="00A501B5" w:rsidRDefault="002F650F">
          <w:pPr>
            <w:pStyle w:val="TOC1"/>
            <w:rPr>
              <w:rFonts w:eastAsiaTheme="minorEastAsia" w:cstheme="minorBidi"/>
              <w:szCs w:val="21"/>
              <w:lang w:bidi="hi-IN"/>
            </w:rPr>
          </w:pPr>
          <w:hyperlink w:anchor="_Toc9515125" w:history="1">
            <w:r w:rsidR="00A501B5" w:rsidRPr="00A37DEF">
              <w:rPr>
                <w:rStyle w:val="Hyperlink"/>
              </w:rPr>
              <w:t>8</w:t>
            </w:r>
            <w:r w:rsidR="00A501B5">
              <w:rPr>
                <w:rFonts w:eastAsiaTheme="minorEastAsia" w:cstheme="minorBidi"/>
                <w:szCs w:val="21"/>
                <w:lang w:bidi="hi-IN"/>
              </w:rPr>
              <w:tab/>
            </w:r>
            <w:r w:rsidR="00A501B5" w:rsidRPr="00A37DEF">
              <w:rPr>
                <w:rStyle w:val="Hyperlink"/>
              </w:rPr>
              <w:t>Design Decisions</w:t>
            </w:r>
            <w:r w:rsidR="00A501B5">
              <w:rPr>
                <w:webHidden/>
              </w:rPr>
              <w:tab/>
            </w:r>
            <w:r w:rsidR="00A501B5">
              <w:rPr>
                <w:webHidden/>
              </w:rPr>
              <w:fldChar w:fldCharType="begin"/>
            </w:r>
            <w:r w:rsidR="00A501B5">
              <w:rPr>
                <w:webHidden/>
              </w:rPr>
              <w:instrText xml:space="preserve"> PAGEREF _Toc9515125 \h </w:instrText>
            </w:r>
            <w:r w:rsidR="00A501B5">
              <w:rPr>
                <w:webHidden/>
              </w:rPr>
            </w:r>
            <w:r w:rsidR="00A501B5">
              <w:rPr>
                <w:webHidden/>
              </w:rPr>
              <w:fldChar w:fldCharType="separate"/>
            </w:r>
            <w:r w:rsidR="00A501B5">
              <w:rPr>
                <w:webHidden/>
              </w:rPr>
              <w:t>32</w:t>
            </w:r>
            <w:r w:rsidR="00A501B5">
              <w:rPr>
                <w:webHidden/>
              </w:rPr>
              <w:fldChar w:fldCharType="end"/>
            </w:r>
          </w:hyperlink>
        </w:p>
        <w:p w14:paraId="1E2C5514" w14:textId="3CC90F93" w:rsidR="00A501B5" w:rsidRDefault="002F650F">
          <w:pPr>
            <w:pStyle w:val="TOC1"/>
            <w:rPr>
              <w:rFonts w:eastAsiaTheme="minorEastAsia" w:cstheme="minorBidi"/>
              <w:szCs w:val="21"/>
              <w:lang w:bidi="hi-IN"/>
            </w:rPr>
          </w:pPr>
          <w:hyperlink w:anchor="_Toc9515126" w:history="1">
            <w:r w:rsidR="00A501B5" w:rsidRPr="00A37DEF">
              <w:rPr>
                <w:rStyle w:val="Hyperlink"/>
              </w:rPr>
              <w:t>9</w:t>
            </w:r>
            <w:r w:rsidR="00A501B5">
              <w:rPr>
                <w:rFonts w:eastAsiaTheme="minorEastAsia" w:cstheme="minorBidi"/>
                <w:szCs w:val="21"/>
                <w:lang w:bidi="hi-IN"/>
              </w:rPr>
              <w:tab/>
            </w:r>
            <w:r w:rsidR="00A501B5" w:rsidRPr="00A37DEF">
              <w:rPr>
                <w:rStyle w:val="Hyperlink"/>
              </w:rPr>
              <w:t>Open Items</w:t>
            </w:r>
            <w:r w:rsidR="00A501B5">
              <w:rPr>
                <w:webHidden/>
              </w:rPr>
              <w:tab/>
            </w:r>
            <w:r w:rsidR="00A501B5">
              <w:rPr>
                <w:webHidden/>
              </w:rPr>
              <w:fldChar w:fldCharType="begin"/>
            </w:r>
            <w:r w:rsidR="00A501B5">
              <w:rPr>
                <w:webHidden/>
              </w:rPr>
              <w:instrText xml:space="preserve"> PAGEREF _Toc9515126 \h </w:instrText>
            </w:r>
            <w:r w:rsidR="00A501B5">
              <w:rPr>
                <w:webHidden/>
              </w:rPr>
            </w:r>
            <w:r w:rsidR="00A501B5">
              <w:rPr>
                <w:webHidden/>
              </w:rPr>
              <w:fldChar w:fldCharType="separate"/>
            </w:r>
            <w:r w:rsidR="00A501B5">
              <w:rPr>
                <w:webHidden/>
              </w:rPr>
              <w:t>33</w:t>
            </w:r>
            <w:r w:rsidR="00A501B5">
              <w:rPr>
                <w:webHidden/>
              </w:rPr>
              <w:fldChar w:fldCharType="end"/>
            </w:r>
          </w:hyperlink>
        </w:p>
        <w:p w14:paraId="109E7DD8" w14:textId="424EC9B6" w:rsidR="00885AE4" w:rsidRDefault="00937C62" w:rsidP="00340D88">
          <w:pPr>
            <w:ind w:left="0"/>
            <w:rPr>
              <w:noProof/>
            </w:rPr>
          </w:pPr>
          <w:r w:rsidRPr="008927ED">
            <w:rPr>
              <w:noProof/>
            </w:rPr>
            <w:fldChar w:fldCharType="end"/>
          </w:r>
        </w:p>
      </w:sdtContent>
    </w:sdt>
    <w:p w14:paraId="1E139701" w14:textId="77777777" w:rsidR="001A63C7" w:rsidRPr="00EB2C80" w:rsidRDefault="001A63C7" w:rsidP="00B3035C">
      <w:pPr>
        <w:pStyle w:val="Heading1"/>
      </w:pPr>
      <w:r w:rsidRPr="00EB2C80">
        <w:lastRenderedPageBreak/>
        <w:tab/>
      </w:r>
      <w:bookmarkStart w:id="1" w:name="_Toc477185582"/>
      <w:bookmarkStart w:id="2" w:name="_Ref511080852"/>
      <w:bookmarkStart w:id="3" w:name="_Ref511210655"/>
      <w:bookmarkStart w:id="4" w:name="_Ref511759252"/>
      <w:bookmarkStart w:id="5" w:name="_Ref511986552"/>
      <w:bookmarkStart w:id="6" w:name="_Ref515008153"/>
      <w:bookmarkStart w:id="7" w:name="_Ref5356840"/>
      <w:bookmarkStart w:id="8" w:name="_Toc9515047"/>
      <w:r w:rsidRPr="00EB2C80">
        <w:t>Version Control</w:t>
      </w:r>
      <w:bookmarkEnd w:id="1"/>
      <w:bookmarkEnd w:id="2"/>
      <w:bookmarkEnd w:id="3"/>
      <w:bookmarkEnd w:id="4"/>
      <w:bookmarkEnd w:id="5"/>
      <w:bookmarkEnd w:id="6"/>
      <w:bookmarkEnd w:id="7"/>
      <w:bookmarkEnd w:id="8"/>
    </w:p>
    <w:p w14:paraId="1762A5D2" w14:textId="6DAF4742" w:rsidR="00825B46" w:rsidRPr="00F60315" w:rsidRDefault="00825B46" w:rsidP="008D55F3">
      <w:pPr>
        <w:pStyle w:val="Heading2"/>
      </w:pPr>
      <w:bookmarkStart w:id="9" w:name="_Toc478377411"/>
      <w:bookmarkStart w:id="10" w:name="_Toc478377856"/>
      <w:bookmarkStart w:id="11" w:name="_Toc9515048"/>
      <w:r w:rsidRPr="00F60315">
        <w:t>Revision History</w:t>
      </w:r>
      <w:bookmarkEnd w:id="9"/>
      <w:bookmarkEnd w:id="10"/>
      <w:bookmarkEnd w:id="11"/>
    </w:p>
    <w:tbl>
      <w:tblPr>
        <w:tblStyle w:val="TableGrid2"/>
        <w:tblW w:w="9346" w:type="dxa"/>
        <w:tblInd w:w="288" w:type="dxa"/>
        <w:tblLayout w:type="fixed"/>
        <w:tblLook w:val="0420" w:firstRow="1" w:lastRow="0" w:firstColumn="0" w:lastColumn="0" w:noHBand="0" w:noVBand="1"/>
      </w:tblPr>
      <w:tblGrid>
        <w:gridCol w:w="2334"/>
        <w:gridCol w:w="2338"/>
        <w:gridCol w:w="2336"/>
        <w:gridCol w:w="2338"/>
      </w:tblGrid>
      <w:tr w:rsidR="00825B46" w:rsidRPr="00540DB9" w14:paraId="36C35830" w14:textId="77777777" w:rsidTr="008A0184">
        <w:tc>
          <w:tcPr>
            <w:tcW w:w="2335" w:type="dxa"/>
            <w:shd w:val="clear" w:color="auto" w:fill="D9D9D9" w:themeFill="background1" w:themeFillShade="D9"/>
          </w:tcPr>
          <w:p w14:paraId="52B16A53" w14:textId="77777777" w:rsidR="00825B46" w:rsidRPr="00885AE4" w:rsidRDefault="00825B46" w:rsidP="00160E1B">
            <w:pPr>
              <w:pStyle w:val="Tablewhite"/>
            </w:pPr>
            <w:r w:rsidRPr="00885AE4">
              <w:t>Version</w:t>
            </w:r>
          </w:p>
        </w:tc>
        <w:tc>
          <w:tcPr>
            <w:tcW w:w="2339" w:type="dxa"/>
            <w:shd w:val="clear" w:color="auto" w:fill="D9D9D9" w:themeFill="background1" w:themeFillShade="D9"/>
          </w:tcPr>
          <w:p w14:paraId="7B48D222" w14:textId="77777777" w:rsidR="00825B46" w:rsidRPr="00885AE4" w:rsidRDefault="00825B46" w:rsidP="00160E1B">
            <w:pPr>
              <w:pStyle w:val="Tablewhite"/>
            </w:pPr>
            <w:r w:rsidRPr="00885AE4">
              <w:t>Date</w:t>
            </w:r>
          </w:p>
        </w:tc>
        <w:tc>
          <w:tcPr>
            <w:tcW w:w="2337" w:type="dxa"/>
            <w:shd w:val="clear" w:color="auto" w:fill="D9D9D9" w:themeFill="background1" w:themeFillShade="D9"/>
          </w:tcPr>
          <w:p w14:paraId="33B25657" w14:textId="77777777" w:rsidR="00825B46" w:rsidRPr="00885AE4" w:rsidRDefault="00825B46" w:rsidP="00160E1B">
            <w:pPr>
              <w:pStyle w:val="Tablewhite"/>
            </w:pPr>
            <w:r w:rsidRPr="00885AE4">
              <w:t>Author</w:t>
            </w:r>
          </w:p>
        </w:tc>
        <w:tc>
          <w:tcPr>
            <w:tcW w:w="2339" w:type="dxa"/>
            <w:shd w:val="clear" w:color="auto" w:fill="D9D9D9" w:themeFill="background1" w:themeFillShade="D9"/>
          </w:tcPr>
          <w:p w14:paraId="5BA72856" w14:textId="77777777" w:rsidR="00825B46" w:rsidRPr="00885AE4" w:rsidRDefault="00825B46" w:rsidP="00160E1B">
            <w:pPr>
              <w:pStyle w:val="Tablewhite"/>
            </w:pPr>
            <w:r w:rsidRPr="00885AE4">
              <w:t>Comments</w:t>
            </w:r>
          </w:p>
        </w:tc>
      </w:tr>
      <w:tr w:rsidR="00825B46" w:rsidRPr="00540DB9" w14:paraId="5E00FA96" w14:textId="77777777" w:rsidTr="008A0184">
        <w:tc>
          <w:tcPr>
            <w:tcW w:w="2335" w:type="dxa"/>
          </w:tcPr>
          <w:p w14:paraId="7F1B0752" w14:textId="77777777" w:rsidR="00825B46" w:rsidRPr="00885AE4" w:rsidRDefault="00825B46" w:rsidP="00150246">
            <w:r w:rsidRPr="00885AE4">
              <w:t>1.0</w:t>
            </w:r>
          </w:p>
        </w:tc>
        <w:tc>
          <w:tcPr>
            <w:tcW w:w="2339" w:type="dxa"/>
          </w:tcPr>
          <w:p w14:paraId="4AF4C57B" w14:textId="26796F68" w:rsidR="00825B46" w:rsidRPr="00885AE4" w:rsidRDefault="001320D6" w:rsidP="00150246">
            <w:r>
              <w:t>5/</w:t>
            </w:r>
            <w:ins w:id="12" w:author="Shekhar Jha" w:date="2019-05-23T11:38:00Z">
              <w:r w:rsidR="0041051B">
                <w:t>9</w:t>
              </w:r>
            </w:ins>
            <w:del w:id="13" w:author="Shekhar Jha" w:date="2019-05-23T11:38:00Z">
              <w:r w:rsidDel="0041051B">
                <w:delText>6</w:delText>
              </w:r>
            </w:del>
            <w:r w:rsidR="00930A09">
              <w:t>/2019</w:t>
            </w:r>
          </w:p>
        </w:tc>
        <w:tc>
          <w:tcPr>
            <w:tcW w:w="2337" w:type="dxa"/>
          </w:tcPr>
          <w:p w14:paraId="2B48E0B8" w14:textId="77777777" w:rsidR="00825B46" w:rsidRPr="00885AE4" w:rsidRDefault="0028251C" w:rsidP="00150246">
            <w:r w:rsidRPr="00885AE4">
              <w:t>KPMG</w:t>
            </w:r>
          </w:p>
        </w:tc>
        <w:tc>
          <w:tcPr>
            <w:tcW w:w="2339" w:type="dxa"/>
          </w:tcPr>
          <w:p w14:paraId="25E1AEF0" w14:textId="7FE218B9" w:rsidR="00825B46" w:rsidRPr="00885AE4" w:rsidRDefault="006927F6" w:rsidP="00150246">
            <w:r w:rsidRPr="00885AE4">
              <w:t>Draft</w:t>
            </w:r>
            <w:r w:rsidR="00825B46" w:rsidRPr="00885AE4">
              <w:t xml:space="preserve"> </w:t>
            </w:r>
            <w:r w:rsidR="008002AA" w:rsidRPr="00885AE4">
              <w:t>version</w:t>
            </w:r>
          </w:p>
        </w:tc>
      </w:tr>
      <w:tr w:rsidR="00825B46" w:rsidRPr="00540DB9" w14:paraId="40EB3817" w14:textId="77777777" w:rsidTr="008A0184">
        <w:tc>
          <w:tcPr>
            <w:tcW w:w="2335" w:type="dxa"/>
          </w:tcPr>
          <w:p w14:paraId="669A3EAE" w14:textId="10463555" w:rsidR="00825B46" w:rsidRPr="00885AE4" w:rsidRDefault="0041051B" w:rsidP="00160E1B">
            <w:ins w:id="14" w:author="Shekhar Jha" w:date="2019-05-23T11:37:00Z">
              <w:r>
                <w:t>1</w:t>
              </w:r>
            </w:ins>
            <w:ins w:id="15" w:author="Mishra, Umesh" w:date="2019-05-23T09:58:00Z">
              <w:del w:id="16" w:author="Shekhar Jha" w:date="2019-05-23T11:37:00Z">
                <w:r w:rsidR="001234DA" w:rsidDel="0041051B">
                  <w:delText>2</w:delText>
                </w:r>
              </w:del>
              <w:r w:rsidR="001234DA">
                <w:t>.</w:t>
              </w:r>
            </w:ins>
            <w:ins w:id="17" w:author="Shekhar Jha" w:date="2019-05-23T11:37:00Z">
              <w:r>
                <w:t>1</w:t>
              </w:r>
            </w:ins>
            <w:ins w:id="18" w:author="Mishra, Umesh" w:date="2019-05-23T09:58:00Z">
              <w:del w:id="19" w:author="Shekhar Jha" w:date="2019-05-23T11:37:00Z">
                <w:r w:rsidR="001234DA" w:rsidDel="0041051B">
                  <w:delText>0</w:delText>
                </w:r>
              </w:del>
            </w:ins>
          </w:p>
        </w:tc>
        <w:tc>
          <w:tcPr>
            <w:tcW w:w="2339" w:type="dxa"/>
          </w:tcPr>
          <w:p w14:paraId="46639285" w14:textId="0D87F938" w:rsidR="00825B46" w:rsidRPr="00885AE4" w:rsidRDefault="001234DA" w:rsidP="00160E1B">
            <w:ins w:id="20" w:author="Mishra, Umesh" w:date="2019-05-23T09:58:00Z">
              <w:r>
                <w:t>5/23/</w:t>
              </w:r>
            </w:ins>
            <w:ins w:id="21" w:author="Shekhar Jha" w:date="2019-05-23T11:39:00Z">
              <w:r w:rsidR="0041051B">
                <w:t>20</w:t>
              </w:r>
            </w:ins>
            <w:ins w:id="22" w:author="Mishra, Umesh" w:date="2019-05-23T09:58:00Z">
              <w:r>
                <w:t>19</w:t>
              </w:r>
            </w:ins>
          </w:p>
        </w:tc>
        <w:tc>
          <w:tcPr>
            <w:tcW w:w="2337" w:type="dxa"/>
          </w:tcPr>
          <w:p w14:paraId="74F8D513" w14:textId="267F6A44" w:rsidR="00825B46" w:rsidRPr="00885AE4" w:rsidRDefault="001234DA" w:rsidP="00160E1B">
            <w:ins w:id="23" w:author="Mishra, Umesh" w:date="2019-05-23T09:58:00Z">
              <w:r>
                <w:t>KPMG</w:t>
              </w:r>
            </w:ins>
          </w:p>
        </w:tc>
        <w:tc>
          <w:tcPr>
            <w:tcW w:w="2339" w:type="dxa"/>
          </w:tcPr>
          <w:p w14:paraId="0913352A" w14:textId="3365E013" w:rsidR="00825B46" w:rsidRPr="00885AE4" w:rsidRDefault="0041051B" w:rsidP="00160E1B">
            <w:ins w:id="24" w:author="Shekhar Jha" w:date="2019-05-23T11:37:00Z">
              <w:r>
                <w:t xml:space="preserve">Updated based on </w:t>
              </w:r>
            </w:ins>
            <w:ins w:id="25" w:author="Shekhar Jha" w:date="2019-05-23T11:39:00Z">
              <w:r>
                <w:t>input</w:t>
              </w:r>
            </w:ins>
            <w:ins w:id="26" w:author="Shekhar Jha" w:date="2019-05-23T11:37:00Z">
              <w:r>
                <w:t xml:space="preserve"> from RCL</w:t>
              </w:r>
            </w:ins>
          </w:p>
        </w:tc>
      </w:tr>
    </w:tbl>
    <w:p w14:paraId="75665622" w14:textId="77777777" w:rsidR="006927F6" w:rsidRPr="00885AE4" w:rsidRDefault="006927F6" w:rsidP="008A0184">
      <w:pPr>
        <w:ind w:left="360"/>
      </w:pPr>
      <w:bookmarkStart w:id="27" w:name="_Toc478377412"/>
      <w:bookmarkStart w:id="28" w:name="_Toc478377857"/>
    </w:p>
    <w:p w14:paraId="1B8D821A" w14:textId="77777777" w:rsidR="00825B46" w:rsidRPr="00F60315" w:rsidRDefault="00825B46" w:rsidP="008D55F3">
      <w:pPr>
        <w:pStyle w:val="Heading2"/>
      </w:pPr>
      <w:bookmarkStart w:id="29" w:name="_Toc9515049"/>
      <w:r w:rsidRPr="00F60315">
        <w:t>Review History</w:t>
      </w:r>
      <w:bookmarkEnd w:id="27"/>
      <w:bookmarkEnd w:id="28"/>
      <w:bookmarkEnd w:id="29"/>
    </w:p>
    <w:tbl>
      <w:tblPr>
        <w:tblStyle w:val="TableGrid2"/>
        <w:tblW w:w="9346" w:type="dxa"/>
        <w:tblInd w:w="288" w:type="dxa"/>
        <w:tblLook w:val="0420" w:firstRow="1" w:lastRow="0" w:firstColumn="0" w:lastColumn="0" w:noHBand="0" w:noVBand="1"/>
      </w:tblPr>
      <w:tblGrid>
        <w:gridCol w:w="2324"/>
        <w:gridCol w:w="3907"/>
        <w:gridCol w:w="3115"/>
      </w:tblGrid>
      <w:tr w:rsidR="00825B46" w:rsidRPr="00540DB9" w14:paraId="6F9A569D" w14:textId="77777777" w:rsidTr="008A0184">
        <w:tc>
          <w:tcPr>
            <w:tcW w:w="2325" w:type="dxa"/>
            <w:shd w:val="clear" w:color="auto" w:fill="D9D9D9" w:themeFill="background1" w:themeFillShade="D9"/>
          </w:tcPr>
          <w:p w14:paraId="1EC4E355" w14:textId="77777777" w:rsidR="00825B46" w:rsidRPr="00885AE4" w:rsidRDefault="00825B46" w:rsidP="00160E1B">
            <w:pPr>
              <w:pStyle w:val="Tablewhite"/>
            </w:pPr>
            <w:r w:rsidRPr="00885AE4">
              <w:t>Version</w:t>
            </w:r>
          </w:p>
        </w:tc>
        <w:tc>
          <w:tcPr>
            <w:tcW w:w="3909" w:type="dxa"/>
            <w:shd w:val="clear" w:color="auto" w:fill="D9D9D9" w:themeFill="background1" w:themeFillShade="D9"/>
          </w:tcPr>
          <w:p w14:paraId="0251FD17" w14:textId="77777777" w:rsidR="00825B46" w:rsidRPr="00885AE4" w:rsidRDefault="00825B46" w:rsidP="00160E1B">
            <w:pPr>
              <w:pStyle w:val="Tablewhite"/>
            </w:pPr>
            <w:r w:rsidRPr="00885AE4">
              <w:t>Reviewed By</w:t>
            </w:r>
          </w:p>
        </w:tc>
        <w:tc>
          <w:tcPr>
            <w:tcW w:w="3116" w:type="dxa"/>
            <w:shd w:val="clear" w:color="auto" w:fill="D9D9D9" w:themeFill="background1" w:themeFillShade="D9"/>
          </w:tcPr>
          <w:p w14:paraId="1E66FA3A" w14:textId="77777777" w:rsidR="00825B46" w:rsidRPr="00885AE4" w:rsidRDefault="00825B46" w:rsidP="00160E1B">
            <w:pPr>
              <w:pStyle w:val="Tablewhite"/>
            </w:pPr>
            <w:r w:rsidRPr="00885AE4">
              <w:t>Date</w:t>
            </w:r>
          </w:p>
        </w:tc>
      </w:tr>
      <w:tr w:rsidR="00825B46" w:rsidRPr="00540DB9" w14:paraId="785FD510" w14:textId="77777777" w:rsidTr="008A0184">
        <w:tc>
          <w:tcPr>
            <w:tcW w:w="2325" w:type="dxa"/>
          </w:tcPr>
          <w:p w14:paraId="0EF9CA30" w14:textId="01C79C9C" w:rsidR="00825B46" w:rsidRPr="00885AE4" w:rsidRDefault="0041051B" w:rsidP="00160E1B">
            <w:ins w:id="30" w:author="Shekhar Jha" w:date="2019-05-23T11:41:00Z">
              <w:r>
                <w:t>1.0</w:t>
              </w:r>
            </w:ins>
            <w:del w:id="31" w:author="Shekhar Jha" w:date="2019-05-23T11:40:00Z">
              <w:r w:rsidR="00825B46" w:rsidRPr="00885AE4" w:rsidDel="0041051B">
                <w:delText>1</w:delText>
              </w:r>
            </w:del>
            <w:del w:id="32" w:author="Shekhar Jha" w:date="2019-05-23T11:41:00Z">
              <w:r w:rsidR="00825B46" w:rsidRPr="00885AE4" w:rsidDel="0041051B">
                <w:delText>.</w:delText>
              </w:r>
            </w:del>
            <w:del w:id="33" w:author="Shekhar Jha" w:date="2019-05-23T11:40:00Z">
              <w:r w:rsidR="00825B46" w:rsidRPr="00885AE4" w:rsidDel="0041051B">
                <w:delText>0</w:delText>
              </w:r>
            </w:del>
          </w:p>
        </w:tc>
        <w:tc>
          <w:tcPr>
            <w:tcW w:w="3909" w:type="dxa"/>
          </w:tcPr>
          <w:p w14:paraId="1FCE3E60" w14:textId="523C3081" w:rsidR="00825B46" w:rsidRPr="00885AE4" w:rsidRDefault="008002AA" w:rsidP="00160E1B">
            <w:del w:id="34" w:author="Shekhar Jha" w:date="2019-05-23T11:41:00Z">
              <w:r w:rsidRPr="00885AE4" w:rsidDel="0041051B">
                <w:delText>KPMG</w:delText>
              </w:r>
            </w:del>
            <w:ins w:id="35" w:author="Shekhar Jha" w:date="2019-05-23T11:41:00Z">
              <w:r w:rsidR="0041051B">
                <w:t>Srini Nambiar</w:t>
              </w:r>
            </w:ins>
          </w:p>
        </w:tc>
        <w:tc>
          <w:tcPr>
            <w:tcW w:w="3116" w:type="dxa"/>
          </w:tcPr>
          <w:p w14:paraId="463B9F6C" w14:textId="06C6BB57" w:rsidR="00825B46" w:rsidRPr="00885AE4" w:rsidRDefault="006927F6" w:rsidP="00160E1B">
            <w:del w:id="36" w:author="Shekhar Jha" w:date="2019-05-23T11:37:00Z">
              <w:r w:rsidRPr="00885AE4" w:rsidDel="0041051B">
                <w:delText>TBD</w:delText>
              </w:r>
            </w:del>
            <w:ins w:id="37" w:author="Shekhar Jha" w:date="2019-05-23T11:41:00Z">
              <w:r w:rsidR="0041051B">
                <w:t>5/20/2019</w:t>
              </w:r>
            </w:ins>
          </w:p>
        </w:tc>
      </w:tr>
      <w:tr w:rsidR="00825B46" w:rsidRPr="00540DB9" w14:paraId="3D775745" w14:textId="77777777" w:rsidTr="008A0184">
        <w:tc>
          <w:tcPr>
            <w:tcW w:w="2325" w:type="dxa"/>
          </w:tcPr>
          <w:p w14:paraId="0F7DB70F" w14:textId="6A131AEE" w:rsidR="00825B46" w:rsidRPr="00885AE4" w:rsidRDefault="0041051B" w:rsidP="00160E1B">
            <w:ins w:id="38" w:author="Shekhar Jha" w:date="2019-05-23T11:39:00Z">
              <w:r>
                <w:t>1.0</w:t>
              </w:r>
            </w:ins>
          </w:p>
        </w:tc>
        <w:tc>
          <w:tcPr>
            <w:tcW w:w="3909" w:type="dxa"/>
          </w:tcPr>
          <w:p w14:paraId="64E471D2" w14:textId="76A9D056" w:rsidR="00825B46" w:rsidRPr="00885AE4" w:rsidRDefault="0041051B" w:rsidP="00160E1B">
            <w:ins w:id="39" w:author="Shekhar Jha" w:date="2019-05-23T11:41:00Z">
              <w:r>
                <w:t>Aman Kakkad</w:t>
              </w:r>
            </w:ins>
          </w:p>
        </w:tc>
        <w:tc>
          <w:tcPr>
            <w:tcW w:w="3116" w:type="dxa"/>
          </w:tcPr>
          <w:p w14:paraId="2AEF680C" w14:textId="23A89967" w:rsidR="00825B46" w:rsidRPr="00885AE4" w:rsidRDefault="0041051B" w:rsidP="00160E1B">
            <w:ins w:id="40" w:author="Shekhar Jha" w:date="2019-05-23T11:39:00Z">
              <w:r>
                <w:t>5/21/2019</w:t>
              </w:r>
            </w:ins>
          </w:p>
        </w:tc>
      </w:tr>
      <w:tr w:rsidR="0041051B" w:rsidRPr="00540DB9" w14:paraId="1D558A33" w14:textId="77777777" w:rsidTr="008A0184">
        <w:trPr>
          <w:ins w:id="41" w:author="Shekhar Jha" w:date="2019-05-23T11:41:00Z"/>
        </w:trPr>
        <w:tc>
          <w:tcPr>
            <w:tcW w:w="2325" w:type="dxa"/>
          </w:tcPr>
          <w:p w14:paraId="28ECF89E" w14:textId="1A935CB5" w:rsidR="0041051B" w:rsidRDefault="0041051B" w:rsidP="00160E1B">
            <w:pPr>
              <w:rPr>
                <w:ins w:id="42" w:author="Shekhar Jha" w:date="2019-05-23T11:41:00Z"/>
              </w:rPr>
            </w:pPr>
            <w:ins w:id="43" w:author="Shekhar Jha" w:date="2019-05-23T11:41:00Z">
              <w:r>
                <w:t>1.0</w:t>
              </w:r>
            </w:ins>
          </w:p>
        </w:tc>
        <w:tc>
          <w:tcPr>
            <w:tcW w:w="3909" w:type="dxa"/>
          </w:tcPr>
          <w:p w14:paraId="260A908E" w14:textId="4F8D01C0" w:rsidR="0041051B" w:rsidRDefault="008F7104" w:rsidP="00160E1B">
            <w:pPr>
              <w:rPr>
                <w:ins w:id="44" w:author="Shekhar Jha" w:date="2019-05-23T11:41:00Z"/>
              </w:rPr>
            </w:pPr>
            <w:ins w:id="45" w:author="Shekhar Jha" w:date="2019-05-23T11:48:00Z">
              <w:r w:rsidRPr="008F7104">
                <w:t>Frank Ramirez Castan</w:t>
              </w:r>
              <w:r>
                <w:t>eda</w:t>
              </w:r>
            </w:ins>
          </w:p>
        </w:tc>
        <w:tc>
          <w:tcPr>
            <w:tcW w:w="3116" w:type="dxa"/>
          </w:tcPr>
          <w:p w14:paraId="7E58522D" w14:textId="45083670" w:rsidR="0041051B" w:rsidRDefault="008F7104" w:rsidP="00160E1B">
            <w:pPr>
              <w:rPr>
                <w:ins w:id="46" w:author="Shekhar Jha" w:date="2019-05-23T11:41:00Z"/>
              </w:rPr>
            </w:pPr>
            <w:ins w:id="47" w:author="Shekhar Jha" w:date="2019-05-23T11:48:00Z">
              <w:r>
                <w:t>5/22/2019</w:t>
              </w:r>
            </w:ins>
          </w:p>
        </w:tc>
      </w:tr>
    </w:tbl>
    <w:p w14:paraId="61892807" w14:textId="77777777" w:rsidR="006927F6" w:rsidRPr="00885AE4" w:rsidRDefault="006927F6" w:rsidP="008A0184">
      <w:pPr>
        <w:ind w:left="360"/>
      </w:pPr>
      <w:bookmarkStart w:id="48" w:name="_Toc478377413"/>
      <w:bookmarkStart w:id="49" w:name="_Toc478377858"/>
    </w:p>
    <w:p w14:paraId="5DFBABAF" w14:textId="77777777" w:rsidR="00825B46" w:rsidRPr="00F60315" w:rsidRDefault="00825B46" w:rsidP="008D55F3">
      <w:pPr>
        <w:pStyle w:val="Heading2"/>
      </w:pPr>
      <w:bookmarkStart w:id="50" w:name="_Toc9515050"/>
      <w:r w:rsidRPr="00F60315">
        <w:t>Approval History</w:t>
      </w:r>
      <w:bookmarkEnd w:id="48"/>
      <w:bookmarkEnd w:id="49"/>
      <w:bookmarkEnd w:id="50"/>
    </w:p>
    <w:tbl>
      <w:tblPr>
        <w:tblStyle w:val="TableGrid2"/>
        <w:tblW w:w="9346" w:type="dxa"/>
        <w:tblInd w:w="288" w:type="dxa"/>
        <w:tblLook w:val="0420" w:firstRow="1" w:lastRow="0" w:firstColumn="0" w:lastColumn="0" w:noHBand="0" w:noVBand="1"/>
      </w:tblPr>
      <w:tblGrid>
        <w:gridCol w:w="2325"/>
        <w:gridCol w:w="3907"/>
        <w:gridCol w:w="3114"/>
      </w:tblGrid>
      <w:tr w:rsidR="00C76518" w:rsidRPr="00540DB9" w14:paraId="095B9FA3" w14:textId="77777777" w:rsidTr="008A0184">
        <w:tc>
          <w:tcPr>
            <w:tcW w:w="2325" w:type="dxa"/>
            <w:shd w:val="clear" w:color="auto" w:fill="D9D9D9" w:themeFill="background1" w:themeFillShade="D9"/>
          </w:tcPr>
          <w:p w14:paraId="71ED5EB2" w14:textId="77777777" w:rsidR="00825B46" w:rsidRPr="00885AE4" w:rsidRDefault="00825B46" w:rsidP="00160E1B">
            <w:pPr>
              <w:pStyle w:val="Tablewhite"/>
            </w:pPr>
            <w:r w:rsidRPr="00885AE4">
              <w:t>Version</w:t>
            </w:r>
          </w:p>
        </w:tc>
        <w:tc>
          <w:tcPr>
            <w:tcW w:w="3909" w:type="dxa"/>
            <w:shd w:val="clear" w:color="auto" w:fill="D9D9D9" w:themeFill="background1" w:themeFillShade="D9"/>
          </w:tcPr>
          <w:p w14:paraId="3A56BC8A" w14:textId="77777777" w:rsidR="00825B46" w:rsidRPr="00885AE4" w:rsidRDefault="00825B46" w:rsidP="00160E1B">
            <w:pPr>
              <w:pStyle w:val="Tablewhite"/>
            </w:pPr>
            <w:r w:rsidRPr="00885AE4">
              <w:t>Approved By</w:t>
            </w:r>
          </w:p>
        </w:tc>
        <w:tc>
          <w:tcPr>
            <w:tcW w:w="3116" w:type="dxa"/>
            <w:shd w:val="clear" w:color="auto" w:fill="D9D9D9" w:themeFill="background1" w:themeFillShade="D9"/>
          </w:tcPr>
          <w:p w14:paraId="2C8BC6F0" w14:textId="77777777" w:rsidR="00825B46" w:rsidRPr="00885AE4" w:rsidRDefault="00825B46" w:rsidP="00160E1B">
            <w:pPr>
              <w:pStyle w:val="Tablewhite"/>
            </w:pPr>
            <w:r w:rsidRPr="00885AE4">
              <w:t>Date</w:t>
            </w:r>
          </w:p>
        </w:tc>
      </w:tr>
      <w:tr w:rsidR="00C76518" w:rsidRPr="00540DB9" w14:paraId="613694CD" w14:textId="77777777" w:rsidTr="008A0184">
        <w:tc>
          <w:tcPr>
            <w:tcW w:w="2325" w:type="dxa"/>
          </w:tcPr>
          <w:p w14:paraId="1B07D768" w14:textId="77777777" w:rsidR="00825B46" w:rsidRPr="00885AE4" w:rsidRDefault="00825B46" w:rsidP="00160E1B">
            <w:r w:rsidRPr="00885AE4">
              <w:t>1.0</w:t>
            </w:r>
          </w:p>
        </w:tc>
        <w:tc>
          <w:tcPr>
            <w:tcW w:w="3909" w:type="dxa"/>
          </w:tcPr>
          <w:p w14:paraId="16DF642F" w14:textId="5591C761" w:rsidR="00825B46" w:rsidRPr="00885AE4" w:rsidRDefault="008F7104" w:rsidP="00160E1B">
            <w:ins w:id="51" w:author="Shekhar Jha" w:date="2019-05-23T11:49:00Z">
              <w:r>
                <w:t>RCL</w:t>
              </w:r>
            </w:ins>
            <w:del w:id="52" w:author="Shekhar Jha" w:date="2019-05-23T11:49:00Z">
              <w:r w:rsidR="008002AA" w:rsidRPr="00885AE4" w:rsidDel="008F7104">
                <w:delText>KPMG</w:delText>
              </w:r>
            </w:del>
          </w:p>
        </w:tc>
        <w:tc>
          <w:tcPr>
            <w:tcW w:w="3116" w:type="dxa"/>
          </w:tcPr>
          <w:p w14:paraId="131329C8" w14:textId="48325C70" w:rsidR="00825B46" w:rsidRPr="00885AE4" w:rsidRDefault="006927F6" w:rsidP="00160E1B">
            <w:r w:rsidRPr="00885AE4">
              <w:t>TBD</w:t>
            </w:r>
          </w:p>
        </w:tc>
      </w:tr>
      <w:tr w:rsidR="00C76518" w:rsidRPr="00540DB9" w14:paraId="1C4EB28A" w14:textId="77777777" w:rsidTr="008A0184">
        <w:tc>
          <w:tcPr>
            <w:tcW w:w="2325" w:type="dxa"/>
          </w:tcPr>
          <w:p w14:paraId="05F770B1" w14:textId="68C3AA0E" w:rsidR="00825B46" w:rsidRPr="00885AE4" w:rsidRDefault="00825B46" w:rsidP="00160E1B"/>
        </w:tc>
        <w:tc>
          <w:tcPr>
            <w:tcW w:w="3909" w:type="dxa"/>
          </w:tcPr>
          <w:p w14:paraId="00AADF37" w14:textId="355FC33D" w:rsidR="00825B46" w:rsidRPr="00885AE4" w:rsidRDefault="00825B46" w:rsidP="00160E1B"/>
        </w:tc>
        <w:tc>
          <w:tcPr>
            <w:tcW w:w="3116" w:type="dxa"/>
          </w:tcPr>
          <w:p w14:paraId="3641FB33" w14:textId="77777777" w:rsidR="00825B46" w:rsidRPr="00885AE4" w:rsidRDefault="00825B46" w:rsidP="00160E1B"/>
        </w:tc>
      </w:tr>
    </w:tbl>
    <w:p w14:paraId="448C8A4A" w14:textId="245BBCC8" w:rsidR="00D05012" w:rsidRPr="00540DB9" w:rsidRDefault="00D05012" w:rsidP="008A0184">
      <w:pPr>
        <w:ind w:left="360"/>
      </w:pPr>
    </w:p>
    <w:p w14:paraId="64A1AFED" w14:textId="77777777" w:rsidR="0083148A" w:rsidRPr="00540DB9" w:rsidRDefault="0083148A" w:rsidP="008D55F3">
      <w:pPr>
        <w:pStyle w:val="Heading2"/>
      </w:pPr>
      <w:bookmarkStart w:id="53" w:name="_Toc4501521"/>
      <w:bookmarkStart w:id="54" w:name="_Toc9515051"/>
      <w:r w:rsidRPr="00540DB9">
        <w:t>References</w:t>
      </w:r>
      <w:bookmarkEnd w:id="53"/>
      <w:bookmarkEnd w:id="54"/>
    </w:p>
    <w:tbl>
      <w:tblPr>
        <w:tblStyle w:val="TableGrid2"/>
        <w:tblW w:w="9346" w:type="dxa"/>
        <w:tblInd w:w="288" w:type="dxa"/>
        <w:tblLook w:val="04A0" w:firstRow="1" w:lastRow="0" w:firstColumn="1" w:lastColumn="0" w:noHBand="0" w:noVBand="1"/>
      </w:tblPr>
      <w:tblGrid>
        <w:gridCol w:w="4673"/>
        <w:gridCol w:w="4673"/>
      </w:tblGrid>
      <w:tr w:rsidR="0083148A" w:rsidRPr="00540DB9" w14:paraId="34ECB29C" w14:textId="77777777" w:rsidTr="008A0184">
        <w:trPr>
          <w:trHeight w:val="413"/>
        </w:trPr>
        <w:tc>
          <w:tcPr>
            <w:tcW w:w="4673" w:type="dxa"/>
            <w:shd w:val="clear" w:color="auto" w:fill="D9D9D9" w:themeFill="background1" w:themeFillShade="D9"/>
          </w:tcPr>
          <w:p w14:paraId="29E6F429" w14:textId="77777777" w:rsidR="0083148A" w:rsidRPr="00A95EB8" w:rsidRDefault="0083148A" w:rsidP="00160E1B">
            <w:pPr>
              <w:pStyle w:val="Tablewhite"/>
            </w:pPr>
            <w:r w:rsidRPr="00A95EB8">
              <w:t>Document</w:t>
            </w:r>
          </w:p>
        </w:tc>
        <w:tc>
          <w:tcPr>
            <w:tcW w:w="4673" w:type="dxa"/>
            <w:shd w:val="clear" w:color="auto" w:fill="D9D9D9" w:themeFill="background1" w:themeFillShade="D9"/>
          </w:tcPr>
          <w:p w14:paraId="1C31934D" w14:textId="77777777" w:rsidR="0083148A" w:rsidRPr="00A95EB8" w:rsidRDefault="0083148A" w:rsidP="00160E1B">
            <w:pPr>
              <w:pStyle w:val="Tablewhite"/>
            </w:pPr>
            <w:r w:rsidRPr="00A95EB8">
              <w:t>Author</w:t>
            </w:r>
          </w:p>
        </w:tc>
      </w:tr>
      <w:tr w:rsidR="0083148A" w:rsidRPr="00540DB9" w14:paraId="1D668052" w14:textId="77777777" w:rsidTr="008A0184">
        <w:trPr>
          <w:trHeight w:val="399"/>
        </w:trPr>
        <w:tc>
          <w:tcPr>
            <w:tcW w:w="4673" w:type="dxa"/>
          </w:tcPr>
          <w:p w14:paraId="778CE901" w14:textId="327F4DE6" w:rsidR="0083148A" w:rsidRPr="00540DB9" w:rsidRDefault="0083148A" w:rsidP="00160E1B">
            <w:r w:rsidRPr="00540DB9">
              <w:t xml:space="preserve">Installation </w:t>
            </w:r>
            <w:r w:rsidR="002E3C49">
              <w:t xml:space="preserve">and Admin </w:t>
            </w:r>
            <w:r w:rsidRPr="00540DB9">
              <w:t>Guide</w:t>
            </w:r>
          </w:p>
        </w:tc>
        <w:tc>
          <w:tcPr>
            <w:tcW w:w="4673" w:type="dxa"/>
          </w:tcPr>
          <w:p w14:paraId="73D3BF80" w14:textId="3F835600" w:rsidR="0083148A" w:rsidRPr="00540DB9" w:rsidRDefault="0083148A" w:rsidP="00160E1B">
            <w:r w:rsidRPr="00540DB9">
              <w:t>ForgeRock</w:t>
            </w:r>
          </w:p>
        </w:tc>
      </w:tr>
      <w:tr w:rsidR="0083148A" w:rsidRPr="00540DB9" w14:paraId="037C6EF8" w14:textId="77777777" w:rsidTr="008A0184">
        <w:trPr>
          <w:trHeight w:val="413"/>
        </w:trPr>
        <w:tc>
          <w:tcPr>
            <w:tcW w:w="4673" w:type="dxa"/>
          </w:tcPr>
          <w:p w14:paraId="00559625" w14:textId="4851C23F" w:rsidR="0083148A" w:rsidRPr="00540DB9" w:rsidRDefault="002E3857" w:rsidP="002E3857">
            <w:r>
              <w:t xml:space="preserve">LDAP </w:t>
            </w:r>
            <w:r w:rsidR="00150246">
              <w:t>migration recommendation</w:t>
            </w:r>
            <w:r>
              <w:t xml:space="preserve"> </w:t>
            </w:r>
          </w:p>
        </w:tc>
        <w:tc>
          <w:tcPr>
            <w:tcW w:w="4673" w:type="dxa"/>
          </w:tcPr>
          <w:p w14:paraId="6E6DC070" w14:textId="6EDE6B45" w:rsidR="0083148A" w:rsidRPr="00540DB9" w:rsidRDefault="002E3857" w:rsidP="00796010">
            <w:r>
              <w:t>KPMG</w:t>
            </w:r>
          </w:p>
        </w:tc>
      </w:tr>
      <w:tr w:rsidR="002E3857" w:rsidRPr="00540DB9" w14:paraId="10B1FD66" w14:textId="77777777" w:rsidTr="008A0184">
        <w:trPr>
          <w:trHeight w:val="413"/>
        </w:trPr>
        <w:tc>
          <w:tcPr>
            <w:tcW w:w="4673" w:type="dxa"/>
          </w:tcPr>
          <w:p w14:paraId="6D675269" w14:textId="6C708AF6" w:rsidR="002E3857" w:rsidRDefault="002E3857" w:rsidP="002E3857">
            <w:r>
              <w:t xml:space="preserve">LDAP Architecture </w:t>
            </w:r>
          </w:p>
        </w:tc>
        <w:tc>
          <w:tcPr>
            <w:tcW w:w="4673" w:type="dxa"/>
          </w:tcPr>
          <w:p w14:paraId="2FD16F92" w14:textId="348FF12F" w:rsidR="002E3857" w:rsidRDefault="002E3857" w:rsidP="00796010">
            <w:r>
              <w:t>KPMG</w:t>
            </w:r>
          </w:p>
        </w:tc>
      </w:tr>
    </w:tbl>
    <w:p w14:paraId="147EEEF4" w14:textId="77777777" w:rsidR="0083148A" w:rsidRPr="00540DB9" w:rsidRDefault="0083148A" w:rsidP="008A0184">
      <w:pPr>
        <w:ind w:left="360"/>
      </w:pPr>
    </w:p>
    <w:p w14:paraId="1ABCE03F" w14:textId="77777777" w:rsidR="00186800" w:rsidRPr="00540DB9" w:rsidRDefault="00186800" w:rsidP="008A0184">
      <w:pPr>
        <w:ind w:left="360"/>
      </w:pPr>
    </w:p>
    <w:p w14:paraId="5AF389AE" w14:textId="77777777" w:rsidR="00186800" w:rsidRDefault="00186800" w:rsidP="008A0184">
      <w:pPr>
        <w:ind w:left="360"/>
      </w:pPr>
    </w:p>
    <w:p w14:paraId="7484470F" w14:textId="77777777" w:rsidR="00B01234" w:rsidRDefault="00B01234" w:rsidP="008A0184">
      <w:pPr>
        <w:ind w:left="360"/>
      </w:pPr>
    </w:p>
    <w:p w14:paraId="1FE18794" w14:textId="77777777" w:rsidR="00DA60CA" w:rsidRDefault="00DA60CA" w:rsidP="008A0184">
      <w:pPr>
        <w:ind w:left="360"/>
      </w:pPr>
    </w:p>
    <w:p w14:paraId="44E2087D" w14:textId="77777777" w:rsidR="00DA60CA" w:rsidRDefault="00DA60CA" w:rsidP="008A0184">
      <w:pPr>
        <w:ind w:left="360"/>
      </w:pPr>
    </w:p>
    <w:p w14:paraId="2E6C7D8D" w14:textId="77777777" w:rsidR="00DA60CA" w:rsidRDefault="00DA60CA" w:rsidP="008A0184">
      <w:pPr>
        <w:ind w:left="360"/>
      </w:pPr>
    </w:p>
    <w:p w14:paraId="2F2DB976" w14:textId="77777777" w:rsidR="00B01234" w:rsidRPr="00885AE4" w:rsidRDefault="00B01234" w:rsidP="008A0184">
      <w:pPr>
        <w:ind w:left="360"/>
      </w:pPr>
    </w:p>
    <w:p w14:paraId="5EA20CA7" w14:textId="61AF3742" w:rsidR="0003496C" w:rsidRPr="00540DB9" w:rsidRDefault="006949B7" w:rsidP="008D55F3">
      <w:pPr>
        <w:pStyle w:val="Heading2"/>
      </w:pPr>
      <w:bookmarkStart w:id="55" w:name="_Toc9515052"/>
      <w:bookmarkStart w:id="56" w:name="_Toc461713982"/>
      <w:r w:rsidRPr="00540DB9">
        <w:t>Terms</w:t>
      </w:r>
      <w:bookmarkEnd w:id="55"/>
    </w:p>
    <w:p w14:paraId="62D28175" w14:textId="19E7D7B0" w:rsidR="00062B0A" w:rsidRPr="004A36F7" w:rsidRDefault="00062B0A" w:rsidP="008A0184">
      <w:pPr>
        <w:pStyle w:val="Caption"/>
        <w:ind w:left="360"/>
        <w:rPr>
          <w:rFonts w:cstheme="minorHAnsi"/>
        </w:rPr>
      </w:pPr>
      <w:bookmarkStart w:id="57" w:name="_Toc6929982"/>
      <w:r w:rsidRPr="004A36F7">
        <w:rPr>
          <w:rFonts w:cstheme="minorHAnsi"/>
        </w:rPr>
        <w:t xml:space="preserve">Table </w:t>
      </w:r>
      <w:r w:rsidR="0070451B" w:rsidRPr="004A36F7">
        <w:rPr>
          <w:rFonts w:cstheme="minorHAnsi"/>
          <w:noProof/>
        </w:rPr>
        <w:fldChar w:fldCharType="begin"/>
      </w:r>
      <w:r w:rsidR="0070451B" w:rsidRPr="004A36F7">
        <w:rPr>
          <w:rFonts w:cstheme="minorHAnsi"/>
          <w:noProof/>
        </w:rPr>
        <w:instrText xml:space="preserve"> SEQ Table \* ARABIC </w:instrText>
      </w:r>
      <w:r w:rsidR="0070451B" w:rsidRPr="004A36F7">
        <w:rPr>
          <w:rFonts w:cstheme="minorHAnsi"/>
          <w:noProof/>
        </w:rPr>
        <w:fldChar w:fldCharType="separate"/>
      </w:r>
      <w:r w:rsidR="005F572E" w:rsidRPr="004A36F7">
        <w:rPr>
          <w:rFonts w:cstheme="minorHAnsi"/>
          <w:noProof/>
        </w:rPr>
        <w:t>1</w:t>
      </w:r>
      <w:r w:rsidR="0070451B" w:rsidRPr="004A36F7">
        <w:rPr>
          <w:rFonts w:cstheme="minorHAnsi"/>
          <w:noProof/>
        </w:rPr>
        <w:fldChar w:fldCharType="end"/>
      </w:r>
      <w:r w:rsidRPr="004A36F7">
        <w:rPr>
          <w:rFonts w:cstheme="minorHAnsi"/>
        </w:rPr>
        <w:t xml:space="preserve">: </w:t>
      </w:r>
      <w:r w:rsidR="006949B7" w:rsidRPr="004A36F7">
        <w:rPr>
          <w:rFonts w:cstheme="minorHAnsi"/>
        </w:rPr>
        <w:t>Terms</w:t>
      </w:r>
      <w:bookmarkEnd w:id="57"/>
    </w:p>
    <w:tbl>
      <w:tblPr>
        <w:tblStyle w:val="TableGrid2"/>
        <w:tblW w:w="9346" w:type="dxa"/>
        <w:tblInd w:w="288" w:type="dxa"/>
        <w:tblLayout w:type="fixed"/>
        <w:tblLook w:val="0620" w:firstRow="1" w:lastRow="0" w:firstColumn="0" w:lastColumn="0" w:noHBand="1" w:noVBand="1"/>
      </w:tblPr>
      <w:tblGrid>
        <w:gridCol w:w="1917"/>
        <w:gridCol w:w="3550"/>
        <w:gridCol w:w="3879"/>
      </w:tblGrid>
      <w:tr w:rsidR="0003496C" w:rsidRPr="004A36F7" w14:paraId="0AE9E1EC" w14:textId="77777777" w:rsidTr="008A0184">
        <w:tc>
          <w:tcPr>
            <w:tcW w:w="1026" w:type="pct"/>
            <w:shd w:val="clear" w:color="auto" w:fill="D9D9D9" w:themeFill="background1" w:themeFillShade="D9"/>
            <w:vAlign w:val="center"/>
          </w:tcPr>
          <w:p w14:paraId="09CC3F5C" w14:textId="1FC78966" w:rsidR="0003496C" w:rsidRPr="004A36F7" w:rsidRDefault="0003496C" w:rsidP="00160E1B">
            <w:pPr>
              <w:pStyle w:val="Tablewhite"/>
              <w:rPr>
                <w:rFonts w:asciiTheme="minorHAnsi" w:hAnsiTheme="minorHAnsi"/>
                <w:sz w:val="24"/>
                <w:lang w:val="en-US"/>
              </w:rPr>
            </w:pPr>
            <w:r w:rsidRPr="004A36F7">
              <w:rPr>
                <w:rFonts w:asciiTheme="minorHAnsi" w:hAnsiTheme="minorHAnsi"/>
                <w:sz w:val="24"/>
              </w:rPr>
              <w:t>Abbreviation</w:t>
            </w:r>
          </w:p>
        </w:tc>
        <w:tc>
          <w:tcPr>
            <w:tcW w:w="1899" w:type="pct"/>
            <w:shd w:val="clear" w:color="auto" w:fill="D9D9D9" w:themeFill="background1" w:themeFillShade="D9"/>
            <w:vAlign w:val="center"/>
          </w:tcPr>
          <w:p w14:paraId="7BA753FB" w14:textId="77777777" w:rsidR="0003496C" w:rsidRPr="004A36F7" w:rsidRDefault="0003496C" w:rsidP="00160E1B">
            <w:pPr>
              <w:pStyle w:val="Tablewhite"/>
              <w:rPr>
                <w:rFonts w:asciiTheme="minorHAnsi" w:hAnsiTheme="minorHAnsi"/>
                <w:sz w:val="24"/>
                <w:lang w:val="en-US"/>
              </w:rPr>
            </w:pPr>
            <w:r w:rsidRPr="004A36F7">
              <w:rPr>
                <w:rFonts w:asciiTheme="minorHAnsi" w:hAnsiTheme="minorHAnsi"/>
                <w:sz w:val="24"/>
              </w:rPr>
              <w:t>Term</w:t>
            </w:r>
          </w:p>
        </w:tc>
        <w:tc>
          <w:tcPr>
            <w:tcW w:w="2075" w:type="pct"/>
            <w:shd w:val="clear" w:color="auto" w:fill="D9D9D9" w:themeFill="background1" w:themeFillShade="D9"/>
            <w:vAlign w:val="center"/>
          </w:tcPr>
          <w:p w14:paraId="5D4DC0CA" w14:textId="77777777" w:rsidR="0003496C" w:rsidRPr="004A36F7" w:rsidRDefault="0003496C" w:rsidP="00160E1B">
            <w:pPr>
              <w:pStyle w:val="Tablewhite"/>
              <w:rPr>
                <w:rFonts w:asciiTheme="minorHAnsi" w:hAnsiTheme="minorHAnsi"/>
                <w:sz w:val="24"/>
                <w:lang w:val="en-US"/>
              </w:rPr>
            </w:pPr>
            <w:r w:rsidRPr="004A36F7">
              <w:rPr>
                <w:rFonts w:asciiTheme="minorHAnsi" w:hAnsiTheme="minorHAnsi"/>
                <w:sz w:val="24"/>
              </w:rPr>
              <w:t>Description</w:t>
            </w:r>
          </w:p>
        </w:tc>
      </w:tr>
      <w:tr w:rsidR="00760547" w:rsidRPr="004A36F7" w14:paraId="33A4EADA" w14:textId="77777777" w:rsidTr="008A0184">
        <w:tc>
          <w:tcPr>
            <w:tcW w:w="1026" w:type="pct"/>
            <w:vAlign w:val="center"/>
          </w:tcPr>
          <w:p w14:paraId="1E8F217B" w14:textId="5C996B29" w:rsidR="00760547" w:rsidRPr="004A36F7" w:rsidRDefault="00760547" w:rsidP="00160E1B">
            <w:pPr>
              <w:rPr>
                <w:rFonts w:asciiTheme="minorHAnsi" w:hAnsiTheme="minorHAnsi"/>
              </w:rPr>
            </w:pPr>
            <w:r w:rsidRPr="004A36F7">
              <w:rPr>
                <w:rFonts w:asciiTheme="minorHAnsi" w:hAnsiTheme="minorHAnsi"/>
              </w:rPr>
              <w:t>Base</w:t>
            </w:r>
            <w:r w:rsidR="00930A09" w:rsidRPr="004A36F7">
              <w:rPr>
                <w:rFonts w:asciiTheme="minorHAnsi" w:hAnsiTheme="minorHAnsi"/>
              </w:rPr>
              <w:t xml:space="preserve"> </w:t>
            </w:r>
            <w:r w:rsidRPr="004A36F7">
              <w:rPr>
                <w:rFonts w:asciiTheme="minorHAnsi" w:hAnsiTheme="minorHAnsi"/>
              </w:rPr>
              <w:t>DN</w:t>
            </w:r>
          </w:p>
        </w:tc>
        <w:tc>
          <w:tcPr>
            <w:tcW w:w="1899" w:type="pct"/>
            <w:vAlign w:val="center"/>
          </w:tcPr>
          <w:p w14:paraId="74042A52" w14:textId="319B9E21" w:rsidR="00760547" w:rsidRPr="004A36F7" w:rsidRDefault="00760547" w:rsidP="00160E1B">
            <w:pPr>
              <w:rPr>
                <w:rFonts w:asciiTheme="minorHAnsi" w:hAnsiTheme="minorHAnsi"/>
              </w:rPr>
            </w:pPr>
            <w:r w:rsidRPr="004A36F7">
              <w:rPr>
                <w:rFonts w:asciiTheme="minorHAnsi" w:hAnsiTheme="minorHAnsi"/>
              </w:rPr>
              <w:t>Base Distinguished Name</w:t>
            </w:r>
          </w:p>
        </w:tc>
        <w:tc>
          <w:tcPr>
            <w:tcW w:w="2075" w:type="pct"/>
            <w:vAlign w:val="center"/>
          </w:tcPr>
          <w:p w14:paraId="5ED8864C" w14:textId="3A0E2EFB" w:rsidR="00760547" w:rsidRPr="004A36F7" w:rsidRDefault="00760547" w:rsidP="00160E1B">
            <w:pPr>
              <w:rPr>
                <w:rFonts w:asciiTheme="minorHAnsi" w:hAnsiTheme="minorHAnsi"/>
              </w:rPr>
            </w:pPr>
            <w:r w:rsidRPr="004A36F7">
              <w:rPr>
                <w:rFonts w:asciiTheme="minorHAnsi" w:hAnsiTheme="minorHAnsi"/>
              </w:rPr>
              <w:t>The starting point of where LDAP searches begin.</w:t>
            </w:r>
          </w:p>
        </w:tc>
      </w:tr>
      <w:tr w:rsidR="00BE2294" w:rsidRPr="004A36F7" w14:paraId="191C35F7" w14:textId="77777777" w:rsidTr="008A0184">
        <w:tc>
          <w:tcPr>
            <w:tcW w:w="1026" w:type="pct"/>
            <w:vAlign w:val="center"/>
          </w:tcPr>
          <w:p w14:paraId="403DF325" w14:textId="6A4EF2E2" w:rsidR="00BE2294" w:rsidRPr="004A36F7" w:rsidRDefault="00BE2294" w:rsidP="00160E1B">
            <w:pPr>
              <w:rPr>
                <w:rFonts w:asciiTheme="minorHAnsi" w:hAnsiTheme="minorHAnsi"/>
              </w:rPr>
            </w:pPr>
            <w:r w:rsidRPr="004A36F7">
              <w:rPr>
                <w:rFonts w:asciiTheme="minorHAnsi" w:hAnsiTheme="minorHAnsi"/>
              </w:rPr>
              <w:t>DS</w:t>
            </w:r>
          </w:p>
        </w:tc>
        <w:tc>
          <w:tcPr>
            <w:tcW w:w="1899" w:type="pct"/>
            <w:vAlign w:val="center"/>
          </w:tcPr>
          <w:p w14:paraId="23A59E32" w14:textId="71C8C41B" w:rsidR="00BE2294" w:rsidRPr="004A36F7" w:rsidRDefault="00BE2294" w:rsidP="00160E1B">
            <w:pPr>
              <w:rPr>
                <w:rFonts w:asciiTheme="minorHAnsi" w:hAnsiTheme="minorHAnsi"/>
              </w:rPr>
            </w:pPr>
            <w:r w:rsidRPr="004A36F7">
              <w:rPr>
                <w:rFonts w:asciiTheme="minorHAnsi" w:hAnsiTheme="minorHAnsi"/>
              </w:rPr>
              <w:t>Directory Server</w:t>
            </w:r>
          </w:p>
        </w:tc>
        <w:tc>
          <w:tcPr>
            <w:tcW w:w="2075" w:type="pct"/>
            <w:vAlign w:val="center"/>
          </w:tcPr>
          <w:p w14:paraId="23B2B025" w14:textId="4A94AAEF" w:rsidR="00BE2294" w:rsidRPr="004A36F7" w:rsidRDefault="00BE2294" w:rsidP="00160E1B">
            <w:pPr>
              <w:rPr>
                <w:rFonts w:asciiTheme="minorHAnsi" w:hAnsiTheme="minorHAnsi"/>
              </w:rPr>
            </w:pPr>
            <w:r w:rsidRPr="004A36F7">
              <w:rPr>
                <w:rFonts w:asciiTheme="minorHAnsi" w:hAnsiTheme="minorHAnsi"/>
              </w:rPr>
              <w:t>This refer to new ForgeRock Directory server created for Manila LDAP</w:t>
            </w:r>
          </w:p>
        </w:tc>
      </w:tr>
      <w:tr w:rsidR="00760547" w:rsidRPr="004A36F7" w14:paraId="5F8D11A2" w14:textId="77777777" w:rsidTr="008A0184">
        <w:tc>
          <w:tcPr>
            <w:tcW w:w="1026" w:type="pct"/>
            <w:vAlign w:val="center"/>
          </w:tcPr>
          <w:p w14:paraId="58D26D7C" w14:textId="4D2D289A" w:rsidR="00760547" w:rsidRPr="004A36F7" w:rsidRDefault="00760547" w:rsidP="00160E1B">
            <w:pPr>
              <w:rPr>
                <w:rFonts w:asciiTheme="minorHAnsi" w:hAnsiTheme="minorHAnsi"/>
              </w:rPr>
            </w:pPr>
            <w:r w:rsidRPr="004A36F7">
              <w:rPr>
                <w:rFonts w:asciiTheme="minorHAnsi" w:hAnsiTheme="minorHAnsi"/>
              </w:rPr>
              <w:t>DIT</w:t>
            </w:r>
          </w:p>
        </w:tc>
        <w:tc>
          <w:tcPr>
            <w:tcW w:w="1899" w:type="pct"/>
            <w:vAlign w:val="center"/>
          </w:tcPr>
          <w:p w14:paraId="1BBF020B" w14:textId="587B787B" w:rsidR="00760547" w:rsidRPr="004A36F7" w:rsidRDefault="00760547" w:rsidP="00160E1B">
            <w:pPr>
              <w:rPr>
                <w:rFonts w:asciiTheme="minorHAnsi" w:hAnsiTheme="minorHAnsi"/>
              </w:rPr>
            </w:pPr>
            <w:r w:rsidRPr="004A36F7">
              <w:rPr>
                <w:rFonts w:asciiTheme="minorHAnsi" w:hAnsiTheme="minorHAnsi"/>
              </w:rPr>
              <w:t>Directory Information Tree</w:t>
            </w:r>
          </w:p>
        </w:tc>
        <w:tc>
          <w:tcPr>
            <w:tcW w:w="2075" w:type="pct"/>
            <w:vAlign w:val="center"/>
          </w:tcPr>
          <w:p w14:paraId="09BE2B3A" w14:textId="13C9ED0A" w:rsidR="00760547" w:rsidRPr="004A36F7" w:rsidRDefault="00760547" w:rsidP="00160E1B">
            <w:pPr>
              <w:rPr>
                <w:rFonts w:asciiTheme="minorHAnsi" w:hAnsiTheme="minorHAnsi"/>
              </w:rPr>
            </w:pPr>
            <w:r w:rsidRPr="004A36F7">
              <w:rPr>
                <w:rFonts w:asciiTheme="minorHAnsi" w:hAnsiTheme="minorHAnsi"/>
              </w:rPr>
              <w:t>Data represented in a hierarchical tree-like structure consisting of the Distinguished Names of directory service entries.</w:t>
            </w:r>
          </w:p>
        </w:tc>
      </w:tr>
      <w:tr w:rsidR="00760547" w:rsidRPr="004A36F7" w14:paraId="2A63EC39" w14:textId="77777777" w:rsidTr="008A0184">
        <w:tc>
          <w:tcPr>
            <w:tcW w:w="1026" w:type="pct"/>
            <w:vAlign w:val="center"/>
          </w:tcPr>
          <w:p w14:paraId="0880354A" w14:textId="449750C1" w:rsidR="00760547" w:rsidRPr="004A36F7" w:rsidRDefault="00760547" w:rsidP="00160E1B">
            <w:pPr>
              <w:rPr>
                <w:rFonts w:asciiTheme="minorHAnsi" w:hAnsiTheme="minorHAnsi"/>
              </w:rPr>
            </w:pPr>
            <w:r w:rsidRPr="004A36F7">
              <w:rPr>
                <w:rFonts w:asciiTheme="minorHAnsi" w:hAnsiTheme="minorHAnsi"/>
              </w:rPr>
              <w:t>DN</w:t>
            </w:r>
          </w:p>
        </w:tc>
        <w:tc>
          <w:tcPr>
            <w:tcW w:w="1899" w:type="pct"/>
            <w:vAlign w:val="center"/>
          </w:tcPr>
          <w:p w14:paraId="398914E0" w14:textId="7C01D7D2" w:rsidR="00760547" w:rsidRPr="004A36F7" w:rsidRDefault="00760547" w:rsidP="00160E1B">
            <w:pPr>
              <w:rPr>
                <w:rFonts w:asciiTheme="minorHAnsi" w:hAnsiTheme="minorHAnsi"/>
              </w:rPr>
            </w:pPr>
            <w:r w:rsidRPr="004A36F7">
              <w:rPr>
                <w:rFonts w:asciiTheme="minorHAnsi" w:hAnsiTheme="minorHAnsi"/>
              </w:rPr>
              <w:t>Distinguished Name</w:t>
            </w:r>
          </w:p>
        </w:tc>
        <w:tc>
          <w:tcPr>
            <w:tcW w:w="2075" w:type="pct"/>
            <w:vAlign w:val="center"/>
          </w:tcPr>
          <w:p w14:paraId="5AF2A9AB" w14:textId="67957AA6" w:rsidR="00760547" w:rsidRPr="004A36F7" w:rsidRDefault="00760547" w:rsidP="00160E1B">
            <w:pPr>
              <w:rPr>
                <w:rFonts w:asciiTheme="minorHAnsi" w:hAnsiTheme="minorHAnsi"/>
              </w:rPr>
            </w:pPr>
            <w:r w:rsidRPr="004A36F7">
              <w:rPr>
                <w:rFonts w:asciiTheme="minorHAnsi" w:hAnsiTheme="minorHAnsi"/>
              </w:rPr>
              <w:t>An attribute that both uniquely identifies an entry and describes its position in the DIT.</w:t>
            </w:r>
          </w:p>
        </w:tc>
      </w:tr>
      <w:tr w:rsidR="00760547" w:rsidRPr="004A36F7" w14:paraId="698737D8" w14:textId="77777777" w:rsidTr="008A0184">
        <w:tc>
          <w:tcPr>
            <w:tcW w:w="1026" w:type="pct"/>
            <w:vAlign w:val="center"/>
          </w:tcPr>
          <w:p w14:paraId="566A1E26" w14:textId="6A6C6766" w:rsidR="00760547" w:rsidRPr="004A36F7" w:rsidRDefault="00BE2294" w:rsidP="00160E1B">
            <w:pPr>
              <w:rPr>
                <w:rFonts w:asciiTheme="minorHAnsi" w:hAnsiTheme="minorHAnsi"/>
              </w:rPr>
            </w:pPr>
            <w:r w:rsidRPr="004A36F7">
              <w:rPr>
                <w:rFonts w:asciiTheme="minorHAnsi" w:hAnsiTheme="minorHAnsi"/>
              </w:rPr>
              <w:t>LB</w:t>
            </w:r>
          </w:p>
        </w:tc>
        <w:tc>
          <w:tcPr>
            <w:tcW w:w="1899" w:type="pct"/>
            <w:vAlign w:val="center"/>
          </w:tcPr>
          <w:p w14:paraId="401370AC" w14:textId="5BC7B694" w:rsidR="00760547" w:rsidRPr="004A36F7" w:rsidRDefault="00BE2294" w:rsidP="00160E1B">
            <w:pPr>
              <w:rPr>
                <w:rFonts w:asciiTheme="minorHAnsi" w:hAnsiTheme="minorHAnsi"/>
              </w:rPr>
            </w:pPr>
            <w:r w:rsidRPr="004A36F7">
              <w:rPr>
                <w:rFonts w:asciiTheme="minorHAnsi" w:hAnsiTheme="minorHAnsi"/>
              </w:rPr>
              <w:t>Load Balancer</w:t>
            </w:r>
          </w:p>
        </w:tc>
        <w:tc>
          <w:tcPr>
            <w:tcW w:w="2075" w:type="pct"/>
            <w:vAlign w:val="center"/>
          </w:tcPr>
          <w:p w14:paraId="44D63A4B" w14:textId="777AA14D" w:rsidR="00760547" w:rsidRPr="004A36F7" w:rsidRDefault="00BE2294" w:rsidP="00160E1B">
            <w:pPr>
              <w:rPr>
                <w:rFonts w:asciiTheme="minorHAnsi" w:hAnsiTheme="minorHAnsi"/>
              </w:rPr>
            </w:pPr>
            <w:r w:rsidRPr="004A36F7">
              <w:rPr>
                <w:rFonts w:asciiTheme="minorHAnsi" w:hAnsiTheme="minorHAnsi"/>
              </w:rPr>
              <w:t>A load balancer is a device that distributes network or application traffic across a cluster of servers</w:t>
            </w:r>
          </w:p>
        </w:tc>
      </w:tr>
      <w:tr w:rsidR="00760547" w:rsidRPr="004A36F7" w14:paraId="00BA6F6E" w14:textId="77777777" w:rsidTr="008A0184">
        <w:tc>
          <w:tcPr>
            <w:tcW w:w="1026" w:type="pct"/>
            <w:vAlign w:val="center"/>
          </w:tcPr>
          <w:p w14:paraId="03764931" w14:textId="1526F1A7" w:rsidR="00760547" w:rsidRPr="004A36F7" w:rsidRDefault="00760547" w:rsidP="00160E1B">
            <w:pPr>
              <w:rPr>
                <w:rFonts w:asciiTheme="minorHAnsi" w:hAnsiTheme="minorHAnsi"/>
              </w:rPr>
            </w:pPr>
            <w:r w:rsidRPr="004A36F7">
              <w:rPr>
                <w:rFonts w:asciiTheme="minorHAnsi" w:hAnsiTheme="minorHAnsi"/>
              </w:rPr>
              <w:lastRenderedPageBreak/>
              <w:t>HTTP</w:t>
            </w:r>
          </w:p>
        </w:tc>
        <w:tc>
          <w:tcPr>
            <w:tcW w:w="1899" w:type="pct"/>
            <w:vAlign w:val="center"/>
          </w:tcPr>
          <w:p w14:paraId="6BE2899B" w14:textId="3E10CF06" w:rsidR="00760547" w:rsidRPr="004A36F7" w:rsidRDefault="00760547" w:rsidP="00160E1B">
            <w:pPr>
              <w:rPr>
                <w:rFonts w:asciiTheme="minorHAnsi" w:hAnsiTheme="minorHAnsi"/>
              </w:rPr>
            </w:pPr>
            <w:r w:rsidRPr="004A36F7">
              <w:rPr>
                <w:rFonts w:asciiTheme="minorHAnsi" w:hAnsiTheme="minorHAnsi"/>
              </w:rPr>
              <w:t>Hypertext Transfer Protocol</w:t>
            </w:r>
          </w:p>
        </w:tc>
        <w:tc>
          <w:tcPr>
            <w:tcW w:w="2075" w:type="pct"/>
            <w:vAlign w:val="center"/>
          </w:tcPr>
          <w:p w14:paraId="6CC5F0F9" w14:textId="25E2F8B7" w:rsidR="00760547" w:rsidRPr="004A36F7" w:rsidRDefault="00760547" w:rsidP="00160E1B">
            <w:pPr>
              <w:rPr>
                <w:rFonts w:asciiTheme="minorHAnsi" w:hAnsiTheme="minorHAnsi"/>
              </w:rPr>
            </w:pPr>
            <w:r w:rsidRPr="004A36F7">
              <w:rPr>
                <w:rFonts w:asciiTheme="minorHAnsi" w:hAnsiTheme="minorHAnsi"/>
              </w:rPr>
              <w:t>An application protocol for distributed, collaborative, and hypermedia information systems.</w:t>
            </w:r>
          </w:p>
        </w:tc>
      </w:tr>
      <w:tr w:rsidR="00760547" w:rsidRPr="004A36F7" w14:paraId="147F6531" w14:textId="77777777" w:rsidTr="008A0184">
        <w:tc>
          <w:tcPr>
            <w:tcW w:w="1026" w:type="pct"/>
            <w:vAlign w:val="center"/>
          </w:tcPr>
          <w:p w14:paraId="0718DC8B" w14:textId="0F6C4EAA" w:rsidR="00760547" w:rsidRPr="004A36F7" w:rsidRDefault="00760547" w:rsidP="00160E1B">
            <w:pPr>
              <w:rPr>
                <w:rFonts w:asciiTheme="minorHAnsi" w:hAnsiTheme="minorHAnsi"/>
              </w:rPr>
            </w:pPr>
            <w:r w:rsidRPr="004A36F7">
              <w:rPr>
                <w:rFonts w:asciiTheme="minorHAnsi" w:hAnsiTheme="minorHAnsi"/>
              </w:rPr>
              <w:t>HTTPS</w:t>
            </w:r>
          </w:p>
        </w:tc>
        <w:tc>
          <w:tcPr>
            <w:tcW w:w="1899" w:type="pct"/>
            <w:vAlign w:val="center"/>
          </w:tcPr>
          <w:p w14:paraId="51171395" w14:textId="49127C7D" w:rsidR="00760547" w:rsidRPr="004A36F7" w:rsidRDefault="00760547" w:rsidP="00160E1B">
            <w:pPr>
              <w:rPr>
                <w:rFonts w:asciiTheme="minorHAnsi" w:hAnsiTheme="minorHAnsi"/>
              </w:rPr>
            </w:pPr>
            <w:r w:rsidRPr="004A36F7">
              <w:rPr>
                <w:rFonts w:asciiTheme="minorHAnsi" w:hAnsiTheme="minorHAnsi"/>
              </w:rPr>
              <w:t>Hypertext Transfer Protocol Secure</w:t>
            </w:r>
          </w:p>
        </w:tc>
        <w:tc>
          <w:tcPr>
            <w:tcW w:w="2075" w:type="pct"/>
            <w:vAlign w:val="center"/>
          </w:tcPr>
          <w:p w14:paraId="7D572DA7" w14:textId="653EB21B" w:rsidR="00760547" w:rsidRPr="004A36F7" w:rsidRDefault="00760547" w:rsidP="00160E1B">
            <w:pPr>
              <w:rPr>
                <w:rFonts w:asciiTheme="minorHAnsi" w:hAnsiTheme="minorHAnsi"/>
              </w:rPr>
            </w:pPr>
            <w:r w:rsidRPr="004A36F7">
              <w:rPr>
                <w:rFonts w:asciiTheme="minorHAnsi" w:hAnsiTheme="minorHAnsi"/>
              </w:rPr>
              <w:t>An application protocol for distributed, collaborative, and hypermedia information systems through an encrypted channel.</w:t>
            </w:r>
          </w:p>
        </w:tc>
      </w:tr>
      <w:tr w:rsidR="00992AA1" w:rsidRPr="004A36F7" w14:paraId="36D1D9F7" w14:textId="77777777" w:rsidTr="008A0184">
        <w:tc>
          <w:tcPr>
            <w:tcW w:w="1026" w:type="pct"/>
            <w:vAlign w:val="center"/>
          </w:tcPr>
          <w:p w14:paraId="65F1A87F" w14:textId="4CC9E06C" w:rsidR="00992AA1" w:rsidRPr="004A36F7" w:rsidRDefault="00992AA1" w:rsidP="00160E1B">
            <w:pPr>
              <w:rPr>
                <w:rFonts w:asciiTheme="minorHAnsi" w:hAnsiTheme="minorHAnsi"/>
              </w:rPr>
            </w:pPr>
            <w:r w:rsidRPr="004A36F7">
              <w:rPr>
                <w:rFonts w:asciiTheme="minorHAnsi" w:hAnsiTheme="minorHAnsi"/>
              </w:rPr>
              <w:t>SSL</w:t>
            </w:r>
          </w:p>
        </w:tc>
        <w:tc>
          <w:tcPr>
            <w:tcW w:w="1899" w:type="pct"/>
            <w:vAlign w:val="center"/>
          </w:tcPr>
          <w:p w14:paraId="02D9EF99" w14:textId="77B37C8D" w:rsidR="00992AA1" w:rsidRPr="004A36F7" w:rsidRDefault="00992AA1" w:rsidP="00160E1B">
            <w:pPr>
              <w:rPr>
                <w:rFonts w:asciiTheme="minorHAnsi" w:hAnsiTheme="minorHAnsi"/>
              </w:rPr>
            </w:pPr>
            <w:r w:rsidRPr="004A36F7">
              <w:rPr>
                <w:rFonts w:asciiTheme="minorHAnsi" w:hAnsiTheme="minorHAnsi"/>
              </w:rPr>
              <w:t>Secure Sockets Layer</w:t>
            </w:r>
          </w:p>
        </w:tc>
        <w:tc>
          <w:tcPr>
            <w:tcW w:w="2075" w:type="pct"/>
            <w:vAlign w:val="center"/>
          </w:tcPr>
          <w:p w14:paraId="7DC983CA" w14:textId="09F59F85" w:rsidR="00992AA1" w:rsidRPr="004A36F7" w:rsidRDefault="00992AA1" w:rsidP="00160E1B">
            <w:pPr>
              <w:rPr>
                <w:rFonts w:asciiTheme="minorHAnsi" w:hAnsiTheme="minorHAnsi"/>
              </w:rPr>
            </w:pPr>
            <w:r w:rsidRPr="004A36F7">
              <w:rPr>
                <w:rFonts w:asciiTheme="minorHAnsi" w:hAnsiTheme="minorHAnsi"/>
              </w:rPr>
              <w:t>A standard security technology for establishing an encrypted link between a server and a client.</w:t>
            </w:r>
          </w:p>
        </w:tc>
      </w:tr>
      <w:tr w:rsidR="00992AA1" w:rsidRPr="004A36F7" w14:paraId="72B817A6" w14:textId="77777777" w:rsidTr="008A0184">
        <w:tc>
          <w:tcPr>
            <w:tcW w:w="1026" w:type="pct"/>
            <w:vAlign w:val="center"/>
          </w:tcPr>
          <w:p w14:paraId="7BA0D66C" w14:textId="37B73113" w:rsidR="00992AA1" w:rsidRPr="004A36F7" w:rsidRDefault="00992AA1" w:rsidP="00160E1B">
            <w:pPr>
              <w:rPr>
                <w:rFonts w:asciiTheme="minorHAnsi" w:hAnsiTheme="minorHAnsi"/>
              </w:rPr>
            </w:pPr>
            <w:r w:rsidRPr="004A36F7">
              <w:rPr>
                <w:rFonts w:asciiTheme="minorHAnsi" w:hAnsiTheme="minorHAnsi"/>
              </w:rPr>
              <w:t>LDAP</w:t>
            </w:r>
          </w:p>
        </w:tc>
        <w:tc>
          <w:tcPr>
            <w:tcW w:w="1899" w:type="pct"/>
            <w:vAlign w:val="center"/>
          </w:tcPr>
          <w:p w14:paraId="644EEC16" w14:textId="09E28776" w:rsidR="00992AA1" w:rsidRPr="004A36F7" w:rsidRDefault="00992AA1" w:rsidP="00160E1B">
            <w:pPr>
              <w:rPr>
                <w:rFonts w:asciiTheme="minorHAnsi" w:hAnsiTheme="minorHAnsi"/>
              </w:rPr>
            </w:pPr>
            <w:r w:rsidRPr="004A36F7">
              <w:rPr>
                <w:rFonts w:asciiTheme="minorHAnsi" w:hAnsiTheme="minorHAnsi"/>
              </w:rPr>
              <w:t>Lightweight Directory Access Protocol</w:t>
            </w:r>
          </w:p>
        </w:tc>
        <w:tc>
          <w:tcPr>
            <w:tcW w:w="2075" w:type="pct"/>
            <w:vAlign w:val="center"/>
          </w:tcPr>
          <w:p w14:paraId="42C3F5C3" w14:textId="52738060" w:rsidR="00992AA1" w:rsidRPr="004A36F7" w:rsidRDefault="00992AA1" w:rsidP="00160E1B">
            <w:pPr>
              <w:rPr>
                <w:rFonts w:asciiTheme="minorHAnsi" w:hAnsiTheme="minorHAnsi"/>
              </w:rPr>
            </w:pPr>
            <w:r w:rsidRPr="004A36F7">
              <w:rPr>
                <w:rFonts w:asciiTheme="minorHAnsi" w:hAnsiTheme="minorHAnsi"/>
              </w:rPr>
              <w:t>A software protocol used to access and manage directory information.</w:t>
            </w:r>
          </w:p>
        </w:tc>
      </w:tr>
      <w:tr w:rsidR="00992AA1" w:rsidRPr="004A36F7" w14:paraId="42DA6233" w14:textId="77777777" w:rsidTr="008A0184">
        <w:tc>
          <w:tcPr>
            <w:tcW w:w="1026" w:type="pct"/>
            <w:vAlign w:val="center"/>
          </w:tcPr>
          <w:p w14:paraId="1B702508" w14:textId="3410B9CB" w:rsidR="00992AA1" w:rsidRPr="004A36F7" w:rsidRDefault="00992AA1" w:rsidP="00160E1B">
            <w:pPr>
              <w:rPr>
                <w:rFonts w:asciiTheme="minorHAnsi" w:hAnsiTheme="minorHAnsi"/>
              </w:rPr>
            </w:pPr>
            <w:r w:rsidRPr="004A36F7">
              <w:rPr>
                <w:rFonts w:asciiTheme="minorHAnsi" w:hAnsiTheme="minorHAnsi"/>
              </w:rPr>
              <w:t>LDAPS</w:t>
            </w:r>
          </w:p>
        </w:tc>
        <w:tc>
          <w:tcPr>
            <w:tcW w:w="1899" w:type="pct"/>
            <w:vAlign w:val="center"/>
          </w:tcPr>
          <w:p w14:paraId="384962C6" w14:textId="00B46F33" w:rsidR="00992AA1" w:rsidRPr="004A36F7" w:rsidRDefault="00992AA1" w:rsidP="00160E1B">
            <w:pPr>
              <w:rPr>
                <w:rFonts w:asciiTheme="minorHAnsi" w:hAnsiTheme="minorHAnsi"/>
              </w:rPr>
            </w:pPr>
            <w:r w:rsidRPr="004A36F7">
              <w:rPr>
                <w:rFonts w:asciiTheme="minorHAnsi" w:hAnsiTheme="minorHAnsi"/>
              </w:rPr>
              <w:t>Lightweight Directory Access Protocol Secure</w:t>
            </w:r>
          </w:p>
        </w:tc>
        <w:tc>
          <w:tcPr>
            <w:tcW w:w="2075" w:type="pct"/>
            <w:vAlign w:val="center"/>
          </w:tcPr>
          <w:p w14:paraId="725F089D" w14:textId="251AB1D3" w:rsidR="00992AA1" w:rsidRPr="004A36F7" w:rsidRDefault="00992AA1" w:rsidP="00160E1B">
            <w:pPr>
              <w:rPr>
                <w:rFonts w:asciiTheme="minorHAnsi" w:hAnsiTheme="minorHAnsi"/>
              </w:rPr>
            </w:pPr>
            <w:r w:rsidRPr="004A36F7">
              <w:rPr>
                <w:rFonts w:asciiTheme="minorHAnsi" w:hAnsiTheme="minorHAnsi"/>
              </w:rPr>
              <w:t>A software protocol used to access and manage directory information through an encrypted channel.</w:t>
            </w:r>
          </w:p>
        </w:tc>
      </w:tr>
    </w:tbl>
    <w:p w14:paraId="38469AAD" w14:textId="75BC737D" w:rsidR="008D5A3A" w:rsidRDefault="008D5A3A" w:rsidP="008A0184">
      <w:pPr>
        <w:pStyle w:val="Heading1"/>
        <w:ind w:left="518"/>
      </w:pPr>
      <w:bookmarkStart w:id="58" w:name="_Toc7261161"/>
      <w:bookmarkStart w:id="59" w:name="_Toc7265783"/>
      <w:bookmarkStart w:id="60" w:name="_Toc7277285"/>
      <w:bookmarkStart w:id="61" w:name="_Toc7277476"/>
      <w:bookmarkStart w:id="62" w:name="_Toc7261165"/>
      <w:bookmarkStart w:id="63" w:name="_Toc7265787"/>
      <w:bookmarkStart w:id="64" w:name="_Toc7277289"/>
      <w:bookmarkStart w:id="65" w:name="_Toc7277480"/>
      <w:bookmarkStart w:id="66" w:name="_Toc9515053"/>
      <w:bookmarkStart w:id="67" w:name="_Toc4708270"/>
      <w:bookmarkEnd w:id="58"/>
      <w:bookmarkEnd w:id="59"/>
      <w:bookmarkEnd w:id="60"/>
      <w:bookmarkEnd w:id="61"/>
      <w:bookmarkEnd w:id="62"/>
      <w:bookmarkEnd w:id="63"/>
      <w:bookmarkEnd w:id="64"/>
      <w:bookmarkEnd w:id="65"/>
      <w:r w:rsidRPr="00EB2C80">
        <w:lastRenderedPageBreak/>
        <w:t>Introduction</w:t>
      </w:r>
      <w:bookmarkEnd w:id="66"/>
    </w:p>
    <w:p w14:paraId="37D88EBF" w14:textId="2A664D6B" w:rsidR="00EB2C80" w:rsidRPr="00EC35A9" w:rsidRDefault="00EB2C80" w:rsidP="007D1223">
      <w:pPr>
        <w:pStyle w:val="H1Normal"/>
      </w:pPr>
    </w:p>
    <w:p w14:paraId="07A89EC4" w14:textId="77777777" w:rsidR="008D5A3A" w:rsidRDefault="008D5A3A" w:rsidP="008D55F3">
      <w:pPr>
        <w:pStyle w:val="Heading2"/>
      </w:pPr>
      <w:bookmarkStart w:id="68" w:name="_Toc9515054"/>
      <w:r w:rsidRPr="00540DB9">
        <w:t xml:space="preserve">Executive </w:t>
      </w:r>
      <w:r w:rsidRPr="00F87109">
        <w:t>Summary</w:t>
      </w:r>
      <w:bookmarkEnd w:id="68"/>
    </w:p>
    <w:p w14:paraId="7A655AC3" w14:textId="2AF2D1C0" w:rsidR="001F535F" w:rsidRPr="00930A09" w:rsidRDefault="001F535F" w:rsidP="007D1223">
      <w:pPr>
        <w:pStyle w:val="H2Normal"/>
      </w:pPr>
      <w:r w:rsidRPr="00540DB9">
        <w:t>Royal</w:t>
      </w:r>
      <w:r w:rsidR="007806B7">
        <w:t xml:space="preserve"> Caribbean Cruises Ltd. (RCL) w</w:t>
      </w:r>
      <w:r w:rsidR="007806B7" w:rsidRPr="007806B7">
        <w:t>ould like to migrate from RedHat 389 directory server to ForgeRock directory server to improve</w:t>
      </w:r>
      <w:r w:rsidR="007806B7">
        <w:t xml:space="preserve"> scalability</w:t>
      </w:r>
      <w:r w:rsidR="00930A09">
        <w:t>, increase</w:t>
      </w:r>
      <w:r w:rsidR="007806B7">
        <w:t xml:space="preserve"> performance </w:t>
      </w:r>
      <w:r w:rsidR="00930A09">
        <w:t xml:space="preserve">while </w:t>
      </w:r>
      <w:r w:rsidR="007806B7">
        <w:t>m</w:t>
      </w:r>
      <w:r w:rsidR="007806B7" w:rsidRPr="007806B7">
        <w:t>oderniz</w:t>
      </w:r>
      <w:r w:rsidR="00930A09">
        <w:t>ing</w:t>
      </w:r>
      <w:r w:rsidR="007806B7" w:rsidRPr="007806B7">
        <w:t xml:space="preserve"> directory service platform</w:t>
      </w:r>
      <w:r w:rsidR="007806B7">
        <w:t>.</w:t>
      </w:r>
      <w:r w:rsidR="007806B7" w:rsidRPr="007806B7">
        <w:rPr>
          <w:rFonts w:eastAsiaTheme="minorEastAsia"/>
          <w:color w:val="000000" w:themeColor="text1"/>
          <w:kern w:val="24"/>
          <w:sz w:val="28"/>
          <w:szCs w:val="28"/>
        </w:rPr>
        <w:t xml:space="preserve"> </w:t>
      </w:r>
      <w:r w:rsidR="00930A09">
        <w:t>This directory server is presently being</w:t>
      </w:r>
      <w:r w:rsidR="007806B7" w:rsidRPr="00930A09">
        <w:t xml:space="preserve"> used by MyRCL Home</w:t>
      </w:r>
      <w:r w:rsidR="00ED2444">
        <w:t xml:space="preserve"> </w:t>
      </w:r>
      <w:r w:rsidR="007806B7" w:rsidRPr="00930A09">
        <w:t>Portal and other application</w:t>
      </w:r>
      <w:r w:rsidR="00930A09">
        <w:t>s</w:t>
      </w:r>
      <w:r w:rsidR="007806B7" w:rsidRPr="00930A09">
        <w:t xml:space="preserve"> for authentication and storing user details</w:t>
      </w:r>
      <w:r w:rsidR="007806B7">
        <w:t>.</w:t>
      </w:r>
    </w:p>
    <w:p w14:paraId="3A6972C9" w14:textId="4488B414" w:rsidR="001F535F" w:rsidRPr="00930A09" w:rsidRDefault="001F535F" w:rsidP="007D1223">
      <w:pPr>
        <w:pStyle w:val="H2Normal"/>
      </w:pPr>
      <w:r w:rsidRPr="00540DB9">
        <w:rPr>
          <w:lang w:eastAsia="de-DE"/>
        </w:rPr>
        <w:t>This document covers the logical, physical, integration and operational architectures as well as the design details, decisions and approaches taken</w:t>
      </w:r>
      <w:r w:rsidR="00ED2444">
        <w:rPr>
          <w:lang w:eastAsia="de-DE"/>
        </w:rPr>
        <w:t xml:space="preserve"> </w:t>
      </w:r>
      <w:r w:rsidR="00ED2444" w:rsidRPr="00ED2444">
        <w:rPr>
          <w:lang w:eastAsia="de-DE"/>
        </w:rPr>
        <w:t xml:space="preserve">to setup a new Directory service known as </w:t>
      </w:r>
      <w:r w:rsidR="00ED2444" w:rsidRPr="008A0184">
        <w:rPr>
          <w:b/>
          <w:lang w:eastAsia="de-DE"/>
        </w:rPr>
        <w:t>forthecrews</w:t>
      </w:r>
      <w:r w:rsidR="00ED2444" w:rsidRPr="00ED2444">
        <w:rPr>
          <w:lang w:eastAsia="de-DE"/>
        </w:rPr>
        <w:t xml:space="preserve"> in Culpeper </w:t>
      </w:r>
      <w:r w:rsidR="00BC50BB" w:rsidRPr="00ED2444">
        <w:rPr>
          <w:lang w:eastAsia="de-DE"/>
        </w:rPr>
        <w:t xml:space="preserve">Datacenter </w:t>
      </w:r>
      <w:r w:rsidR="00BC50BB" w:rsidRPr="00540DB9">
        <w:rPr>
          <w:lang w:eastAsia="de-DE"/>
        </w:rPr>
        <w:t>and</w:t>
      </w:r>
      <w:r w:rsidR="00ED2444">
        <w:rPr>
          <w:lang w:eastAsia="de-DE"/>
        </w:rPr>
        <w:t xml:space="preserve"> migrate the user’s data from Manila</w:t>
      </w:r>
      <w:r w:rsidR="00BC50BB">
        <w:rPr>
          <w:lang w:eastAsia="de-DE"/>
        </w:rPr>
        <w:t xml:space="preserve"> </w:t>
      </w:r>
      <w:r w:rsidR="00ED2444">
        <w:rPr>
          <w:lang w:eastAsia="de-DE"/>
        </w:rPr>
        <w:t>LDAP to new Directory service</w:t>
      </w:r>
      <w:r w:rsidR="002B5110">
        <w:rPr>
          <w:lang w:eastAsia="de-DE"/>
        </w:rPr>
        <w:t>.</w:t>
      </w:r>
      <w:r w:rsidRPr="00540DB9">
        <w:rPr>
          <w:lang w:eastAsia="de-DE"/>
        </w:rPr>
        <w:t xml:space="preserve"> </w:t>
      </w:r>
      <w:r w:rsidRPr="00540DB9">
        <w:t xml:space="preserve">This document details the solution design across all environments: </w:t>
      </w:r>
      <w:r w:rsidRPr="00540DB9">
        <w:rPr>
          <w:lang w:eastAsia="de-DE"/>
        </w:rPr>
        <w:t xml:space="preserve">DEV, STAGE, </w:t>
      </w:r>
      <w:r w:rsidR="00240BB7">
        <w:rPr>
          <w:lang w:eastAsia="de-DE"/>
        </w:rPr>
        <w:t xml:space="preserve">and </w:t>
      </w:r>
      <w:r w:rsidR="00094F96" w:rsidRPr="00540DB9">
        <w:rPr>
          <w:lang w:eastAsia="de-DE"/>
        </w:rPr>
        <w:t>PROD</w:t>
      </w:r>
      <w:r w:rsidRPr="00540DB9">
        <w:t xml:space="preserve"> </w:t>
      </w:r>
      <w:r w:rsidR="00CD1EFA">
        <w:t>and</w:t>
      </w:r>
      <w:r w:rsidRPr="00540DB9">
        <w:t xml:space="preserve"> should be considered as the sole extensive design resource that is the foundation for all environment </w:t>
      </w:r>
      <w:r w:rsidR="007806B7">
        <w:t>setup for new Directory server and to migrate the existing Manila LDAP user’s data to new Directory server</w:t>
      </w:r>
      <w:r w:rsidRPr="00540DB9">
        <w:t>, superseding all other documentation (if any).</w:t>
      </w:r>
    </w:p>
    <w:p w14:paraId="3C01B096" w14:textId="77777777" w:rsidR="008D5A3A" w:rsidRDefault="008D5A3A" w:rsidP="008D55F3">
      <w:pPr>
        <w:pStyle w:val="Heading2"/>
      </w:pPr>
      <w:bookmarkStart w:id="69" w:name="_Toc9515055"/>
      <w:r w:rsidRPr="00F87109">
        <w:t>Intended</w:t>
      </w:r>
      <w:r w:rsidRPr="00540DB9">
        <w:t xml:space="preserve"> Audience</w:t>
      </w:r>
      <w:bookmarkEnd w:id="69"/>
    </w:p>
    <w:p w14:paraId="3330B3B3" w14:textId="78583F65" w:rsidR="000C41F0" w:rsidRPr="00930A09" w:rsidRDefault="000C41F0" w:rsidP="007D1223">
      <w:pPr>
        <w:pStyle w:val="H2Normal"/>
        <w:rPr>
          <w:lang w:eastAsia="de-DE"/>
        </w:rPr>
      </w:pPr>
      <w:r>
        <w:rPr>
          <w:lang w:eastAsia="de-DE"/>
        </w:rPr>
        <w:t xml:space="preserve">Intended audience of this </w:t>
      </w:r>
      <w:r w:rsidRPr="00885AE4">
        <w:rPr>
          <w:lang w:eastAsia="de-DE"/>
        </w:rPr>
        <w:t xml:space="preserve">document </w:t>
      </w:r>
      <w:r>
        <w:rPr>
          <w:lang w:eastAsia="de-DE"/>
        </w:rPr>
        <w:t>includes</w:t>
      </w:r>
      <w:r w:rsidRPr="00885AE4">
        <w:rPr>
          <w:lang w:eastAsia="de-DE"/>
        </w:rPr>
        <w:t xml:space="preserve"> </w:t>
      </w:r>
      <w:r>
        <w:rPr>
          <w:lang w:eastAsia="de-DE"/>
        </w:rPr>
        <w:t>Manila LDAP migration project</w:t>
      </w:r>
      <w:r w:rsidRPr="00885AE4">
        <w:rPr>
          <w:lang w:eastAsia="de-DE"/>
        </w:rPr>
        <w:t xml:space="preserve"> stakeholders responsible for the solution</w:t>
      </w:r>
      <w:r w:rsidR="00930A09">
        <w:rPr>
          <w:lang w:eastAsia="de-DE"/>
        </w:rPr>
        <w:t xml:space="preserve"> migration</w:t>
      </w:r>
      <w:r w:rsidRPr="00885AE4">
        <w:rPr>
          <w:lang w:eastAsia="de-DE"/>
        </w:rPr>
        <w:t>, including architecture, inf</w:t>
      </w:r>
      <w:r>
        <w:rPr>
          <w:lang w:eastAsia="de-DE"/>
        </w:rPr>
        <w:t xml:space="preserve">rastructure, network, security </w:t>
      </w:r>
      <w:r w:rsidRPr="00885AE4">
        <w:rPr>
          <w:lang w:eastAsia="de-DE"/>
        </w:rPr>
        <w:t>and implementation</w:t>
      </w:r>
      <w:r>
        <w:rPr>
          <w:lang w:eastAsia="de-DE"/>
        </w:rPr>
        <w:t>.</w:t>
      </w:r>
    </w:p>
    <w:p w14:paraId="72EF84C5" w14:textId="6D5607EF" w:rsidR="006C2924" w:rsidRDefault="00162322" w:rsidP="008D55F3">
      <w:pPr>
        <w:pStyle w:val="Heading2"/>
      </w:pPr>
      <w:bookmarkStart w:id="70" w:name="_Toc9515056"/>
      <w:r>
        <w:t>Scope</w:t>
      </w:r>
      <w:bookmarkEnd w:id="70"/>
      <w:r>
        <w:t xml:space="preserve"> </w:t>
      </w:r>
    </w:p>
    <w:p w14:paraId="0A0CF935" w14:textId="40A20285" w:rsidR="000E182A" w:rsidRPr="00930A09" w:rsidRDefault="002A36DD" w:rsidP="007D1223">
      <w:pPr>
        <w:pStyle w:val="H2Normal"/>
      </w:pPr>
      <w:r>
        <w:t xml:space="preserve">The scope of this </w:t>
      </w:r>
      <w:r w:rsidR="0088060E">
        <w:t xml:space="preserve">design document is limited to the following </w:t>
      </w:r>
      <w:r w:rsidR="00240BB7">
        <w:t>outcomes:</w:t>
      </w:r>
    </w:p>
    <w:p w14:paraId="484FB6AF" w14:textId="1B815858" w:rsidR="0088060E" w:rsidRPr="003936F1" w:rsidRDefault="00EB0D3A" w:rsidP="003936F1">
      <w:pPr>
        <w:pStyle w:val="Heading2ListNumber"/>
      </w:pPr>
      <w:r w:rsidRPr="003936F1">
        <w:t xml:space="preserve">Setup new development, stage and production environment for </w:t>
      </w:r>
      <w:r w:rsidR="00391902" w:rsidRPr="003936F1">
        <w:t>M</w:t>
      </w:r>
      <w:r w:rsidRPr="003936F1">
        <w:t>anila LDAP in highly available (HA) mode.</w:t>
      </w:r>
    </w:p>
    <w:p w14:paraId="7FE9F6E9" w14:textId="2AE0723E" w:rsidR="00EB0D3A" w:rsidRPr="003936F1" w:rsidRDefault="00EB0D3A" w:rsidP="003936F1">
      <w:pPr>
        <w:pStyle w:val="Heading2ListNumber"/>
      </w:pPr>
      <w:r w:rsidRPr="003936F1">
        <w:lastRenderedPageBreak/>
        <w:t xml:space="preserve">Migration of existing </w:t>
      </w:r>
      <w:r w:rsidR="000E182A" w:rsidRPr="003936F1">
        <w:t>schema, users</w:t>
      </w:r>
      <w:r w:rsidRPr="003936F1">
        <w:t xml:space="preserve"> and their data from Manila LDAP to new instance of production LDAP.</w:t>
      </w:r>
    </w:p>
    <w:p w14:paraId="5802AA8E" w14:textId="3A08F747" w:rsidR="006C2924" w:rsidRPr="00BC50BB" w:rsidRDefault="006C2924" w:rsidP="009B24C3">
      <w:pPr>
        <w:pStyle w:val="Heading3"/>
      </w:pPr>
      <w:bookmarkStart w:id="71" w:name="_Toc9515057"/>
      <w:r w:rsidRPr="00BC50BB">
        <w:t>Out of Scope</w:t>
      </w:r>
      <w:bookmarkEnd w:id="71"/>
    </w:p>
    <w:p w14:paraId="713D7BC0" w14:textId="352FB842" w:rsidR="000E182A" w:rsidRPr="00930A09" w:rsidRDefault="0088060E" w:rsidP="00CD3127">
      <w:pPr>
        <w:pStyle w:val="3Normal"/>
      </w:pPr>
      <w:r>
        <w:t>Any outcome not identified in scope is deemed out of scope</w:t>
      </w:r>
      <w:r w:rsidR="00BB4400">
        <w:t xml:space="preserve"> including but not limited to</w:t>
      </w:r>
      <w:r w:rsidR="000E182A" w:rsidRPr="00930A09">
        <w:t xml:space="preserve">: </w:t>
      </w:r>
    </w:p>
    <w:p w14:paraId="3C30581B" w14:textId="0AE868A4" w:rsidR="00BB4400" w:rsidRPr="00CD3127" w:rsidRDefault="000E182A" w:rsidP="00CD3127">
      <w:pPr>
        <w:pStyle w:val="3ListNumber"/>
      </w:pPr>
      <w:r w:rsidRPr="00CD3127">
        <w:t>Changes to existing process which creates users in Manila LDAP for creating</w:t>
      </w:r>
      <w:r w:rsidR="00202680" w:rsidRPr="00CD3127">
        <w:t xml:space="preserve"> </w:t>
      </w:r>
      <w:r w:rsidRPr="00CD3127">
        <w:t>users</w:t>
      </w:r>
      <w:r w:rsidR="00177B10" w:rsidRPr="00CD3127">
        <w:t xml:space="preserve"> </w:t>
      </w:r>
      <w:r w:rsidRPr="00CD3127">
        <w:t xml:space="preserve">in new LDAP instance. </w:t>
      </w:r>
    </w:p>
    <w:p w14:paraId="5AB3A4BF" w14:textId="2C706BFF" w:rsidR="00BB4400" w:rsidRPr="004E4109" w:rsidRDefault="000E182A" w:rsidP="00CD3127">
      <w:pPr>
        <w:pStyle w:val="3ListNumber"/>
      </w:pPr>
      <w:r w:rsidRPr="004E4109">
        <w:t>Changes in pre-check application to authenticate against new production LDAP.</w:t>
      </w:r>
    </w:p>
    <w:p w14:paraId="0748D0DC" w14:textId="77777777" w:rsidR="004E4109" w:rsidRDefault="000E182A" w:rsidP="00CD3127">
      <w:pPr>
        <w:pStyle w:val="3ListNumber"/>
      </w:pPr>
      <w:r w:rsidRPr="004E4109">
        <w:t>Migration of existing users to the development and</w:t>
      </w:r>
      <w:r w:rsidR="009228CD" w:rsidRPr="004E4109">
        <w:t xml:space="preserve"> </w:t>
      </w:r>
      <w:r w:rsidRPr="004E4109">
        <w:t>stage environment.</w:t>
      </w:r>
    </w:p>
    <w:p w14:paraId="559BB7D9" w14:textId="1425C3FD" w:rsidR="000E182A" w:rsidRPr="004E4109" w:rsidRDefault="000E182A" w:rsidP="004E4109">
      <w:pPr>
        <w:pStyle w:val="3Normal"/>
      </w:pPr>
      <w:r w:rsidRPr="004E4109">
        <w:t xml:space="preserve"> </w:t>
      </w:r>
    </w:p>
    <w:p w14:paraId="1CF68EA7" w14:textId="4C90A2BD" w:rsidR="00162322" w:rsidRDefault="00162322" w:rsidP="008D55F3">
      <w:pPr>
        <w:pStyle w:val="Heading2"/>
      </w:pPr>
      <w:bookmarkStart w:id="72" w:name="_Toc9515058"/>
      <w:r w:rsidRPr="00162322">
        <w:t>Assumption</w:t>
      </w:r>
      <w:r>
        <w:t>s</w:t>
      </w:r>
      <w:bookmarkEnd w:id="72"/>
    </w:p>
    <w:p w14:paraId="533720A7" w14:textId="3C5729EA" w:rsidR="002137A3" w:rsidRPr="00885AE4" w:rsidRDefault="002137A3" w:rsidP="007F4BE4">
      <w:pPr>
        <w:pStyle w:val="H2Normal"/>
      </w:pPr>
      <w:r w:rsidRPr="00885AE4">
        <w:t xml:space="preserve">This section describes the assumptions that affect the </w:t>
      </w:r>
      <w:r w:rsidR="00391902">
        <w:t xml:space="preserve">new </w:t>
      </w:r>
      <w:r>
        <w:t>D</w:t>
      </w:r>
      <w:r w:rsidR="00391902">
        <w:t xml:space="preserve">irectory Service </w:t>
      </w:r>
      <w:r w:rsidR="00391902" w:rsidRPr="00885AE4">
        <w:t>design</w:t>
      </w:r>
      <w:r w:rsidRPr="00885AE4">
        <w:t xml:space="preserve">. Any changes to the assumptions can affect the validity of the requirements, and alter the parameters which govern this design. </w:t>
      </w:r>
    </w:p>
    <w:p w14:paraId="74555D3D" w14:textId="77777777" w:rsidR="002137A3" w:rsidRPr="00930A09" w:rsidRDefault="002137A3" w:rsidP="007F4BE4">
      <w:pPr>
        <w:pStyle w:val="Heading2ListNumber"/>
        <w:numPr>
          <w:ilvl w:val="0"/>
          <w:numId w:val="53"/>
        </w:numPr>
      </w:pPr>
      <w:r w:rsidRPr="00930A09">
        <w:t>Technical development changes in the target applications and server changes will be executed by appropriate RCL engineering teams. KPMG team will co-ordinate with RCL’s teams for these changes.</w:t>
      </w:r>
    </w:p>
    <w:p w14:paraId="09E6DA7C" w14:textId="18D41D01" w:rsidR="002137A3" w:rsidRDefault="00647AA9" w:rsidP="007F4BE4">
      <w:pPr>
        <w:pStyle w:val="Heading2ListNumber"/>
      </w:pPr>
      <w:r w:rsidRPr="002137A3">
        <w:t xml:space="preserve">RCL </w:t>
      </w:r>
      <w:r>
        <w:t>team</w:t>
      </w:r>
      <w:r w:rsidR="002137A3">
        <w:t xml:space="preserve"> </w:t>
      </w:r>
      <w:r w:rsidR="002137A3" w:rsidRPr="00930A09">
        <w:t xml:space="preserve">is responsible for resolving technical environmental issues (i.e., application servers, databases, network routing, etc.). </w:t>
      </w:r>
    </w:p>
    <w:p w14:paraId="67CA33EE" w14:textId="530F827F" w:rsidR="002137A3" w:rsidRPr="00930A09" w:rsidRDefault="002137A3" w:rsidP="007F4BE4">
      <w:pPr>
        <w:pStyle w:val="Heading2ListNumber"/>
      </w:pPr>
      <w:r>
        <w:t>RCL team is responsible for any data cleanup activities need to be done before migrating the users in directory server.</w:t>
      </w:r>
    </w:p>
    <w:p w14:paraId="0AC119D6" w14:textId="1A94E469" w:rsidR="00162322" w:rsidRDefault="00162322" w:rsidP="008D55F3">
      <w:pPr>
        <w:pStyle w:val="Heading2"/>
      </w:pPr>
      <w:bookmarkStart w:id="73" w:name="_Toc9515059"/>
      <w:r w:rsidRPr="00162322">
        <w:t>Risk</w:t>
      </w:r>
      <w:bookmarkEnd w:id="73"/>
    </w:p>
    <w:p w14:paraId="5D0B4139" w14:textId="29E66245" w:rsidR="00BB4400" w:rsidRPr="00BB4400" w:rsidRDefault="00BB4400" w:rsidP="00CD3127">
      <w:pPr>
        <w:pStyle w:val="H2Normal"/>
      </w:pPr>
      <w:r>
        <w:t>The following risks have been identified for the delivery of this solution</w:t>
      </w:r>
    </w:p>
    <w:p w14:paraId="022824C5" w14:textId="72C7D818" w:rsidR="003C784F" w:rsidRPr="00930A09" w:rsidRDefault="00647AA9" w:rsidP="007F4BE4">
      <w:pPr>
        <w:pStyle w:val="Heading2ListNumber"/>
        <w:numPr>
          <w:ilvl w:val="0"/>
          <w:numId w:val="54"/>
        </w:numPr>
      </w:pPr>
      <w:r w:rsidRPr="00930A09">
        <w:lastRenderedPageBreak/>
        <w:t>Infrastructure availability and build support is required</w:t>
      </w:r>
      <w:r w:rsidR="00E63122">
        <w:t xml:space="preserve"> from RCL infrastructure team</w:t>
      </w:r>
      <w:r w:rsidR="002B5110">
        <w:t>.</w:t>
      </w:r>
    </w:p>
    <w:p w14:paraId="5CC93074" w14:textId="57FB9334" w:rsidR="00FD2BAC" w:rsidRPr="00540DB9" w:rsidRDefault="00FD2BAC" w:rsidP="008D55F3">
      <w:pPr>
        <w:pStyle w:val="Heading2"/>
      </w:pPr>
      <w:bookmarkStart w:id="74" w:name="_Toc9515060"/>
      <w:r>
        <w:t>Design Principles and Considerations</w:t>
      </w:r>
      <w:bookmarkEnd w:id="74"/>
    </w:p>
    <w:p w14:paraId="78A3F8F2" w14:textId="76EFD324" w:rsidR="00FD2BAC" w:rsidRPr="00562C4D" w:rsidRDefault="003B4452" w:rsidP="00CD3127">
      <w:pPr>
        <w:pStyle w:val="H2Normal"/>
      </w:pPr>
      <w:r w:rsidRPr="00562C4D">
        <w:t>The</w:t>
      </w:r>
      <w:r w:rsidR="00AF6A4C" w:rsidRPr="00562C4D">
        <w:t xml:space="preserve"> </w:t>
      </w:r>
      <w:r w:rsidR="00391902" w:rsidRPr="00562C4D">
        <w:t xml:space="preserve">Manila LDAP Implementation </w:t>
      </w:r>
      <w:r w:rsidR="00FD2BAC" w:rsidRPr="00562C4D">
        <w:t>team was guided by following principles for all design decisions and approaches while development of this document.</w:t>
      </w:r>
    </w:p>
    <w:p w14:paraId="0D307168" w14:textId="77777777" w:rsidR="006C2924" w:rsidRPr="00676641" w:rsidRDefault="006C2924" w:rsidP="009B24C3">
      <w:pPr>
        <w:pStyle w:val="Heading3"/>
      </w:pPr>
      <w:bookmarkStart w:id="75" w:name="_Toc9515061"/>
      <w:r w:rsidRPr="00087749">
        <w:t>Adopt best practices</w:t>
      </w:r>
      <w:bookmarkEnd w:id="75"/>
    </w:p>
    <w:p w14:paraId="167B5EE0" w14:textId="08932698" w:rsidR="006C2924" w:rsidRPr="00CD3127" w:rsidRDefault="006C2924" w:rsidP="00CD3127">
      <w:pPr>
        <w:pStyle w:val="3Normal"/>
      </w:pPr>
      <w:r w:rsidRPr="00CD3127">
        <w:t xml:space="preserve">Adopt industry best practices and standards while implementing. Security threats are ever evolving and so are security standards safeguarding against them. </w:t>
      </w:r>
    </w:p>
    <w:p w14:paraId="5FA42B41" w14:textId="77777777" w:rsidR="00FD2BAC" w:rsidRPr="00FD2BAC" w:rsidRDefault="00FD2BAC" w:rsidP="009B24C3">
      <w:pPr>
        <w:pStyle w:val="Heading3"/>
      </w:pPr>
      <w:bookmarkStart w:id="76" w:name="_Toc9515062"/>
      <w:r w:rsidRPr="00FD2BAC">
        <w:t>Optimize processes</w:t>
      </w:r>
      <w:bookmarkEnd w:id="76"/>
    </w:p>
    <w:p w14:paraId="09EC6A6B" w14:textId="768F25DF" w:rsidR="00993BA2" w:rsidRPr="00CD3127" w:rsidRDefault="00FD2BAC" w:rsidP="00CD3127">
      <w:pPr>
        <w:pStyle w:val="3Normal"/>
      </w:pPr>
      <w:r w:rsidRPr="00CD3127">
        <w:t xml:space="preserve">Reduce manual processes as they can be error prone, introduce new risks and costly to maintain. Encourage automation wherever it is practical and cost-efficient. </w:t>
      </w:r>
    </w:p>
    <w:p w14:paraId="519639FE" w14:textId="77777777" w:rsidR="00993BA2" w:rsidRDefault="00993BA2" w:rsidP="009B24C3">
      <w:pPr>
        <w:pStyle w:val="Heading3"/>
      </w:pPr>
      <w:bookmarkStart w:id="77" w:name="_Toc6930801"/>
      <w:bookmarkStart w:id="78" w:name="_Toc9515063"/>
      <w:r w:rsidRPr="00FD2BAC">
        <w:t>Secure by default</w:t>
      </w:r>
      <w:bookmarkEnd w:id="77"/>
      <w:bookmarkEnd w:id="78"/>
    </w:p>
    <w:p w14:paraId="3CE00BE0" w14:textId="45F3C9AC" w:rsidR="00993BA2" w:rsidRDefault="00993BA2" w:rsidP="00CD3127">
      <w:pPr>
        <w:pStyle w:val="3Normal"/>
      </w:pPr>
      <w:r w:rsidRPr="00BC4728">
        <w:t>Features and data can only be accessed when access has been explicitly assigned and are protected from unintended or unauthorized access, change or destruction by leveraging principle of least privilege. This includes protection from unplanned events and natural disasters. The solution defaults to a secure version of transports protocols for information transport and should encrypt all information while it is at rest</w:t>
      </w:r>
      <w:r>
        <w:t>.</w:t>
      </w:r>
    </w:p>
    <w:p w14:paraId="056691B6" w14:textId="77777777" w:rsidR="00993BA2" w:rsidRPr="00FD2BAC" w:rsidRDefault="00993BA2" w:rsidP="009B24C3">
      <w:pPr>
        <w:pStyle w:val="Heading3"/>
      </w:pPr>
      <w:bookmarkStart w:id="79" w:name="_Toc6930802"/>
      <w:bookmarkStart w:id="80" w:name="_Toc9515064"/>
      <w:r w:rsidRPr="00FD2BAC">
        <w:t>Provide resilience</w:t>
      </w:r>
      <w:bookmarkEnd w:id="79"/>
      <w:bookmarkEnd w:id="80"/>
    </w:p>
    <w:p w14:paraId="4A980B3C" w14:textId="6FE869CB" w:rsidR="00993BA2" w:rsidRPr="00930A09" w:rsidRDefault="00993BA2" w:rsidP="00CD3127">
      <w:pPr>
        <w:pStyle w:val="3Normal"/>
      </w:pPr>
      <w:r>
        <w:t>In</w:t>
      </w:r>
      <w:r w:rsidRPr="00476AA0">
        <w:t>frastructure must be implemented such that there is no single point of failure and provides services at and exceeding the standard expected load to ensure availability of integrated applications</w:t>
      </w:r>
      <w:r w:rsidR="00240BB7">
        <w:t>.</w:t>
      </w:r>
    </w:p>
    <w:p w14:paraId="160BFAE7" w14:textId="05D1C585" w:rsidR="004D7D9A" w:rsidRDefault="00133D77" w:rsidP="008A0184">
      <w:pPr>
        <w:pStyle w:val="Heading1"/>
        <w:ind w:left="518"/>
      </w:pPr>
      <w:bookmarkStart w:id="81" w:name="_Toc8037961"/>
      <w:bookmarkStart w:id="82" w:name="_Toc7123286"/>
      <w:bookmarkStart w:id="83" w:name="_Toc7124150"/>
      <w:bookmarkStart w:id="84" w:name="_Toc7261176"/>
      <w:bookmarkStart w:id="85" w:name="_Toc7265798"/>
      <w:bookmarkStart w:id="86" w:name="_Toc7277304"/>
      <w:bookmarkStart w:id="87" w:name="_Toc7277494"/>
      <w:bookmarkStart w:id="88" w:name="_Toc7123287"/>
      <w:bookmarkStart w:id="89" w:name="_Toc7124151"/>
      <w:bookmarkStart w:id="90" w:name="_Toc7261177"/>
      <w:bookmarkStart w:id="91" w:name="_Toc7265799"/>
      <w:bookmarkStart w:id="92" w:name="_Toc7277305"/>
      <w:bookmarkStart w:id="93" w:name="_Toc7277495"/>
      <w:bookmarkStart w:id="94" w:name="_Toc7123288"/>
      <w:bookmarkStart w:id="95" w:name="_Toc7124152"/>
      <w:bookmarkStart w:id="96" w:name="_Toc7261178"/>
      <w:bookmarkStart w:id="97" w:name="_Toc7265800"/>
      <w:bookmarkStart w:id="98" w:name="_Toc7277306"/>
      <w:bookmarkStart w:id="99" w:name="_Toc7277496"/>
      <w:bookmarkStart w:id="100" w:name="_Toc7123289"/>
      <w:bookmarkStart w:id="101" w:name="_Toc7124153"/>
      <w:bookmarkStart w:id="102" w:name="_Toc7261179"/>
      <w:bookmarkStart w:id="103" w:name="_Toc7265801"/>
      <w:bookmarkStart w:id="104" w:name="_Toc7277307"/>
      <w:bookmarkStart w:id="105" w:name="_Toc7277497"/>
      <w:bookmarkStart w:id="106" w:name="_Toc7123290"/>
      <w:bookmarkStart w:id="107" w:name="_Toc7124154"/>
      <w:bookmarkStart w:id="108" w:name="_Toc7261180"/>
      <w:bookmarkStart w:id="109" w:name="_Toc7265802"/>
      <w:bookmarkStart w:id="110" w:name="_Toc7277308"/>
      <w:bookmarkStart w:id="111" w:name="_Toc7277498"/>
      <w:bookmarkStart w:id="112" w:name="_Access_Management_(AM)"/>
      <w:bookmarkStart w:id="113" w:name="_Toc9515065"/>
      <w:bookmarkEnd w:id="56"/>
      <w:bookmarkEnd w:id="67"/>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Pr="00EB2C80">
        <w:lastRenderedPageBreak/>
        <w:t xml:space="preserve">Data </w:t>
      </w:r>
      <w:commentRangeStart w:id="114"/>
      <w:commentRangeStart w:id="115"/>
      <w:r w:rsidRPr="00EB2C80">
        <w:t>Architecture</w:t>
      </w:r>
      <w:commentRangeEnd w:id="114"/>
      <w:r w:rsidR="00A035E0">
        <w:rPr>
          <w:rStyle w:val="CommentReference"/>
          <w:rFonts w:eastAsia="Calibri" w:cs="Times New Roman"/>
        </w:rPr>
        <w:commentReference w:id="114"/>
      </w:r>
      <w:commentRangeEnd w:id="115"/>
      <w:r w:rsidR="00A426EB">
        <w:rPr>
          <w:rStyle w:val="CommentReference"/>
          <w:rFonts w:eastAsia="Calibri" w:cs="Times New Roman"/>
        </w:rPr>
        <w:commentReference w:id="115"/>
      </w:r>
      <w:bookmarkEnd w:id="113"/>
    </w:p>
    <w:p w14:paraId="64D41678" w14:textId="7F8E1003" w:rsidR="0022011E" w:rsidRPr="008A0184" w:rsidRDefault="0022011E" w:rsidP="00CD3127">
      <w:pPr>
        <w:pStyle w:val="H1Normal"/>
      </w:pPr>
      <w:r>
        <w:t xml:space="preserve">This section </w:t>
      </w:r>
      <w:del w:id="116" w:author="Shekhar Jha" w:date="2019-05-23T11:50:00Z">
        <w:r w:rsidDel="00FA34FC">
          <w:delText>describe</w:delText>
        </w:r>
      </w:del>
      <w:ins w:id="117" w:author="Shekhar Jha" w:date="2019-05-23T11:50:00Z">
        <w:r w:rsidR="00FA34FC">
          <w:t>describes</w:t>
        </w:r>
      </w:ins>
      <w:r>
        <w:t xml:space="preserve"> the data structure of new Directory service</w:t>
      </w:r>
    </w:p>
    <w:p w14:paraId="66844E1A" w14:textId="3D10CFDF" w:rsidR="00771F1D" w:rsidRDefault="00133D77" w:rsidP="008D55F3">
      <w:pPr>
        <w:pStyle w:val="Heading2"/>
      </w:pPr>
      <w:bookmarkStart w:id="118" w:name="_Toc4752020"/>
      <w:bookmarkStart w:id="119" w:name="_Toc4752021"/>
      <w:bookmarkStart w:id="120" w:name="_Toc4752022"/>
      <w:bookmarkStart w:id="121" w:name="_Toc4752023"/>
      <w:bookmarkStart w:id="122" w:name="_Toc4752024"/>
      <w:bookmarkStart w:id="123" w:name="_Directory_Information_Tree"/>
      <w:bookmarkStart w:id="124" w:name="_Ref7631863"/>
      <w:bookmarkStart w:id="125" w:name="_Ref7631881"/>
      <w:bookmarkStart w:id="126" w:name="_Toc9515066"/>
      <w:bookmarkStart w:id="127" w:name="_Toc512295036"/>
      <w:bookmarkStart w:id="128" w:name="_Toc512384978"/>
      <w:bookmarkStart w:id="129" w:name="_Toc510515935"/>
      <w:bookmarkEnd w:id="118"/>
      <w:bookmarkEnd w:id="119"/>
      <w:bookmarkEnd w:id="120"/>
      <w:bookmarkEnd w:id="121"/>
      <w:bookmarkEnd w:id="122"/>
      <w:bookmarkEnd w:id="123"/>
      <w:r>
        <w:t>D</w:t>
      </w:r>
      <w:r w:rsidR="006E39D0">
        <w:t xml:space="preserve">irectory </w:t>
      </w:r>
      <w:r>
        <w:t>I</w:t>
      </w:r>
      <w:r w:rsidR="006E39D0">
        <w:t xml:space="preserve">nformation </w:t>
      </w:r>
      <w:r>
        <w:t>T</w:t>
      </w:r>
      <w:r w:rsidR="006E39D0">
        <w:t>ree</w:t>
      </w:r>
      <w:bookmarkEnd w:id="124"/>
      <w:bookmarkEnd w:id="125"/>
      <w:r w:rsidR="0010116B">
        <w:t xml:space="preserve"> (DIT)</w:t>
      </w:r>
      <w:bookmarkEnd w:id="126"/>
      <w:r>
        <w:t xml:space="preserve"> </w:t>
      </w:r>
    </w:p>
    <w:p w14:paraId="612631F6" w14:textId="0D50FD1D" w:rsidR="00C87AAA" w:rsidRPr="008A0184" w:rsidRDefault="00E63122" w:rsidP="00CD3127">
      <w:pPr>
        <w:pStyle w:val="H2Normal"/>
      </w:pPr>
      <w:r>
        <w:rPr>
          <w:noProof/>
        </w:rPr>
        <mc:AlternateContent>
          <mc:Choice Requires="wpg">
            <w:drawing>
              <wp:anchor distT="0" distB="0" distL="114300" distR="114300" simplePos="0" relativeHeight="251712512" behindDoc="0" locked="0" layoutInCell="1" allowOverlap="1" wp14:anchorId="770B0052" wp14:editId="7D10F4AA">
                <wp:simplePos x="0" y="0"/>
                <wp:positionH relativeFrom="column">
                  <wp:posOffset>438598</wp:posOffset>
                </wp:positionH>
                <wp:positionV relativeFrom="paragraph">
                  <wp:posOffset>431822</wp:posOffset>
                </wp:positionV>
                <wp:extent cx="6076950" cy="2416175"/>
                <wp:effectExtent l="0" t="0" r="19050" b="9525"/>
                <wp:wrapTopAndBottom/>
                <wp:docPr id="39" name="Group 39"/>
                <wp:cNvGraphicFramePr/>
                <a:graphic xmlns:a="http://schemas.openxmlformats.org/drawingml/2006/main">
                  <a:graphicData uri="http://schemas.microsoft.com/office/word/2010/wordprocessingGroup">
                    <wpg:wgp>
                      <wpg:cNvGrpSpPr/>
                      <wpg:grpSpPr>
                        <a:xfrm>
                          <a:off x="0" y="0"/>
                          <a:ext cx="6076950" cy="2416175"/>
                          <a:chOff x="0" y="0"/>
                          <a:chExt cx="6076950" cy="2416175"/>
                        </a:xfrm>
                      </wpg:grpSpPr>
                      <wps:wsp>
                        <wps:cNvPr id="30" name="Rectangle 30"/>
                        <wps:cNvSpPr/>
                        <wps:spPr>
                          <a:xfrm>
                            <a:off x="0" y="0"/>
                            <a:ext cx="6076950" cy="2416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oup 38"/>
                        <wpg:cNvGrpSpPr/>
                        <wpg:grpSpPr>
                          <a:xfrm>
                            <a:off x="50800" y="107950"/>
                            <a:ext cx="5867400" cy="2121535"/>
                            <a:chOff x="0" y="0"/>
                            <a:chExt cx="5867400" cy="2121535"/>
                          </a:xfrm>
                        </wpg:grpSpPr>
                        <wpg:grpSp>
                          <wpg:cNvPr id="32" name="Group 32"/>
                          <wpg:cNvGrpSpPr/>
                          <wpg:grpSpPr>
                            <a:xfrm>
                              <a:off x="1206500" y="666750"/>
                              <a:ext cx="1367601" cy="1035870"/>
                              <a:chOff x="0" y="0"/>
                              <a:chExt cx="1367601" cy="1035870"/>
                            </a:xfrm>
                          </wpg:grpSpPr>
                          <wps:wsp>
                            <wps:cNvPr id="13" name="Text Box 13"/>
                            <wps:cNvSpPr txBox="1"/>
                            <wps:spPr>
                              <a:xfrm>
                                <a:off x="0" y="0"/>
                                <a:ext cx="1040765" cy="336550"/>
                              </a:xfrm>
                              <a:prstGeom prst="rect">
                                <a:avLst/>
                              </a:prstGeom>
                              <a:solidFill>
                                <a:schemeClr val="lt1"/>
                              </a:solidFill>
                              <a:ln w="6350">
                                <a:solidFill>
                                  <a:prstClr val="black"/>
                                </a:solidFill>
                              </a:ln>
                            </wps:spPr>
                            <wps:txbx>
                              <w:txbxContent>
                                <w:p w14:paraId="78E32908" w14:textId="2BBF5D98" w:rsidR="0041051B" w:rsidRPr="000B66B8" w:rsidRDefault="0041051B" w:rsidP="00796010">
                                  <w:pPr>
                                    <w:rPr>
                                      <w:sz w:val="22"/>
                                      <w:szCs w:val="22"/>
                                    </w:rPr>
                                  </w:pPr>
                                  <w:r w:rsidRPr="000B66B8">
                                    <w:rPr>
                                      <w:sz w:val="22"/>
                                      <w:szCs w:val="22"/>
                                    </w:rPr>
                                    <w:t>ou=people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15900" y="698500"/>
                                <a:ext cx="1151701" cy="337370"/>
                              </a:xfrm>
                              <a:prstGeom prst="rect">
                                <a:avLst/>
                              </a:prstGeom>
                              <a:solidFill>
                                <a:schemeClr val="lt1"/>
                              </a:solidFill>
                              <a:ln w="6350">
                                <a:solidFill>
                                  <a:prstClr val="black"/>
                                </a:solidFill>
                              </a:ln>
                            </wps:spPr>
                            <wps:txbx>
                              <w:txbxContent>
                                <w:p w14:paraId="2A6ADD81" w14:textId="24069F0B" w:rsidR="0041051B" w:rsidRPr="000B66B8" w:rsidRDefault="0041051B" w:rsidP="00796010">
                                  <w:pPr>
                                    <w:rPr>
                                      <w:sz w:val="22"/>
                                      <w:szCs w:val="22"/>
                                    </w:rPr>
                                  </w:pPr>
                                  <w:r w:rsidRPr="000B66B8">
                                    <w:rPr>
                                      <w:sz w:val="22"/>
                                      <w:szCs w:val="22"/>
                                    </w:rPr>
                                    <w:t>uid=&lt;user id&gt;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Elbow Connector 23"/>
                            <wps:cNvCnPr/>
                            <wps:spPr>
                              <a:xfrm>
                                <a:off x="82550" y="336550"/>
                                <a:ext cx="130175" cy="505460"/>
                              </a:xfrm>
                              <a:prstGeom prst="bentConnector3">
                                <a:avLst>
                                  <a:gd name="adj1" fmla="val -17463"/>
                                </a:avLst>
                              </a:prstGeom>
                            </wps:spPr>
                            <wps:style>
                              <a:lnRef idx="1">
                                <a:schemeClr val="accent1"/>
                              </a:lnRef>
                              <a:fillRef idx="0">
                                <a:schemeClr val="accent1"/>
                              </a:fillRef>
                              <a:effectRef idx="0">
                                <a:schemeClr val="accent1"/>
                              </a:effectRef>
                              <a:fontRef idx="minor">
                                <a:schemeClr val="tx1"/>
                              </a:fontRef>
                            </wps:style>
                            <wps:bodyPr/>
                          </wps:wsp>
                        </wpg:grpSp>
                        <wpg:grpSp>
                          <wpg:cNvPr id="31" name="Group 31"/>
                          <wpg:cNvGrpSpPr/>
                          <wpg:grpSpPr>
                            <a:xfrm>
                              <a:off x="2597150" y="692150"/>
                              <a:ext cx="1600637" cy="1023170"/>
                              <a:chOff x="0" y="0"/>
                              <a:chExt cx="1600637" cy="1023170"/>
                            </a:xfrm>
                          </wpg:grpSpPr>
                          <wps:wsp>
                            <wps:cNvPr id="15" name="Text Box 15"/>
                            <wps:cNvSpPr txBox="1"/>
                            <wps:spPr>
                              <a:xfrm>
                                <a:off x="0" y="0"/>
                                <a:ext cx="1003300" cy="336550"/>
                              </a:xfrm>
                              <a:prstGeom prst="rect">
                                <a:avLst/>
                              </a:prstGeom>
                              <a:solidFill>
                                <a:schemeClr val="lt1"/>
                              </a:solidFill>
                              <a:ln w="6350">
                                <a:solidFill>
                                  <a:prstClr val="black"/>
                                </a:solidFill>
                              </a:ln>
                            </wps:spPr>
                            <wps:txbx>
                              <w:txbxContent>
                                <w:p w14:paraId="6C752CF9" w14:textId="7F4CC366" w:rsidR="0041051B" w:rsidRPr="000B66B8" w:rsidRDefault="0041051B" w:rsidP="00796010">
                                  <w:pPr>
                                    <w:rPr>
                                      <w:sz w:val="22"/>
                                      <w:szCs w:val="22"/>
                                    </w:rPr>
                                  </w:pPr>
                                  <w:r w:rsidRPr="000B66B8">
                                    <w:rPr>
                                      <w:sz w:val="22"/>
                                      <w:szCs w:val="22"/>
                                    </w:rPr>
                                    <w:t>ou=group</w:t>
                                  </w:r>
                                  <w:r>
                                    <w:rPr>
                                      <w:sz w:val="22"/>
                                      <w:szCs w:val="22"/>
                                    </w:rPr>
                                    <w:t>s</w:t>
                                  </w:r>
                                  <w:r w:rsidRPr="000B66B8">
                                    <w:rPr>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Elbow Connector 29"/>
                            <wps:cNvCnPr/>
                            <wps:spPr>
                              <a:xfrm>
                                <a:off x="95250" y="330200"/>
                                <a:ext cx="87630" cy="506095"/>
                              </a:xfrm>
                              <a:prstGeom prst="bentConnector3">
                                <a:avLst>
                                  <a:gd name="adj1" fmla="val -17463"/>
                                </a:avLst>
                              </a:prstGeom>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177800" y="685800"/>
                                <a:ext cx="1422837" cy="337370"/>
                              </a:xfrm>
                              <a:prstGeom prst="rect">
                                <a:avLst/>
                              </a:prstGeom>
                              <a:solidFill>
                                <a:schemeClr val="lt1"/>
                              </a:solidFill>
                              <a:ln w="6350">
                                <a:solidFill>
                                  <a:prstClr val="black"/>
                                </a:solidFill>
                              </a:ln>
                            </wps:spPr>
                            <wps:txbx>
                              <w:txbxContent>
                                <w:p w14:paraId="4C62FF05" w14:textId="77777777" w:rsidR="0041051B" w:rsidRPr="000B66B8" w:rsidRDefault="0041051B" w:rsidP="00796010">
                                  <w:pPr>
                                    <w:rPr>
                                      <w:sz w:val="22"/>
                                      <w:szCs w:val="22"/>
                                    </w:rPr>
                                  </w:pPr>
                                  <w:r w:rsidRPr="000B66B8">
                                    <w:rPr>
                                      <w:sz w:val="22"/>
                                      <w:szCs w:val="22"/>
                                    </w:rPr>
                                    <w:t>cn=&lt;group name&gt;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 name="Group 25"/>
                          <wpg:cNvGrpSpPr/>
                          <wpg:grpSpPr>
                            <a:xfrm>
                              <a:off x="4210050" y="711200"/>
                              <a:ext cx="1657350" cy="1410335"/>
                              <a:chOff x="0" y="0"/>
                              <a:chExt cx="1657350" cy="1410335"/>
                            </a:xfrm>
                          </wpg:grpSpPr>
                          <wps:wsp>
                            <wps:cNvPr id="18" name="Text Box 18"/>
                            <wps:cNvSpPr txBox="1"/>
                            <wps:spPr>
                              <a:xfrm>
                                <a:off x="0" y="0"/>
                                <a:ext cx="1314450" cy="337185"/>
                              </a:xfrm>
                              <a:prstGeom prst="rect">
                                <a:avLst/>
                              </a:prstGeom>
                              <a:solidFill>
                                <a:schemeClr val="lt1"/>
                              </a:solidFill>
                              <a:ln w="6350">
                                <a:solidFill>
                                  <a:prstClr val="black"/>
                                </a:solidFill>
                              </a:ln>
                            </wps:spPr>
                            <wps:txbx>
                              <w:txbxContent>
                                <w:p w14:paraId="31189D4C" w14:textId="358B2B7C" w:rsidR="0041051B" w:rsidRPr="000B66B8" w:rsidRDefault="0041051B" w:rsidP="00796010">
                                  <w:pPr>
                                    <w:rPr>
                                      <w:sz w:val="22"/>
                                      <w:szCs w:val="22"/>
                                    </w:rPr>
                                  </w:pPr>
                                  <w:r w:rsidRPr="000B66B8">
                                    <w:rPr>
                                      <w:sz w:val="22"/>
                                      <w:szCs w:val="22"/>
                                    </w:rPr>
                                    <w:t>ou=app</w:t>
                                  </w:r>
                                  <w:r>
                                    <w:rPr>
                                      <w:sz w:val="22"/>
                                      <w:szCs w:val="22"/>
                                    </w:rPr>
                                    <w:t>_groups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33350" y="476250"/>
                                <a:ext cx="1375410" cy="336550"/>
                              </a:xfrm>
                              <a:prstGeom prst="rect">
                                <a:avLst/>
                              </a:prstGeom>
                              <a:solidFill>
                                <a:schemeClr val="lt1"/>
                              </a:solidFill>
                              <a:ln w="6350">
                                <a:solidFill>
                                  <a:prstClr val="black"/>
                                </a:solidFill>
                              </a:ln>
                            </wps:spPr>
                            <wps:txbx>
                              <w:txbxContent>
                                <w:p w14:paraId="5E1FAA17" w14:textId="7FBF3A54" w:rsidR="0041051B" w:rsidRPr="000B66B8" w:rsidRDefault="0041051B" w:rsidP="00796010">
                                  <w:pPr>
                                    <w:rPr>
                                      <w:sz w:val="22"/>
                                      <w:szCs w:val="22"/>
                                    </w:rPr>
                                  </w:pPr>
                                  <w:r w:rsidRPr="000B66B8">
                                    <w:rPr>
                                      <w:sz w:val="22"/>
                                      <w:szCs w:val="22"/>
                                    </w:rPr>
                                    <w:t>ou=&lt;application&gt;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Elbow Connector 21"/>
                            <wps:cNvCnPr/>
                            <wps:spPr>
                              <a:xfrm rot="5400000" flipH="1">
                                <a:off x="-63500" y="476250"/>
                                <a:ext cx="325755" cy="76200"/>
                              </a:xfrm>
                              <a:prstGeom prst="bentConnector3">
                                <a:avLst>
                                  <a:gd name="adj1" fmla="val 1010"/>
                                </a:avLst>
                              </a:prstGeom>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292100" y="1073150"/>
                                <a:ext cx="1365250" cy="337185"/>
                              </a:xfrm>
                              <a:prstGeom prst="rect">
                                <a:avLst/>
                              </a:prstGeom>
                              <a:solidFill>
                                <a:schemeClr val="lt1"/>
                              </a:solidFill>
                              <a:ln w="6350">
                                <a:solidFill>
                                  <a:prstClr val="black"/>
                                </a:solidFill>
                              </a:ln>
                            </wps:spPr>
                            <wps:txbx>
                              <w:txbxContent>
                                <w:p w14:paraId="681AA6AE" w14:textId="2B5C7D09" w:rsidR="0041051B" w:rsidRPr="00DA60CA" w:rsidRDefault="0041051B" w:rsidP="00DA60CA">
                                  <w:pPr>
                                    <w:ind w:left="0"/>
                                    <w:rPr>
                                      <w:sz w:val="22"/>
                                      <w:szCs w:val="22"/>
                                    </w:rPr>
                                  </w:pPr>
                                  <w:r w:rsidRPr="00DA60CA">
                                    <w:rPr>
                                      <w:sz w:val="22"/>
                                      <w:szCs w:val="22"/>
                                    </w:rPr>
                                    <w:t>cn=&lt;group</w:t>
                                  </w:r>
                                  <w:r>
                                    <w:rPr>
                                      <w:sz w:val="22"/>
                                      <w:szCs w:val="22"/>
                                    </w:rPr>
                                    <w:t xml:space="preserve"> name</w:t>
                                  </w:r>
                                  <w:r w:rsidRPr="00DA60CA">
                                    <w:rPr>
                                      <w:sz w:val="22"/>
                                      <w:szCs w:val="22"/>
                                    </w:rPr>
                                    <w:t xml:space="preserve"> </w:t>
                                  </w:r>
                                  <w:r>
                                    <w:rPr>
                                      <w:sz w:val="22"/>
                                      <w:szCs w:val="22"/>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Elbow Connector 27"/>
                            <wps:cNvCnPr/>
                            <wps:spPr>
                              <a:xfrm>
                                <a:off x="215900" y="819150"/>
                                <a:ext cx="82550" cy="394970"/>
                              </a:xfrm>
                              <a:prstGeom prst="bentConnector3">
                                <a:avLst>
                                  <a:gd name="adj1" fmla="val -17463"/>
                                </a:avLst>
                              </a:prstGeom>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495300" y="0"/>
                              <a:ext cx="4178618" cy="713422"/>
                              <a:chOff x="0" y="0"/>
                              <a:chExt cx="4178618" cy="713422"/>
                            </a:xfrm>
                          </wpg:grpSpPr>
                          <wps:wsp>
                            <wps:cNvPr id="11" name="Text Box 11"/>
                            <wps:cNvSpPr txBox="1"/>
                            <wps:spPr>
                              <a:xfrm>
                                <a:off x="975995" y="0"/>
                                <a:ext cx="1512002" cy="239334"/>
                              </a:xfrm>
                              <a:prstGeom prst="rect">
                                <a:avLst/>
                              </a:prstGeom>
                              <a:noFill/>
                              <a:ln w="6350">
                                <a:solidFill>
                                  <a:prstClr val="black"/>
                                </a:solidFill>
                              </a:ln>
                            </wps:spPr>
                            <wps:txbx>
                              <w:txbxContent>
                                <w:p w14:paraId="654AB650" w14:textId="1EF16869" w:rsidR="0041051B" w:rsidRPr="000B66B8" w:rsidRDefault="0041051B" w:rsidP="00796010">
                                  <w:pPr>
                                    <w:rPr>
                                      <w:sz w:val="22"/>
                                      <w:szCs w:val="22"/>
                                    </w:rPr>
                                  </w:pPr>
                                  <w:r w:rsidRPr="000B66B8">
                                    <w:rPr>
                                      <w:sz w:val="22"/>
                                      <w:szCs w:val="22"/>
                                    </w:rPr>
                                    <w:t>dc=rccl, dc=com</w:t>
                                  </w:r>
                                </w:p>
                                <w:p w14:paraId="7E4103E2" w14:textId="45C0C574" w:rsidR="0041051B" w:rsidRPr="000B66B8" w:rsidRDefault="0041051B" w:rsidP="00796010">
                                  <w:pPr>
                                    <w:rPr>
                                      <w:sz w:val="22"/>
                                      <w:szCs w:val="22"/>
                                    </w:rPr>
                                  </w:pPr>
                                  <w:r w:rsidRPr="000B66B8">
                                    <w:rPr>
                                      <w:sz w:val="22"/>
                                      <w:szCs w:val="22"/>
                                    </w:rPr>
                                    <w:t>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Elbow Connector 17"/>
                            <wps:cNvCnPr/>
                            <wps:spPr>
                              <a:xfrm rot="5400000" flipH="1" flipV="1">
                                <a:off x="645795" y="-387350"/>
                                <a:ext cx="398145" cy="1689735"/>
                              </a:xfrm>
                              <a:prstGeom prst="bentConnector3">
                                <a:avLst>
                                  <a:gd name="adj1" fmla="val 30983"/>
                                </a:avLst>
                              </a:prstGeom>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rot="5400000" flipH="1">
                                <a:off x="2690495" y="-774700"/>
                                <a:ext cx="483235" cy="2493010"/>
                              </a:xfrm>
                              <a:prstGeom prst="bentConnector3">
                                <a:avLst>
                                  <a:gd name="adj1" fmla="val 37124"/>
                                </a:avLst>
                              </a:prstGeom>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rot="5400000" flipH="1">
                                <a:off x="1928495" y="31750"/>
                                <a:ext cx="429895" cy="913765"/>
                              </a:xfrm>
                              <a:prstGeom prst="bentConnector3">
                                <a:avLst>
                                  <a:gd name="adj1" fmla="val 41341"/>
                                </a:avLst>
                              </a:prstGeom>
                            </wps:spPr>
                            <wps:style>
                              <a:lnRef idx="1">
                                <a:schemeClr val="accent1"/>
                              </a:lnRef>
                              <a:fillRef idx="0">
                                <a:schemeClr val="accent1"/>
                              </a:fillRef>
                              <a:effectRef idx="0">
                                <a:schemeClr val="accent1"/>
                              </a:effectRef>
                              <a:fontRef idx="minor">
                                <a:schemeClr val="tx1"/>
                              </a:fontRef>
                            </wps:style>
                            <wps:bodyPr/>
                          </wps:wsp>
                          <wps:wsp>
                            <wps:cNvPr id="5" name="Elbow Connector 5"/>
                            <wps:cNvCnPr/>
                            <wps:spPr>
                              <a:xfrm rot="5400000" flipH="1" flipV="1">
                                <a:off x="1160145" y="127000"/>
                                <a:ext cx="435610" cy="628015"/>
                              </a:xfrm>
                              <a:prstGeom prst="bentConnector3">
                                <a:avLst>
                                  <a:gd name="adj1" fmla="val 29388"/>
                                </a:avLst>
                              </a:prstGeom>
                            </wps:spPr>
                            <wps:style>
                              <a:lnRef idx="1">
                                <a:schemeClr val="accent1"/>
                              </a:lnRef>
                              <a:fillRef idx="0">
                                <a:schemeClr val="accent1"/>
                              </a:fillRef>
                              <a:effectRef idx="0">
                                <a:schemeClr val="accent1"/>
                              </a:effectRef>
                              <a:fontRef idx="minor">
                                <a:schemeClr val="tx1"/>
                              </a:fontRef>
                            </wps:style>
                            <wps:bodyPr/>
                          </wps:wsp>
                        </wpg:grpSp>
                        <wpg:grpSp>
                          <wpg:cNvPr id="34" name="Group 34"/>
                          <wpg:cNvGrpSpPr/>
                          <wpg:grpSpPr>
                            <a:xfrm>
                              <a:off x="0" y="666750"/>
                              <a:ext cx="1205990" cy="1023170"/>
                              <a:chOff x="0" y="0"/>
                              <a:chExt cx="1205990" cy="1023170"/>
                            </a:xfrm>
                          </wpg:grpSpPr>
                          <wps:wsp>
                            <wps:cNvPr id="6" name="Text Box 6"/>
                            <wps:cNvSpPr txBox="1"/>
                            <wps:spPr>
                              <a:xfrm>
                                <a:off x="0" y="0"/>
                                <a:ext cx="1111250" cy="336550"/>
                              </a:xfrm>
                              <a:prstGeom prst="rect">
                                <a:avLst/>
                              </a:prstGeom>
                              <a:solidFill>
                                <a:schemeClr val="lt1"/>
                              </a:solidFill>
                              <a:ln w="6350">
                                <a:solidFill>
                                  <a:prstClr val="black"/>
                                </a:solidFill>
                              </a:ln>
                            </wps:spPr>
                            <wps:txbx>
                              <w:txbxContent>
                                <w:p w14:paraId="311ACFD3" w14:textId="77487832" w:rsidR="0041051B" w:rsidRPr="000B66B8" w:rsidRDefault="0041051B" w:rsidP="00BB57E5">
                                  <w:pPr>
                                    <w:rPr>
                                      <w:sz w:val="22"/>
                                      <w:szCs w:val="22"/>
                                    </w:rPr>
                                  </w:pPr>
                                  <w:r w:rsidRPr="000B66B8">
                                    <w:rPr>
                                      <w:sz w:val="22"/>
                                      <w:szCs w:val="22"/>
                                    </w:rPr>
                                    <w:t>ou=</w:t>
                                  </w:r>
                                  <w:r>
                                    <w:rPr>
                                      <w:sz w:val="22"/>
                                      <w:szCs w:val="22"/>
                                    </w:rPr>
                                    <w:t>accounts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71450" y="685800"/>
                                <a:ext cx="1034540" cy="337370"/>
                              </a:xfrm>
                              <a:prstGeom prst="rect">
                                <a:avLst/>
                              </a:prstGeom>
                              <a:solidFill>
                                <a:schemeClr val="lt1"/>
                              </a:solidFill>
                              <a:ln w="6350">
                                <a:solidFill>
                                  <a:prstClr val="black"/>
                                </a:solidFill>
                              </a:ln>
                            </wps:spPr>
                            <wps:txbx>
                              <w:txbxContent>
                                <w:p w14:paraId="3BC6AF00" w14:textId="77777777" w:rsidR="0041051B" w:rsidRPr="000B66B8" w:rsidRDefault="0041051B" w:rsidP="00DA60CA">
                                  <w:pPr>
                                    <w:ind w:left="0"/>
                                    <w:rPr>
                                      <w:sz w:val="22"/>
                                      <w:szCs w:val="22"/>
                                    </w:rPr>
                                  </w:pPr>
                                  <w:r w:rsidRPr="000B66B8">
                                    <w:rPr>
                                      <w:sz w:val="22"/>
                                      <w:szCs w:val="22"/>
                                    </w:rPr>
                                    <w:t>uid=&lt;user id&gt;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Elbow Connector 24"/>
                            <wps:cNvCnPr/>
                            <wps:spPr>
                              <a:xfrm>
                                <a:off x="82550" y="330200"/>
                                <a:ext cx="72390" cy="511810"/>
                              </a:xfrm>
                              <a:prstGeom prst="bentConnector3">
                                <a:avLst>
                                  <a:gd name="adj1" fmla="val -17463"/>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0B0052" id="Group 39" o:spid="_x0000_s1026" style="position:absolute;left:0;text-align:left;margin-left:34.55pt;margin-top:34pt;width:478.5pt;height:190.25pt;z-index:251712512" coordsize="60769,24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">
                <v:rect id="Rectangle 30" o:spid="_x0000_s1027" style="position:absolute;width:60769;height:24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" filled="f" strokecolor="#1f4d78 [1604]" strokeweight="1pt"/>
                <v:group id="Group 38" o:spid="_x0000_s1028" style="position:absolute;left:508;top:1079;width:58674;height:21215" coordsize="58674,2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">
                  <v:group id="Group 32" o:spid="_x0000_s1029" style="position:absolute;left:12065;top:6667;width:13676;height:10359" coordsize="13676,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">
                    <v:shapetype id="_x0000_t202" coordsize="21600,21600" o:spt="202" path="m,l,21600r21600,l21600,xe">
                      <v:stroke joinstyle="miter"/>
                      <v:path gradientshapeok="t" o:connecttype="rect"/>
                    </v:shapetype>
                    <v:shape id="Text Box 13" o:spid="_x0000_s1030" type="#_x0000_t202" style="position:absolute;width:1040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" fillcolor="white [3201]" strokeweight=".5pt">
                      <v:textbox>
                        <w:txbxContent>
                          <w:p w14:paraId="78E32908" w14:textId="2BBF5D98" w:rsidR="0041051B" w:rsidRPr="000B66B8" w:rsidRDefault="0041051B" w:rsidP="00796010">
                            <w:pPr>
                              <w:rPr>
                                <w:sz w:val="22"/>
                                <w:szCs w:val="22"/>
                              </w:rPr>
                            </w:pPr>
                            <w:r w:rsidRPr="000B66B8">
                              <w:rPr>
                                <w:sz w:val="22"/>
                                <w:szCs w:val="22"/>
                              </w:rPr>
                              <w:t>ou=people</w:t>
                            </w:r>
                          </w:p>
                        </w:txbxContent>
                      </v:textbox>
                    </v:shape>
                    <v:shape id="Text Box 22" o:spid="_x0000_s1031" type="#_x0000_t202" style="position:absolute;left:2159;top:6985;width:11517;height:3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" fillcolor="white [3201]" strokeweight=".5pt">
                      <v:textbox>
                        <w:txbxContent>
                          <w:p w14:paraId="2A6ADD81" w14:textId="24069F0B" w:rsidR="0041051B" w:rsidRPr="000B66B8" w:rsidRDefault="0041051B" w:rsidP="00796010">
                            <w:pPr>
                              <w:rPr>
                                <w:sz w:val="22"/>
                                <w:szCs w:val="22"/>
                              </w:rPr>
                            </w:pPr>
                            <w:r w:rsidRPr="000B66B8">
                              <w:rPr>
                                <w:sz w:val="22"/>
                                <w:szCs w:val="22"/>
                              </w:rPr>
                              <w:t>uid=&lt;user id&gt;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32" type="#_x0000_t34" style="position:absolute;left:825;top:3365;width:1302;height:50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" adj="-3772" strokecolor="#5b9bd5 [3204]" strokeweight=".5pt"/>
                  </v:group>
                  <v:group id="Group 31" o:spid="_x0000_s1033" style="position:absolute;left:25971;top:6921;width:16006;height:10232" coordsize="16006,1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">
                    <v:shape id="Text Box 15" o:spid="_x0000_s1034" type="#_x0000_t202" style="position:absolute;width:10033;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" fillcolor="white [3201]" strokeweight=".5pt">
                      <v:textbox>
                        <w:txbxContent>
                          <w:p w14:paraId="6C752CF9" w14:textId="7F4CC366" w:rsidR="0041051B" w:rsidRPr="000B66B8" w:rsidRDefault="0041051B" w:rsidP="00796010">
                            <w:pPr>
                              <w:rPr>
                                <w:sz w:val="22"/>
                                <w:szCs w:val="22"/>
                              </w:rPr>
                            </w:pPr>
                            <w:r w:rsidRPr="000B66B8">
                              <w:rPr>
                                <w:sz w:val="22"/>
                                <w:szCs w:val="22"/>
                              </w:rPr>
                              <w:t>ou=group</w:t>
                            </w:r>
                            <w:r>
                              <w:rPr>
                                <w:sz w:val="22"/>
                                <w:szCs w:val="22"/>
                              </w:rPr>
                              <w:t>s</w:t>
                            </w:r>
                            <w:r w:rsidRPr="000B66B8">
                              <w:rPr>
                                <w:sz w:val="22"/>
                                <w:szCs w:val="22"/>
                              </w:rPr>
                              <w:t>s</w:t>
                            </w:r>
                          </w:p>
                        </w:txbxContent>
                      </v:textbox>
                    </v:shape>
                    <v:shape id="Elbow Connector 29" o:spid="_x0000_s1035" type="#_x0000_t34" style="position:absolute;left:952;top:3302;width:876;height:50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" adj="-3772" strokecolor="#5b9bd5 [3204]" strokeweight=".5pt"/>
                    <v:shape id="Text Box 28" o:spid="_x0000_s1036" type="#_x0000_t202" style="position:absolute;left:1778;top:6858;width:14228;height:3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" fillcolor="white [3201]" strokeweight=".5pt">
                      <v:textbox>
                        <w:txbxContent>
                          <w:p w14:paraId="4C62FF05" w14:textId="77777777" w:rsidR="0041051B" w:rsidRPr="000B66B8" w:rsidRDefault="0041051B" w:rsidP="00796010">
                            <w:pPr>
                              <w:rPr>
                                <w:sz w:val="22"/>
                                <w:szCs w:val="22"/>
                              </w:rPr>
                            </w:pPr>
                            <w:r w:rsidRPr="000B66B8">
                              <w:rPr>
                                <w:sz w:val="22"/>
                                <w:szCs w:val="22"/>
                              </w:rPr>
                              <w:t>cn=&lt;group name&gt;</w:t>
                            </w:r>
                          </w:p>
                        </w:txbxContent>
                      </v:textbox>
                    </v:shape>
                  </v:group>
                  <v:group id="Group 25" o:spid="_x0000_s1037" style="position:absolute;left:42100;top:7112;width:16574;height:14103" coordsize="16573,1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">
                    <v:shape id="Text Box 18" o:spid="_x0000_s1038" type="#_x0000_t202" style="position:absolute;width:13144;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" fillcolor="white [3201]" strokeweight=".5pt">
                      <v:textbox>
                        <w:txbxContent>
                          <w:p w14:paraId="31189D4C" w14:textId="358B2B7C" w:rsidR="0041051B" w:rsidRPr="000B66B8" w:rsidRDefault="0041051B" w:rsidP="00796010">
                            <w:pPr>
                              <w:rPr>
                                <w:sz w:val="22"/>
                                <w:szCs w:val="22"/>
                              </w:rPr>
                            </w:pPr>
                            <w:r w:rsidRPr="000B66B8">
                              <w:rPr>
                                <w:sz w:val="22"/>
                                <w:szCs w:val="22"/>
                              </w:rPr>
                              <w:t>ou=app</w:t>
                            </w:r>
                            <w:r>
                              <w:rPr>
                                <w:sz w:val="22"/>
                                <w:szCs w:val="22"/>
                              </w:rPr>
                              <w:t>_groups</w:t>
                            </w:r>
                          </w:p>
                        </w:txbxContent>
                      </v:textbox>
                    </v:shape>
                    <v:shape id="Text Box 20" o:spid="_x0000_s1039" type="#_x0000_t202" style="position:absolute;left:1333;top:4762;width:1375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" fillcolor="white [3201]" strokeweight=".5pt">
                      <v:textbox>
                        <w:txbxContent>
                          <w:p w14:paraId="5E1FAA17" w14:textId="7FBF3A54" w:rsidR="0041051B" w:rsidRPr="000B66B8" w:rsidRDefault="0041051B" w:rsidP="00796010">
                            <w:pPr>
                              <w:rPr>
                                <w:sz w:val="22"/>
                                <w:szCs w:val="22"/>
                              </w:rPr>
                            </w:pPr>
                            <w:r w:rsidRPr="000B66B8">
                              <w:rPr>
                                <w:sz w:val="22"/>
                                <w:szCs w:val="22"/>
                              </w:rPr>
                              <w:t>ou=&lt;application&gt;</w:t>
                            </w:r>
                          </w:p>
                        </w:txbxContent>
                      </v:textbox>
                    </v:shape>
                    <v:shape id="Elbow Connector 21" o:spid="_x0000_s1040" type="#_x0000_t34" style="position:absolute;left:-636;top:4762;width:3258;height:7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" adj="218" strokecolor="#5b9bd5 [3204]" strokeweight=".5pt"/>
                    <v:shape id="Text Box 26" o:spid="_x0000_s1041" type="#_x0000_t202" style="position:absolute;left:2921;top:10731;width:13652;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" fillcolor="white [3201]" strokeweight=".5pt">
                      <v:textbox>
                        <w:txbxContent>
                          <w:p w14:paraId="681AA6AE" w14:textId="2B5C7D09" w:rsidR="0041051B" w:rsidRPr="00DA60CA" w:rsidRDefault="0041051B" w:rsidP="00DA60CA">
                            <w:pPr>
                              <w:ind w:left="0"/>
                              <w:rPr>
                                <w:sz w:val="22"/>
                                <w:szCs w:val="22"/>
                              </w:rPr>
                            </w:pPr>
                            <w:r w:rsidRPr="00DA60CA">
                              <w:rPr>
                                <w:sz w:val="22"/>
                                <w:szCs w:val="22"/>
                              </w:rPr>
                              <w:t>cn=&lt;group</w:t>
                            </w:r>
                            <w:r>
                              <w:rPr>
                                <w:sz w:val="22"/>
                                <w:szCs w:val="22"/>
                              </w:rPr>
                              <w:t xml:space="preserve"> name</w:t>
                            </w:r>
                            <w:r w:rsidRPr="00DA60CA">
                              <w:rPr>
                                <w:sz w:val="22"/>
                                <w:szCs w:val="22"/>
                              </w:rPr>
                              <w:t xml:space="preserve"> </w:t>
                            </w:r>
                            <w:r>
                              <w:rPr>
                                <w:sz w:val="22"/>
                                <w:szCs w:val="22"/>
                              </w:rPr>
                              <w:t>&gt;</w:t>
                            </w:r>
                          </w:p>
                        </w:txbxContent>
                      </v:textbox>
                    </v:shape>
                    <v:shape id="Elbow Connector 27" o:spid="_x0000_s1042" type="#_x0000_t34" style="position:absolute;left:2159;top:8191;width:825;height:39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" adj="-3772" strokecolor="#5b9bd5 [3204]" strokeweight=".5pt"/>
                  </v:group>
                  <v:group id="Group 35" o:spid="_x0000_s1043" style="position:absolute;left:4953;width:41786;height:7134" coordsize="41786,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">
                    <v:shape id="Text Box 11" o:spid="_x0000_s1044" type="#_x0000_t202" style="position:absolute;left:9759;width:15120;height: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" filled="f" strokeweight=".5pt">
                      <v:textbox>
                        <w:txbxContent>
                          <w:p w14:paraId="654AB650" w14:textId="1EF16869" w:rsidR="0041051B" w:rsidRPr="000B66B8" w:rsidRDefault="0041051B" w:rsidP="00796010">
                            <w:pPr>
                              <w:rPr>
                                <w:sz w:val="22"/>
                                <w:szCs w:val="22"/>
                              </w:rPr>
                            </w:pPr>
                            <w:r w:rsidRPr="000B66B8">
                              <w:rPr>
                                <w:sz w:val="22"/>
                                <w:szCs w:val="22"/>
                              </w:rPr>
                              <w:t>dc=rccl, dc=com</w:t>
                            </w:r>
                          </w:p>
                          <w:p w14:paraId="7E4103E2" w14:textId="45C0C574" w:rsidR="0041051B" w:rsidRPr="000B66B8" w:rsidRDefault="0041051B" w:rsidP="00796010">
                            <w:pPr>
                              <w:rPr>
                                <w:sz w:val="22"/>
                                <w:szCs w:val="22"/>
                              </w:rPr>
                            </w:pPr>
                            <w:r w:rsidRPr="000B66B8">
                              <w:rPr>
                                <w:sz w:val="22"/>
                                <w:szCs w:val="22"/>
                              </w:rPr>
                              <w:t>dc</w:t>
                            </w:r>
                          </w:p>
                        </w:txbxContent>
                      </v:textbox>
                    </v:shape>
                    <v:shape id="Elbow Connector 17" o:spid="_x0000_s1045" type="#_x0000_t34" style="position:absolute;left:6458;top:-3874;width:3981;height:168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" adj="6692" strokecolor="#5b9bd5 [3204]" strokeweight=".5pt"/>
                    <v:shape id="Elbow Connector 19" o:spid="_x0000_s1046" type="#_x0000_t34" style="position:absolute;left:26904;top:-7747;width:4833;height:249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" adj="8019" strokecolor="#5b9bd5 [3204]" strokeweight=".5pt"/>
                    <v:shape id="Elbow Connector 16" o:spid="_x0000_s1047" type="#_x0000_t34" style="position:absolute;left:19284;top:317;width:4299;height:91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" adj="8930" strokecolor="#5b9bd5 [3204]" strokeweight=".5pt"/>
                    <v:shape id="Elbow Connector 5" o:spid="_x0000_s1048" type="#_x0000_t34" style="position:absolute;left:11601;top:1270;width:4356;height:628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" adj="6348" strokecolor="#5b9bd5 [3204]" strokeweight=".5pt"/>
                  </v:group>
                  <v:group id="Group 34" o:spid="_x0000_s1049" style="position:absolute;top:6667;width:12059;height:10232" coordsize="12059,1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">
                    <v:shape id="Text Box 6" o:spid="_x0000_s1050" type="#_x0000_t202" style="position:absolute;width:1111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" fillcolor="white [3201]" strokeweight=".5pt">
                      <v:textbox>
                        <w:txbxContent>
                          <w:p w14:paraId="311ACFD3" w14:textId="77487832" w:rsidR="0041051B" w:rsidRPr="000B66B8" w:rsidRDefault="0041051B" w:rsidP="00BB57E5">
                            <w:pPr>
                              <w:rPr>
                                <w:sz w:val="22"/>
                                <w:szCs w:val="22"/>
                              </w:rPr>
                            </w:pPr>
                            <w:r w:rsidRPr="000B66B8">
                              <w:rPr>
                                <w:sz w:val="22"/>
                                <w:szCs w:val="22"/>
                              </w:rPr>
                              <w:t>ou=</w:t>
                            </w:r>
                            <w:r>
                              <w:rPr>
                                <w:sz w:val="22"/>
                                <w:szCs w:val="22"/>
                              </w:rPr>
                              <w:t>accounts</w:t>
                            </w:r>
                          </w:p>
                        </w:txbxContent>
                      </v:textbox>
                    </v:shape>
                    <v:shape id="Text Box 8" o:spid="_x0000_s1051" type="#_x0000_t202" style="position:absolute;left:1714;top:6858;width:10345;height:3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" fillcolor="white [3201]" strokeweight=".5pt">
                      <v:textbox>
                        <w:txbxContent>
                          <w:p w14:paraId="3BC6AF00" w14:textId="77777777" w:rsidR="0041051B" w:rsidRPr="000B66B8" w:rsidRDefault="0041051B" w:rsidP="00DA60CA">
                            <w:pPr>
                              <w:ind w:left="0"/>
                              <w:rPr>
                                <w:sz w:val="22"/>
                                <w:szCs w:val="22"/>
                              </w:rPr>
                            </w:pPr>
                            <w:r w:rsidRPr="000B66B8">
                              <w:rPr>
                                <w:sz w:val="22"/>
                                <w:szCs w:val="22"/>
                              </w:rPr>
                              <w:t>uid=&lt;user id&gt;</w:t>
                            </w:r>
                          </w:p>
                        </w:txbxContent>
                      </v:textbox>
                    </v:shape>
                    <v:shape id="Elbow Connector 24" o:spid="_x0000_s1052" type="#_x0000_t34" style="position:absolute;left:825;top:3302;width:724;height:51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" adj="-3772" strokecolor="#5b9bd5 [3204]" strokeweight=".5pt"/>
                  </v:group>
                </v:group>
                <w10:wrap type="topAndBottom"/>
              </v:group>
            </w:pict>
          </mc:Fallback>
        </mc:AlternateContent>
      </w:r>
      <w:r w:rsidR="006E39D0" w:rsidRPr="008A0184">
        <w:t xml:space="preserve">The following DIT is recommended for </w:t>
      </w:r>
      <w:r w:rsidR="00953A3C" w:rsidRPr="0022011E">
        <w:t xml:space="preserve">the </w:t>
      </w:r>
      <w:r w:rsidR="00953A3C">
        <w:t>new D</w:t>
      </w:r>
      <w:r w:rsidR="006E39D0" w:rsidRPr="008A0184">
        <w:t>irectory</w:t>
      </w:r>
      <w:r w:rsidR="00C87AAA" w:rsidRPr="008A0184">
        <w:t xml:space="preserve"> </w:t>
      </w:r>
      <w:r w:rsidR="00087749" w:rsidRPr="0022011E">
        <w:t>server</w:t>
      </w:r>
      <w:r w:rsidR="00087749">
        <w:t xml:space="preserve"> (</w:t>
      </w:r>
      <w:r w:rsidR="00953A3C" w:rsidRPr="00CD3127">
        <w:rPr>
          <w:b/>
          <w:bCs/>
          <w:lang w:eastAsia="de-DE"/>
        </w:rPr>
        <w:t>forthecrews</w:t>
      </w:r>
      <w:r w:rsidR="00953A3C">
        <w:t>)</w:t>
      </w:r>
    </w:p>
    <w:p w14:paraId="77443F74" w14:textId="0EEB40C4" w:rsidR="006E39D0" w:rsidRDefault="006E39D0" w:rsidP="008A0184">
      <w:pPr>
        <w:ind w:left="360"/>
      </w:pPr>
    </w:p>
    <w:p w14:paraId="1E977CF1" w14:textId="420D7EB7" w:rsidR="006E39D0" w:rsidRPr="00C04625" w:rsidRDefault="005D0C15" w:rsidP="009B24C3">
      <w:pPr>
        <w:pStyle w:val="Heading3"/>
      </w:pPr>
      <w:bookmarkStart w:id="130" w:name="_Toc9515067"/>
      <w:r w:rsidRPr="00C04625">
        <w:t>Root Suffix</w:t>
      </w:r>
      <w:bookmarkEnd w:id="130"/>
    </w:p>
    <w:p w14:paraId="5BF41F54" w14:textId="1A465473" w:rsidR="00562C4D" w:rsidRDefault="006E39D0" w:rsidP="00CD3127">
      <w:pPr>
        <w:pStyle w:val="3Normal"/>
      </w:pPr>
      <w:r>
        <w:t xml:space="preserve">The </w:t>
      </w:r>
      <w:r w:rsidR="005D0C15">
        <w:t>root suffix</w:t>
      </w:r>
      <w:r>
        <w:t xml:space="preserve"> </w:t>
      </w:r>
      <w:r w:rsidR="005D0C15">
        <w:t>is configured as</w:t>
      </w:r>
      <w:r>
        <w:t xml:space="preserve"> “</w:t>
      </w:r>
      <w:r w:rsidRPr="008A0184">
        <w:rPr>
          <w:b/>
        </w:rPr>
        <w:t>dc=rccl, dc=com</w:t>
      </w:r>
      <w:r>
        <w:t xml:space="preserve">” </w:t>
      </w:r>
      <w:r w:rsidR="005D0C15">
        <w:t>that will be root of the entire DIT to reflect the name of company.</w:t>
      </w:r>
    </w:p>
    <w:p w14:paraId="1628D1EF" w14:textId="77777777" w:rsidR="00E63122" w:rsidRPr="003B7C26" w:rsidRDefault="00E63122" w:rsidP="00870113">
      <w:pPr>
        <w:pStyle w:val="3Normal"/>
        <w:pBdr>
          <w:top w:val="single" w:sz="4" w:space="1" w:color="auto"/>
          <w:left w:val="single" w:sz="4" w:space="4" w:color="auto"/>
          <w:bottom w:val="single" w:sz="4" w:space="1" w:color="auto"/>
          <w:right w:val="single" w:sz="4" w:space="4" w:color="auto"/>
        </w:pBdr>
        <w:rPr>
          <w:b/>
          <w:bCs/>
          <w:u w:val="single"/>
        </w:rPr>
      </w:pPr>
      <w:r w:rsidRPr="003B7C26">
        <w:rPr>
          <w:b/>
          <w:bCs/>
          <w:u w:val="single"/>
        </w:rPr>
        <w:t>Note:</w:t>
      </w:r>
    </w:p>
    <w:p w14:paraId="370A7F50" w14:textId="77777777" w:rsidR="00E63122" w:rsidRPr="00CD3127" w:rsidRDefault="00E63122" w:rsidP="00870113">
      <w:pPr>
        <w:pStyle w:val="3ListNumber"/>
        <w:numPr>
          <w:ilvl w:val="0"/>
          <w:numId w:val="58"/>
        </w:numPr>
        <w:pBdr>
          <w:top w:val="single" w:sz="4" w:space="1" w:color="auto"/>
          <w:left w:val="single" w:sz="4" w:space="4" w:color="auto"/>
          <w:bottom w:val="single" w:sz="4" w:space="1" w:color="auto"/>
          <w:right w:val="single" w:sz="4" w:space="4" w:color="auto"/>
        </w:pBdr>
      </w:pPr>
      <w:r w:rsidRPr="00CD3127">
        <w:t>All the directory data under root suffix will be stored in a single backend database since there is no need to split data for replication purpose.</w:t>
      </w:r>
    </w:p>
    <w:p w14:paraId="28C2F076" w14:textId="77777777" w:rsidR="00E63122" w:rsidRPr="00CD3127" w:rsidRDefault="00E63122" w:rsidP="00870113">
      <w:pPr>
        <w:pStyle w:val="3ListNumber"/>
        <w:pBdr>
          <w:top w:val="single" w:sz="4" w:space="1" w:color="auto"/>
          <w:left w:val="single" w:sz="4" w:space="4" w:color="auto"/>
          <w:bottom w:val="single" w:sz="4" w:space="1" w:color="auto"/>
          <w:right w:val="single" w:sz="4" w:space="4" w:color="auto"/>
        </w:pBdr>
      </w:pPr>
      <w:r w:rsidRPr="00CD3127">
        <w:t>Backend database will not be encrypted to reduce impact on performance. File level access will ensure that rogue user does not have access to database.</w:t>
      </w:r>
    </w:p>
    <w:p w14:paraId="598FB4E2" w14:textId="61AC461C" w:rsidR="00E63122" w:rsidRPr="00E63122" w:rsidRDefault="00E63122" w:rsidP="00870113">
      <w:pPr>
        <w:pStyle w:val="3ListNumber"/>
        <w:pBdr>
          <w:top w:val="single" w:sz="4" w:space="1" w:color="auto"/>
          <w:left w:val="single" w:sz="4" w:space="4" w:color="auto"/>
          <w:bottom w:val="single" w:sz="4" w:space="1" w:color="auto"/>
          <w:right w:val="single" w:sz="4" w:space="4" w:color="auto"/>
        </w:pBdr>
      </w:pPr>
      <w:r w:rsidRPr="00CD3127">
        <w:t>Backend database file will be maintained on a separate file mount (</w:t>
      </w:r>
      <w:r w:rsidR="003237E7">
        <w:t>/apps</w:t>
      </w:r>
      <w:r w:rsidRPr="00CD3127">
        <w:t>) in stage and production environment</w:t>
      </w:r>
      <w:ins w:id="131" w:author="Shekhar Jha" w:date="2019-05-23T11:58:00Z">
        <w:r w:rsidR="00B34148">
          <w:t xml:space="preserve">. This will ensure that </w:t>
        </w:r>
      </w:ins>
      <w:ins w:id="132" w:author="Shekhar Jha" w:date="2019-05-23T11:59:00Z">
        <w:r w:rsidR="00B34148">
          <w:lastRenderedPageBreak/>
          <w:t xml:space="preserve">there is no impact to </w:t>
        </w:r>
      </w:ins>
      <w:ins w:id="133" w:author="Shekhar Jha" w:date="2019-05-23T12:07:00Z">
        <w:r w:rsidR="00127D80">
          <w:t>OS</w:t>
        </w:r>
      </w:ins>
      <w:ins w:id="134" w:author="Shekhar Jha" w:date="2019-05-23T11:59:00Z">
        <w:r w:rsidR="00B34148">
          <w:t xml:space="preserve"> operations due to any disk space</w:t>
        </w:r>
      </w:ins>
      <w:ins w:id="135" w:author="Shekhar Jha" w:date="2019-05-23T12:00:00Z">
        <w:r w:rsidR="00B34148">
          <w:t xml:space="preserve"> </w:t>
        </w:r>
        <w:commentRangeStart w:id="136"/>
        <w:r w:rsidR="00B34148">
          <w:t>constraints</w:t>
        </w:r>
        <w:commentRangeEnd w:id="136"/>
        <w:r w:rsidR="00B34148">
          <w:rPr>
            <w:rStyle w:val="CommentReference"/>
            <w:rFonts w:eastAsia="Calibri" w:cs="Times New Roman"/>
            <w:lang w:bidi="ar-SA"/>
          </w:rPr>
          <w:commentReference w:id="136"/>
        </w:r>
      </w:ins>
      <w:ins w:id="137" w:author="Shekhar Jha" w:date="2019-05-23T12:07:00Z">
        <w:r w:rsidR="00127D80">
          <w:t xml:space="preserve"> caused by directory ser</w:t>
        </w:r>
      </w:ins>
      <w:ins w:id="138" w:author="Shekhar Jha" w:date="2019-05-23T12:08:00Z">
        <w:r w:rsidR="00127D80">
          <w:t>ver</w:t>
        </w:r>
      </w:ins>
      <w:ins w:id="139" w:author="Shekhar Jha" w:date="2019-05-23T12:00:00Z">
        <w:r w:rsidR="00B34148">
          <w:t>.</w:t>
        </w:r>
      </w:ins>
      <w:r w:rsidRPr="00CD3127">
        <w:t xml:space="preserve"> </w:t>
      </w:r>
      <w:del w:id="140" w:author="Shekhar Jha" w:date="2019-05-23T12:00:00Z">
        <w:r w:rsidRPr="00CD3127" w:rsidDel="00B34148">
          <w:delText>to ensure system is not in non-recoverable state due to disk usage.</w:delText>
        </w:r>
      </w:del>
    </w:p>
    <w:p w14:paraId="039C9F20" w14:textId="6864A892" w:rsidR="009D41DD" w:rsidRDefault="00E63122" w:rsidP="009D41DD">
      <w:pPr>
        <w:pStyle w:val="3Normal"/>
      </w:pPr>
      <w:r>
        <w:t>There is no specific requirement to automatically delete expired entries</w:t>
      </w:r>
    </w:p>
    <w:p w14:paraId="2FE1D318" w14:textId="155ED536" w:rsidR="005D0C15" w:rsidRPr="006E39D0" w:rsidRDefault="005D0C15" w:rsidP="009B24C3">
      <w:pPr>
        <w:pStyle w:val="Heading3"/>
      </w:pPr>
      <w:bookmarkStart w:id="141" w:name="_Toc9515068"/>
      <w:r>
        <w:t>User Details</w:t>
      </w:r>
      <w:bookmarkEnd w:id="141"/>
    </w:p>
    <w:p w14:paraId="15DDE6BD" w14:textId="1C180573" w:rsidR="005D0C15" w:rsidRDefault="005D0C15" w:rsidP="00C2660B">
      <w:pPr>
        <w:pStyle w:val="3Normal"/>
      </w:pPr>
      <w:r>
        <w:t>User details should be stored under “</w:t>
      </w:r>
      <w:r w:rsidRPr="008A0184">
        <w:rPr>
          <w:b/>
        </w:rPr>
        <w:t>ou=people, dc=rccl, dc=com</w:t>
      </w:r>
      <w:r>
        <w:t>”. This branch is currently designed to store</w:t>
      </w:r>
      <w:r w:rsidR="0027651D">
        <w:t xml:space="preserve"> information about</w:t>
      </w:r>
      <w:r>
        <w:t xml:space="preserve"> all the users. </w:t>
      </w:r>
    </w:p>
    <w:p w14:paraId="6CBEAD2B" w14:textId="77777777" w:rsidR="00FB48C6" w:rsidRPr="003B7C26" w:rsidRDefault="00FB48C6" w:rsidP="00870113">
      <w:pPr>
        <w:pStyle w:val="3Normal"/>
        <w:pBdr>
          <w:top w:val="single" w:sz="4" w:space="1" w:color="auto"/>
          <w:left w:val="single" w:sz="4" w:space="4" w:color="auto"/>
          <w:bottom w:val="single" w:sz="4" w:space="1" w:color="auto"/>
          <w:right w:val="single" w:sz="4" w:space="4" w:color="auto"/>
        </w:pBdr>
        <w:rPr>
          <w:b/>
          <w:bCs/>
          <w:u w:val="single"/>
        </w:rPr>
      </w:pPr>
      <w:r w:rsidRPr="003B7C26">
        <w:rPr>
          <w:b/>
          <w:bCs/>
          <w:u w:val="single"/>
        </w:rPr>
        <w:t>Note:</w:t>
      </w:r>
    </w:p>
    <w:p w14:paraId="14663FD5" w14:textId="0901AC1E" w:rsidR="003955CE" w:rsidRPr="008A0184" w:rsidRDefault="00FB48C6" w:rsidP="00870113">
      <w:pPr>
        <w:pStyle w:val="3Normal"/>
        <w:pBdr>
          <w:top w:val="single" w:sz="4" w:space="1" w:color="auto"/>
          <w:left w:val="single" w:sz="4" w:space="4" w:color="auto"/>
          <w:bottom w:val="single" w:sz="4" w:space="1" w:color="auto"/>
          <w:right w:val="single" w:sz="4" w:space="4" w:color="auto"/>
        </w:pBdr>
      </w:pPr>
      <w:r>
        <w:t>The design above will not support data partitioning based on the user’s location.</w:t>
      </w:r>
    </w:p>
    <w:p w14:paraId="386DB843" w14:textId="297A0DDC" w:rsidR="004E32D5" w:rsidRDefault="00F44B7C" w:rsidP="009B24C3">
      <w:pPr>
        <w:pStyle w:val="Heading3"/>
      </w:pPr>
      <w:bookmarkStart w:id="142" w:name="_Toc9515069"/>
      <w:r>
        <w:t>Service Accounts and administrators</w:t>
      </w:r>
      <w:bookmarkEnd w:id="142"/>
    </w:p>
    <w:p w14:paraId="4A728B0F" w14:textId="4E0CFA8A" w:rsidR="00F44B7C" w:rsidRPr="00B60D32" w:rsidRDefault="00F44B7C" w:rsidP="0097155E">
      <w:pPr>
        <w:pStyle w:val="3Normal"/>
      </w:pPr>
      <w:r>
        <w:t>All the service accounts and IT administrators will be stored under “ou=accounts, dc=rccl, dc=com”.</w:t>
      </w:r>
      <w:r w:rsidR="00F75849">
        <w:t xml:space="preserve"> </w:t>
      </w:r>
    </w:p>
    <w:p w14:paraId="330E7C12" w14:textId="50CF3694" w:rsidR="005D0C15" w:rsidRDefault="005D0C15" w:rsidP="009B24C3">
      <w:pPr>
        <w:pStyle w:val="Heading3"/>
      </w:pPr>
      <w:bookmarkStart w:id="143" w:name="_Toc9515070"/>
      <w:r>
        <w:t>Global groups</w:t>
      </w:r>
      <w:bookmarkEnd w:id="143"/>
    </w:p>
    <w:p w14:paraId="59137830" w14:textId="5520A0A0" w:rsidR="005D0C15" w:rsidRPr="004631AF" w:rsidRDefault="005D0C15" w:rsidP="00934EC6">
      <w:pPr>
        <w:pStyle w:val="3Normal"/>
      </w:pPr>
      <w:r w:rsidRPr="004631AF">
        <w:t xml:space="preserve">All the global groups would be </w:t>
      </w:r>
      <w:r w:rsidR="00DF587C" w:rsidRPr="004631AF">
        <w:t xml:space="preserve">stored under “ou=groups, dc=rccl, dc=com”. </w:t>
      </w:r>
    </w:p>
    <w:p w14:paraId="0619296B" w14:textId="55E05D78" w:rsidR="005D0C15" w:rsidRDefault="00DF587C" w:rsidP="009B24C3">
      <w:pPr>
        <w:pStyle w:val="Heading3"/>
      </w:pPr>
      <w:bookmarkStart w:id="144" w:name="_Toc9515071"/>
      <w:r>
        <w:t>Application specific</w:t>
      </w:r>
      <w:bookmarkEnd w:id="144"/>
    </w:p>
    <w:p w14:paraId="376E9A66" w14:textId="0B28146F" w:rsidR="008C61FF" w:rsidRPr="008C61FF" w:rsidRDefault="00DF587C" w:rsidP="0097155E">
      <w:pPr>
        <w:pStyle w:val="3Normal"/>
      </w:pPr>
      <w:r w:rsidRPr="004631AF">
        <w:t xml:space="preserve">Each application will have specific branch designed to store its group </w:t>
      </w:r>
      <w:r w:rsidR="00116E41">
        <w:t xml:space="preserve">membership </w:t>
      </w:r>
      <w:r w:rsidRPr="004631AF">
        <w:t>details.</w:t>
      </w:r>
      <w:r w:rsidR="00904150">
        <w:t xml:space="preserve"> </w:t>
      </w:r>
      <w:r w:rsidRPr="004631AF">
        <w:t>Application specific service account, administrators and group administrators will have access to this branch.</w:t>
      </w:r>
    </w:p>
    <w:p w14:paraId="57F4F864" w14:textId="7329AA16" w:rsidR="008D55F3" w:rsidRDefault="008D55F3" w:rsidP="008D55F3">
      <w:pPr>
        <w:pStyle w:val="Heading2"/>
      </w:pPr>
      <w:bookmarkStart w:id="145" w:name="_Toc4752026"/>
      <w:bookmarkStart w:id="146" w:name="_Toc4752027"/>
      <w:bookmarkStart w:id="147" w:name="_Toc9515072"/>
      <w:bookmarkEnd w:id="145"/>
      <w:bookmarkEnd w:id="146"/>
      <w:r>
        <w:t>Access Control</w:t>
      </w:r>
      <w:bookmarkEnd w:id="147"/>
    </w:p>
    <w:p w14:paraId="206EFDDD" w14:textId="005827F0" w:rsidR="008D55F3" w:rsidRDefault="008D55F3" w:rsidP="008D55F3">
      <w:pPr>
        <w:pStyle w:val="H2Normal"/>
        <w:rPr>
          <w:ins w:id="148" w:author="Shekhar Jha" w:date="2019-05-23T11:52:00Z"/>
        </w:rPr>
      </w:pPr>
      <w:r w:rsidRPr="00934EC6">
        <w:t>See</w:t>
      </w:r>
      <w:r>
        <w:t xml:space="preserve"> Section</w:t>
      </w:r>
      <w:r w:rsidRPr="00310126">
        <w:rPr>
          <w:rStyle w:val="LinkChar"/>
        </w:rPr>
        <w:t xml:space="preserve"> </w:t>
      </w:r>
      <w:r w:rsidRPr="00310126">
        <w:rPr>
          <w:rStyle w:val="LinkChar"/>
        </w:rPr>
        <w:fldChar w:fldCharType="begin"/>
      </w:r>
      <w:r w:rsidRPr="00310126">
        <w:rPr>
          <w:rStyle w:val="LinkChar"/>
        </w:rPr>
        <w:instrText xml:space="preserve"> REF _Ref7540373 \r \h </w:instrText>
      </w:r>
      <w:r>
        <w:rPr>
          <w:rStyle w:val="LinkChar"/>
        </w:rPr>
        <w:instrText xml:space="preserve"> \* MERGEFORMAT </w:instrText>
      </w:r>
      <w:r w:rsidRPr="00310126">
        <w:rPr>
          <w:rStyle w:val="LinkChar"/>
        </w:rPr>
      </w:r>
      <w:r w:rsidRPr="00310126">
        <w:rPr>
          <w:rStyle w:val="LinkChar"/>
        </w:rPr>
        <w:fldChar w:fldCharType="separate"/>
      </w:r>
      <w:r w:rsidRPr="00310126">
        <w:rPr>
          <w:rStyle w:val="LinkChar"/>
        </w:rPr>
        <w:t>6.6</w:t>
      </w:r>
      <w:r w:rsidRPr="00310126">
        <w:rPr>
          <w:rStyle w:val="LinkChar"/>
        </w:rPr>
        <w:fldChar w:fldCharType="end"/>
      </w:r>
      <w:r w:rsidRPr="00310126">
        <w:rPr>
          <w:rStyle w:val="LinkChar"/>
        </w:rPr>
        <w:t xml:space="preserve"> </w:t>
      </w:r>
      <w:r w:rsidRPr="00310126">
        <w:rPr>
          <w:rStyle w:val="LinkChar"/>
        </w:rPr>
        <w:fldChar w:fldCharType="begin"/>
      </w:r>
      <w:r w:rsidRPr="00310126">
        <w:rPr>
          <w:rStyle w:val="LinkChar"/>
        </w:rPr>
        <w:instrText xml:space="preserve"> REF _Ref7540373 \h </w:instrText>
      </w:r>
      <w:r w:rsidRPr="00310126">
        <w:rPr>
          <w:rStyle w:val="LinkChar"/>
        </w:rPr>
      </w:r>
      <w:r w:rsidRPr="00310126">
        <w:rPr>
          <w:rStyle w:val="LinkChar"/>
        </w:rPr>
        <w:fldChar w:fldCharType="separate"/>
      </w:r>
      <w:r w:rsidRPr="00310126">
        <w:rPr>
          <w:rStyle w:val="LinkChar"/>
        </w:rPr>
        <w:t>Authorization</w:t>
      </w:r>
      <w:r w:rsidRPr="00310126">
        <w:rPr>
          <w:rStyle w:val="LinkChar"/>
        </w:rPr>
        <w:fldChar w:fldCharType="end"/>
      </w:r>
      <w:r>
        <w:t xml:space="preserve"> for more details</w:t>
      </w:r>
      <w:r w:rsidR="00C15EAB">
        <w:t xml:space="preserve"> about the access control model for directory information tree</w:t>
      </w:r>
      <w:r>
        <w:t>.</w:t>
      </w:r>
    </w:p>
    <w:p w14:paraId="5100E207" w14:textId="53A298F2" w:rsidR="00FA34FC" w:rsidRPr="008D55F3" w:rsidRDefault="00FA34FC" w:rsidP="008D55F3">
      <w:pPr>
        <w:pStyle w:val="H2Normal"/>
      </w:pPr>
      <w:ins w:id="149" w:author="Shekhar Jha" w:date="2019-05-23T11:52:00Z">
        <w:r>
          <w:lastRenderedPageBreak/>
          <w:t xml:space="preserve">All the access </w:t>
        </w:r>
      </w:ins>
      <w:ins w:id="150" w:author="Shekhar Jha" w:date="2019-05-23T11:53:00Z">
        <w:r>
          <w:t>to directory server would be logged and monitored as defined in section</w:t>
        </w:r>
      </w:ins>
      <w:ins w:id="151" w:author="Shekhar Jha" w:date="2019-05-23T11:54:00Z">
        <w:r>
          <w:t xml:space="preserve"> </w:t>
        </w:r>
      </w:ins>
      <w:ins w:id="152" w:author="Shekhar Jha" w:date="2019-05-23T11:55:00Z">
        <w:r w:rsidRPr="00FA34FC">
          <w:rPr>
            <w:rStyle w:val="LinkChar"/>
            <w:rPrChange w:id="153" w:author="Shekhar Jha" w:date="2019-05-23T11:55:00Z">
              <w:rPr/>
            </w:rPrChange>
          </w:rPr>
          <w:fldChar w:fldCharType="begin"/>
        </w:r>
        <w:r w:rsidRPr="00FA34FC">
          <w:rPr>
            <w:rStyle w:val="LinkChar"/>
            <w:rPrChange w:id="154" w:author="Shekhar Jha" w:date="2019-05-23T11:55:00Z">
              <w:rPr/>
            </w:rPrChange>
          </w:rPr>
          <w:instrText xml:space="preserve"> REF _Ref9504920 \w \h </w:instrText>
        </w:r>
      </w:ins>
      <w:r>
        <w:rPr>
          <w:rStyle w:val="LinkChar"/>
        </w:rPr>
        <w:instrText xml:space="preserve"> \* MERGEFORMAT </w:instrText>
      </w:r>
      <w:r w:rsidRPr="00FA34FC">
        <w:rPr>
          <w:rStyle w:val="LinkChar"/>
          <w:rPrChange w:id="155" w:author="Shekhar Jha" w:date="2019-05-23T11:55:00Z">
            <w:rPr>
              <w:rStyle w:val="LinkChar"/>
            </w:rPr>
          </w:rPrChange>
        </w:rPr>
      </w:r>
      <w:r w:rsidRPr="00FA34FC">
        <w:rPr>
          <w:rStyle w:val="LinkChar"/>
          <w:rPrChange w:id="156" w:author="Shekhar Jha" w:date="2019-05-23T11:55:00Z">
            <w:rPr/>
          </w:rPrChange>
        </w:rPr>
        <w:fldChar w:fldCharType="separate"/>
      </w:r>
      <w:ins w:id="157" w:author="Shekhar Jha" w:date="2019-05-23T11:55:00Z">
        <w:r w:rsidRPr="00FA34FC">
          <w:rPr>
            <w:rStyle w:val="LinkChar"/>
            <w:rPrChange w:id="158" w:author="Shekhar Jha" w:date="2019-05-23T11:55:00Z">
              <w:rPr/>
            </w:rPrChange>
          </w:rPr>
          <w:t>7.3</w:t>
        </w:r>
        <w:r w:rsidRPr="00FA34FC">
          <w:rPr>
            <w:rStyle w:val="LinkChar"/>
            <w:rPrChange w:id="159" w:author="Shekhar Jha" w:date="2019-05-23T11:55:00Z">
              <w:rPr/>
            </w:rPrChange>
          </w:rPr>
          <w:fldChar w:fldCharType="end"/>
        </w:r>
        <w:r w:rsidRPr="00FA34FC">
          <w:rPr>
            <w:rStyle w:val="LinkChar"/>
            <w:rPrChange w:id="160" w:author="Shekhar Jha" w:date="2019-05-23T11:55:00Z">
              <w:rPr/>
            </w:rPrChange>
          </w:rPr>
          <w:t xml:space="preserve"> </w:t>
        </w:r>
        <w:r w:rsidRPr="00FA34FC">
          <w:rPr>
            <w:rStyle w:val="LinkChar"/>
            <w:rPrChange w:id="161" w:author="Shekhar Jha" w:date="2019-05-23T11:55:00Z">
              <w:rPr/>
            </w:rPrChange>
          </w:rPr>
          <w:fldChar w:fldCharType="begin"/>
        </w:r>
        <w:r w:rsidRPr="00FA34FC">
          <w:rPr>
            <w:rStyle w:val="LinkChar"/>
            <w:rPrChange w:id="162" w:author="Shekhar Jha" w:date="2019-05-23T11:55:00Z">
              <w:rPr/>
            </w:rPrChange>
          </w:rPr>
          <w:instrText xml:space="preserve"> REF _Ref9504926 \h </w:instrText>
        </w:r>
      </w:ins>
      <w:r>
        <w:rPr>
          <w:rStyle w:val="LinkChar"/>
        </w:rPr>
        <w:instrText xml:space="preserve"> \* MERGEFORMAT </w:instrText>
      </w:r>
      <w:r w:rsidRPr="00FA34FC">
        <w:rPr>
          <w:rStyle w:val="LinkChar"/>
          <w:rPrChange w:id="163" w:author="Shekhar Jha" w:date="2019-05-23T11:55:00Z">
            <w:rPr>
              <w:rStyle w:val="LinkChar"/>
            </w:rPr>
          </w:rPrChange>
        </w:rPr>
      </w:r>
      <w:r w:rsidRPr="00FA34FC">
        <w:rPr>
          <w:rStyle w:val="LinkChar"/>
          <w:rPrChange w:id="164" w:author="Shekhar Jha" w:date="2019-05-23T11:55:00Z">
            <w:rPr/>
          </w:rPrChange>
        </w:rPr>
        <w:fldChar w:fldCharType="separate"/>
      </w:r>
      <w:ins w:id="165" w:author="Shekhar Jha" w:date="2019-05-23T11:55:00Z">
        <w:r w:rsidRPr="00FA34FC">
          <w:rPr>
            <w:rStyle w:val="LinkChar"/>
            <w:rPrChange w:id="166" w:author="Shekhar Jha" w:date="2019-05-23T11:55:00Z">
              <w:rPr/>
            </w:rPrChange>
          </w:rPr>
          <w:t>Audit and Logging</w:t>
        </w:r>
        <w:r w:rsidRPr="00FA34FC">
          <w:rPr>
            <w:rStyle w:val="LinkChar"/>
            <w:rPrChange w:id="167" w:author="Shekhar Jha" w:date="2019-05-23T11:55:00Z">
              <w:rPr/>
            </w:rPrChange>
          </w:rPr>
          <w:fldChar w:fldCharType="end"/>
        </w:r>
        <w:r>
          <w:t>.</w:t>
        </w:r>
      </w:ins>
    </w:p>
    <w:p w14:paraId="4DFDB527" w14:textId="0D5A3020" w:rsidR="00771F1D" w:rsidRDefault="00133D77" w:rsidP="008D55F3">
      <w:pPr>
        <w:pStyle w:val="Heading2"/>
      </w:pPr>
      <w:bookmarkStart w:id="168" w:name="_Toc9515073"/>
      <w:r>
        <w:t>Schema</w:t>
      </w:r>
      <w:bookmarkEnd w:id="168"/>
      <w:r>
        <w:t xml:space="preserve"> </w:t>
      </w:r>
    </w:p>
    <w:p w14:paraId="149C5E5C" w14:textId="5BB90304" w:rsidR="00DF587C" w:rsidRPr="0097155E" w:rsidRDefault="00DF587C" w:rsidP="0097155E">
      <w:pPr>
        <w:pStyle w:val="H2Normal"/>
      </w:pPr>
      <w:r w:rsidRPr="0097155E">
        <w:t>Directory server will be designed to store the following types of data</w:t>
      </w:r>
    </w:p>
    <w:p w14:paraId="5B310D28" w14:textId="12530B59" w:rsidR="00DF587C" w:rsidRPr="004631AF" w:rsidRDefault="00DF587C" w:rsidP="0097155E">
      <w:pPr>
        <w:pStyle w:val="Heading2ListNumber"/>
        <w:numPr>
          <w:ilvl w:val="0"/>
          <w:numId w:val="59"/>
        </w:numPr>
      </w:pPr>
      <w:r w:rsidRPr="004631AF">
        <w:t xml:space="preserve">Users – </w:t>
      </w:r>
      <w:r w:rsidR="00904150">
        <w:t>R</w:t>
      </w:r>
      <w:r w:rsidRPr="004631AF">
        <w:t xml:space="preserve">epresent the </w:t>
      </w:r>
      <w:r w:rsidR="00140A22" w:rsidRPr="004631AF">
        <w:t>end-users and service accounts</w:t>
      </w:r>
      <w:r w:rsidR="008913FC">
        <w:t>.</w:t>
      </w:r>
    </w:p>
    <w:p w14:paraId="4262848C" w14:textId="16E703B7" w:rsidR="00140A22" w:rsidRDefault="00140A22" w:rsidP="0097155E">
      <w:pPr>
        <w:pStyle w:val="Heading2ListNumber"/>
      </w:pPr>
      <w:r w:rsidRPr="004631AF">
        <w:t xml:space="preserve">Groups – </w:t>
      </w:r>
      <w:r w:rsidR="00904150">
        <w:t>R</w:t>
      </w:r>
      <w:r w:rsidRPr="004631AF">
        <w:t>epresent collection of users</w:t>
      </w:r>
      <w:r w:rsidR="008913FC">
        <w:t>.</w:t>
      </w:r>
    </w:p>
    <w:p w14:paraId="52DF8AE3" w14:textId="3F49FC7E" w:rsidR="00140A22" w:rsidRDefault="00140A22" w:rsidP="009B24C3">
      <w:pPr>
        <w:pStyle w:val="Heading3"/>
      </w:pPr>
      <w:bookmarkStart w:id="169" w:name="_Toc9515074"/>
      <w:r>
        <w:t>Users</w:t>
      </w:r>
      <w:bookmarkEnd w:id="169"/>
    </w:p>
    <w:p w14:paraId="32B2778A" w14:textId="0C3F5B02" w:rsidR="007E13B4" w:rsidRPr="00440F5B" w:rsidRDefault="005B7D55" w:rsidP="00440F5B">
      <w:pPr>
        <w:pStyle w:val="3Normal"/>
      </w:pPr>
      <w:r w:rsidRPr="00440F5B">
        <w:t>The user will be created as “</w:t>
      </w:r>
      <w:r w:rsidRPr="00440F5B">
        <w:rPr>
          <w:b/>
          <w:bCs/>
        </w:rPr>
        <w:t>inetOrgPerson</w:t>
      </w:r>
      <w:r w:rsidRPr="00440F5B">
        <w:t xml:space="preserve">” with </w:t>
      </w:r>
      <w:r w:rsidR="007E13B4" w:rsidRPr="00440F5B">
        <w:t xml:space="preserve">“metadata” object class attached to add RCL specific </w:t>
      </w:r>
      <w:r w:rsidR="00904150" w:rsidRPr="00440F5B">
        <w:t>Information. The</w:t>
      </w:r>
      <w:r w:rsidR="007E13B4" w:rsidRPr="00440F5B">
        <w:t xml:space="preserve"> “metadata” object class will be created as “</w:t>
      </w:r>
      <w:r w:rsidR="007E13B4" w:rsidRPr="00440F5B">
        <w:rPr>
          <w:b/>
          <w:bCs/>
        </w:rPr>
        <w:t>Auxiliary</w:t>
      </w:r>
      <w:r w:rsidR="007E13B4" w:rsidRPr="00440F5B">
        <w:t xml:space="preserve">” object class to ensure that it can be added to the </w:t>
      </w:r>
      <w:r w:rsidR="007E13B4" w:rsidRPr="00440F5B">
        <w:rPr>
          <w:b/>
          <w:bCs/>
        </w:rPr>
        <w:t>inetOrgPerson</w:t>
      </w:r>
      <w:r w:rsidR="007E13B4" w:rsidRPr="00440F5B">
        <w:t xml:space="preserve"> entries as needed</w:t>
      </w:r>
      <w:r w:rsidR="00667862" w:rsidRPr="00440F5B">
        <w:t xml:space="preserve"> to identify users associated with RCL</w:t>
      </w:r>
      <w:r w:rsidR="007E13B4" w:rsidRPr="00440F5B">
        <w:t>.</w:t>
      </w:r>
    </w:p>
    <w:p w14:paraId="5C4B8595" w14:textId="14DF7DEA" w:rsidR="00A43EDC" w:rsidRDefault="00667862" w:rsidP="00440F5B">
      <w:pPr>
        <w:pStyle w:val="3Normal"/>
      </w:pPr>
      <w:r>
        <w:t>The following attributes will be used to define users in directory</w:t>
      </w:r>
    </w:p>
    <w:p w14:paraId="58508FC0" w14:textId="77777777" w:rsidR="00A43EDC" w:rsidRDefault="00A43EDC" w:rsidP="00440F5B">
      <w:pPr>
        <w:ind w:left="0"/>
      </w:pPr>
    </w:p>
    <w:tbl>
      <w:tblPr>
        <w:tblStyle w:val="KPMG-Grey-HorizontalHeader"/>
        <w:tblW w:w="10255" w:type="dxa"/>
        <w:tblLayout w:type="fixed"/>
        <w:tblLook w:val="04A0" w:firstRow="1" w:lastRow="0" w:firstColumn="1" w:lastColumn="0" w:noHBand="0" w:noVBand="1"/>
      </w:tblPr>
      <w:tblGrid>
        <w:gridCol w:w="535"/>
        <w:gridCol w:w="1620"/>
        <w:gridCol w:w="1350"/>
        <w:gridCol w:w="1710"/>
        <w:gridCol w:w="1350"/>
        <w:gridCol w:w="1800"/>
        <w:gridCol w:w="1890"/>
      </w:tblGrid>
      <w:tr w:rsidR="00EB51AC" w14:paraId="4C4514DE" w14:textId="77777777" w:rsidTr="00115144">
        <w:trPr>
          <w:cnfStyle w:val="100000000000" w:firstRow="1" w:lastRow="0" w:firstColumn="0" w:lastColumn="0" w:oddVBand="0" w:evenVBand="0" w:oddHBand="0" w:evenHBand="0" w:firstRowFirstColumn="0" w:firstRowLastColumn="0" w:lastRowFirstColumn="0" w:lastRowLastColumn="0"/>
        </w:trPr>
        <w:tc>
          <w:tcPr>
            <w:tcW w:w="535" w:type="dxa"/>
          </w:tcPr>
          <w:p w14:paraId="3616BA3E" w14:textId="41991F65" w:rsidR="00E2182C" w:rsidRPr="00667862" w:rsidRDefault="00E2182C" w:rsidP="003E37FC">
            <w:pPr>
              <w:pStyle w:val="ListNumber"/>
              <w:numPr>
                <w:ilvl w:val="0"/>
                <w:numId w:val="0"/>
              </w:numPr>
              <w:ind w:left="360"/>
            </w:pPr>
          </w:p>
        </w:tc>
        <w:tc>
          <w:tcPr>
            <w:tcW w:w="1620" w:type="dxa"/>
          </w:tcPr>
          <w:p w14:paraId="20F3BCF5" w14:textId="189B8AF5" w:rsidR="00E2182C" w:rsidRDefault="00E2182C" w:rsidP="003E37FC">
            <w:pPr>
              <w:pStyle w:val="ListNumber"/>
              <w:numPr>
                <w:ilvl w:val="0"/>
                <w:numId w:val="0"/>
              </w:numPr>
            </w:pPr>
            <w:r>
              <w:t>Attribute Name</w:t>
            </w:r>
          </w:p>
        </w:tc>
        <w:tc>
          <w:tcPr>
            <w:tcW w:w="1350" w:type="dxa"/>
          </w:tcPr>
          <w:p w14:paraId="5CCC4E7D" w14:textId="226B983F" w:rsidR="00E2182C" w:rsidRDefault="004F648B" w:rsidP="003E37FC">
            <w:pPr>
              <w:pStyle w:val="ListNumber"/>
              <w:numPr>
                <w:ilvl w:val="0"/>
                <w:numId w:val="0"/>
              </w:numPr>
              <w:ind w:left="360"/>
            </w:pPr>
            <w:r>
              <w:t>Object Class</w:t>
            </w:r>
          </w:p>
        </w:tc>
        <w:tc>
          <w:tcPr>
            <w:tcW w:w="1710" w:type="dxa"/>
          </w:tcPr>
          <w:p w14:paraId="41A4D414" w14:textId="5E5ACF37" w:rsidR="00E2182C" w:rsidRDefault="00E2182C" w:rsidP="003E37FC">
            <w:pPr>
              <w:pStyle w:val="ListNumber"/>
              <w:numPr>
                <w:ilvl w:val="0"/>
                <w:numId w:val="0"/>
              </w:numPr>
              <w:ind w:left="360"/>
            </w:pPr>
            <w:r>
              <w:t>Type</w:t>
            </w:r>
          </w:p>
        </w:tc>
        <w:tc>
          <w:tcPr>
            <w:tcW w:w="1350" w:type="dxa"/>
          </w:tcPr>
          <w:p w14:paraId="6B68CB45" w14:textId="4D82206B" w:rsidR="00E2182C" w:rsidRDefault="00E2182C" w:rsidP="003E37FC">
            <w:pPr>
              <w:pStyle w:val="ListNumber"/>
              <w:numPr>
                <w:ilvl w:val="0"/>
                <w:numId w:val="0"/>
              </w:numPr>
            </w:pPr>
            <w:r>
              <w:t>Mandatory</w:t>
            </w:r>
          </w:p>
        </w:tc>
        <w:tc>
          <w:tcPr>
            <w:tcW w:w="1800" w:type="dxa"/>
          </w:tcPr>
          <w:p w14:paraId="2E4B0543" w14:textId="25E52243" w:rsidR="00E2182C" w:rsidRDefault="00E2182C" w:rsidP="003E37FC">
            <w:pPr>
              <w:pStyle w:val="ListNumber"/>
              <w:numPr>
                <w:ilvl w:val="0"/>
                <w:numId w:val="0"/>
              </w:numPr>
              <w:ind w:left="360"/>
            </w:pPr>
            <w:r>
              <w:t>Matching Rules</w:t>
            </w:r>
          </w:p>
        </w:tc>
        <w:tc>
          <w:tcPr>
            <w:tcW w:w="1890" w:type="dxa"/>
          </w:tcPr>
          <w:p w14:paraId="0F15A419" w14:textId="684159AF" w:rsidR="00E2182C" w:rsidRDefault="00E2182C" w:rsidP="003E37FC">
            <w:pPr>
              <w:pStyle w:val="ListNumber"/>
              <w:numPr>
                <w:ilvl w:val="0"/>
                <w:numId w:val="0"/>
              </w:numPr>
              <w:ind w:left="360"/>
            </w:pPr>
            <w:r>
              <w:t>Description</w:t>
            </w:r>
          </w:p>
        </w:tc>
      </w:tr>
      <w:tr w:rsidR="00EB51AC" w14:paraId="17D1DC74" w14:textId="77777777" w:rsidTr="00115144">
        <w:tc>
          <w:tcPr>
            <w:tcW w:w="535" w:type="dxa"/>
          </w:tcPr>
          <w:p w14:paraId="113E74EC" w14:textId="3C261CD2" w:rsidR="00E2182C" w:rsidRPr="00DA60CA" w:rsidRDefault="00E2182C" w:rsidP="00DA60CA">
            <w:pPr>
              <w:pStyle w:val="ListNumber"/>
              <w:numPr>
                <w:ilvl w:val="0"/>
                <w:numId w:val="0"/>
              </w:numPr>
              <w:rPr>
                <w:rFonts w:eastAsia="Times New Roman" w:cs="Calibri"/>
                <w:b/>
                <w:color w:val="000000"/>
              </w:rPr>
            </w:pPr>
            <w:r w:rsidRPr="00DA60CA">
              <w:rPr>
                <w:rFonts w:eastAsia="Times New Roman" w:cs="Calibri"/>
                <w:color w:val="000000"/>
              </w:rPr>
              <w:t>1</w:t>
            </w:r>
          </w:p>
        </w:tc>
        <w:tc>
          <w:tcPr>
            <w:tcW w:w="1620" w:type="dxa"/>
          </w:tcPr>
          <w:p w14:paraId="24184745" w14:textId="08DA34AF" w:rsidR="00E2182C" w:rsidRPr="00DA60CA" w:rsidRDefault="004C1077" w:rsidP="00DA60CA">
            <w:pPr>
              <w:pStyle w:val="ListNumber"/>
              <w:numPr>
                <w:ilvl w:val="0"/>
                <w:numId w:val="0"/>
              </w:numPr>
              <w:rPr>
                <w:rFonts w:eastAsia="Times New Roman" w:cs="Calibri"/>
                <w:color w:val="000000"/>
              </w:rPr>
            </w:pPr>
            <w:r w:rsidRPr="00DA60CA">
              <w:rPr>
                <w:rFonts w:eastAsia="Times New Roman" w:cs="Calibri"/>
                <w:color w:val="000000"/>
              </w:rPr>
              <w:t>E1ID</w:t>
            </w:r>
          </w:p>
        </w:tc>
        <w:tc>
          <w:tcPr>
            <w:tcW w:w="1350" w:type="dxa"/>
          </w:tcPr>
          <w:p w14:paraId="0DA09A67" w14:textId="38FDE812" w:rsidR="00E2182C" w:rsidRPr="00DA60CA" w:rsidRDefault="004C1077" w:rsidP="00DA60CA">
            <w:pPr>
              <w:pStyle w:val="ListNumber"/>
              <w:numPr>
                <w:ilvl w:val="0"/>
                <w:numId w:val="0"/>
              </w:numPr>
              <w:ind w:left="567" w:hanging="567"/>
              <w:rPr>
                <w:rFonts w:eastAsia="Times New Roman" w:cs="Calibri"/>
                <w:color w:val="000000"/>
              </w:rPr>
            </w:pPr>
            <w:r w:rsidRPr="00DA60CA">
              <w:rPr>
                <w:rFonts w:eastAsia="Times New Roman" w:cs="Calibri"/>
                <w:color w:val="000000"/>
              </w:rPr>
              <w:t>metadata</w:t>
            </w:r>
          </w:p>
        </w:tc>
        <w:tc>
          <w:tcPr>
            <w:tcW w:w="1710" w:type="dxa"/>
          </w:tcPr>
          <w:p w14:paraId="5272EB1F" w14:textId="26515832" w:rsidR="00E2182C" w:rsidRPr="00DA60CA" w:rsidRDefault="004C1077" w:rsidP="00DA60CA">
            <w:pPr>
              <w:pStyle w:val="ListNumber"/>
              <w:numPr>
                <w:ilvl w:val="0"/>
                <w:numId w:val="0"/>
              </w:numPr>
              <w:rPr>
                <w:rFonts w:eastAsia="Times New Roman" w:cs="Calibri"/>
                <w:color w:val="000000"/>
              </w:rPr>
            </w:pPr>
            <w:r w:rsidRPr="00DA60CA">
              <w:rPr>
                <w:rFonts w:eastAsia="Times New Roman" w:cs="Calibri"/>
                <w:color w:val="000000"/>
              </w:rPr>
              <w:t>Numeric String</w:t>
            </w:r>
          </w:p>
        </w:tc>
        <w:tc>
          <w:tcPr>
            <w:tcW w:w="1350" w:type="dxa"/>
          </w:tcPr>
          <w:p w14:paraId="1DB2E1ED" w14:textId="1EBBD3EE" w:rsidR="00E2182C" w:rsidRPr="00DA60CA" w:rsidRDefault="004C1077" w:rsidP="00DA60CA">
            <w:pPr>
              <w:pStyle w:val="ListNumber"/>
              <w:numPr>
                <w:ilvl w:val="0"/>
                <w:numId w:val="0"/>
              </w:numPr>
              <w:rPr>
                <w:rFonts w:eastAsia="Times New Roman" w:cs="Calibri"/>
                <w:color w:val="000000"/>
              </w:rPr>
            </w:pPr>
            <w:r w:rsidRPr="00DA60CA">
              <w:rPr>
                <w:rFonts w:eastAsia="Times New Roman" w:cs="Calibri"/>
                <w:color w:val="000000"/>
              </w:rPr>
              <w:t>N</w:t>
            </w:r>
            <w:r w:rsidR="00E84833">
              <w:rPr>
                <w:rFonts w:eastAsia="Times New Roman" w:cs="Calibri"/>
                <w:color w:val="000000"/>
              </w:rPr>
              <w:t>o</w:t>
            </w:r>
          </w:p>
        </w:tc>
        <w:tc>
          <w:tcPr>
            <w:tcW w:w="1800" w:type="dxa"/>
          </w:tcPr>
          <w:p w14:paraId="7291F685" w14:textId="04CF2A0D" w:rsidR="00E2182C" w:rsidRPr="00DA60CA" w:rsidRDefault="00EB51AC" w:rsidP="00DA60CA">
            <w:pPr>
              <w:pStyle w:val="ListNumber"/>
              <w:numPr>
                <w:ilvl w:val="0"/>
                <w:numId w:val="0"/>
              </w:numPr>
              <w:rPr>
                <w:rFonts w:eastAsia="Times New Roman" w:cs="Calibri"/>
                <w:color w:val="000000"/>
              </w:rPr>
            </w:pPr>
            <w:r w:rsidRPr="00DA60CA">
              <w:rPr>
                <w:rFonts w:eastAsia="Times New Roman" w:cs="Calibri"/>
                <w:color w:val="000000"/>
              </w:rPr>
              <w:t>N/A</w:t>
            </w:r>
          </w:p>
        </w:tc>
        <w:tc>
          <w:tcPr>
            <w:tcW w:w="1890" w:type="dxa"/>
          </w:tcPr>
          <w:p w14:paraId="64AB39B6" w14:textId="58F56F81" w:rsidR="00E2182C" w:rsidRPr="00DA60CA" w:rsidRDefault="004C1077" w:rsidP="00DA60CA">
            <w:pPr>
              <w:pStyle w:val="ListNumber"/>
              <w:numPr>
                <w:ilvl w:val="0"/>
                <w:numId w:val="0"/>
              </w:numPr>
              <w:rPr>
                <w:rFonts w:eastAsia="Times New Roman" w:cs="Calibri"/>
                <w:color w:val="000000"/>
              </w:rPr>
            </w:pPr>
            <w:r w:rsidRPr="00DA60CA">
              <w:rPr>
                <w:rFonts w:eastAsia="Times New Roman" w:cs="Calibri"/>
                <w:color w:val="000000"/>
              </w:rPr>
              <w:t>User employee ID</w:t>
            </w:r>
          </w:p>
        </w:tc>
      </w:tr>
      <w:tr w:rsidR="00EB51AC" w14:paraId="187DCCD1" w14:textId="77777777" w:rsidTr="00115144">
        <w:tc>
          <w:tcPr>
            <w:tcW w:w="535" w:type="dxa"/>
          </w:tcPr>
          <w:p w14:paraId="6902FFBE" w14:textId="1D2C6B06" w:rsidR="00E2182C" w:rsidRPr="00DA60CA" w:rsidRDefault="00E2182C" w:rsidP="00DA60CA">
            <w:pPr>
              <w:pStyle w:val="ListNumber"/>
              <w:numPr>
                <w:ilvl w:val="0"/>
                <w:numId w:val="0"/>
              </w:numPr>
              <w:rPr>
                <w:rFonts w:eastAsia="Times New Roman" w:cs="Calibri"/>
                <w:b/>
                <w:color w:val="000000"/>
              </w:rPr>
            </w:pPr>
            <w:r w:rsidRPr="00DA60CA">
              <w:rPr>
                <w:rFonts w:eastAsia="Times New Roman" w:cs="Calibri"/>
                <w:color w:val="000000"/>
              </w:rPr>
              <w:t>2</w:t>
            </w:r>
          </w:p>
        </w:tc>
        <w:tc>
          <w:tcPr>
            <w:tcW w:w="1620" w:type="dxa"/>
          </w:tcPr>
          <w:p w14:paraId="3319FF4E" w14:textId="0E356DA0" w:rsidR="00E2182C" w:rsidRPr="00DA60CA" w:rsidRDefault="004C1077" w:rsidP="00DA60CA">
            <w:pPr>
              <w:pStyle w:val="ListNumber"/>
              <w:numPr>
                <w:ilvl w:val="0"/>
                <w:numId w:val="0"/>
              </w:numPr>
              <w:rPr>
                <w:rFonts w:eastAsia="Times New Roman" w:cs="Calibri"/>
                <w:color w:val="000000"/>
              </w:rPr>
            </w:pPr>
            <w:r w:rsidRPr="00DA60CA">
              <w:rPr>
                <w:rFonts w:eastAsia="Times New Roman" w:cs="Calibri"/>
                <w:color w:val="000000"/>
              </w:rPr>
              <w:t>Nationality</w:t>
            </w:r>
          </w:p>
        </w:tc>
        <w:tc>
          <w:tcPr>
            <w:tcW w:w="1350" w:type="dxa"/>
          </w:tcPr>
          <w:p w14:paraId="4D411B39" w14:textId="285524E0" w:rsidR="00E2182C"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metadata</w:t>
            </w:r>
          </w:p>
        </w:tc>
        <w:tc>
          <w:tcPr>
            <w:tcW w:w="1710" w:type="dxa"/>
          </w:tcPr>
          <w:p w14:paraId="076420AA" w14:textId="5FAB0FC8" w:rsidR="00E2182C" w:rsidRPr="00DA60CA" w:rsidRDefault="00035554" w:rsidP="00DA60CA">
            <w:pPr>
              <w:pStyle w:val="ListNumber"/>
              <w:numPr>
                <w:ilvl w:val="0"/>
                <w:numId w:val="0"/>
              </w:numPr>
              <w:rPr>
                <w:rFonts w:eastAsia="Times New Roman" w:cs="Calibri"/>
                <w:color w:val="000000"/>
              </w:rPr>
            </w:pPr>
            <w:r w:rsidRPr="00DA60CA">
              <w:rPr>
                <w:rFonts w:eastAsia="Times New Roman" w:cs="Calibri"/>
                <w:color w:val="000000"/>
              </w:rPr>
              <w:t>Country String</w:t>
            </w:r>
          </w:p>
        </w:tc>
        <w:tc>
          <w:tcPr>
            <w:tcW w:w="1350" w:type="dxa"/>
          </w:tcPr>
          <w:p w14:paraId="2745DE9E" w14:textId="26BE1B31" w:rsidR="00E2182C" w:rsidRPr="00DA60CA" w:rsidRDefault="00035554" w:rsidP="00DA60CA">
            <w:pPr>
              <w:pStyle w:val="ListNumber"/>
              <w:numPr>
                <w:ilvl w:val="0"/>
                <w:numId w:val="0"/>
              </w:numPr>
              <w:rPr>
                <w:rFonts w:eastAsia="Times New Roman" w:cs="Calibri"/>
                <w:color w:val="000000"/>
              </w:rPr>
            </w:pPr>
            <w:r w:rsidRPr="00DA60CA">
              <w:rPr>
                <w:rFonts w:eastAsia="Times New Roman" w:cs="Calibri"/>
                <w:color w:val="000000"/>
              </w:rPr>
              <w:t>N</w:t>
            </w:r>
            <w:r w:rsidR="00E84833">
              <w:rPr>
                <w:rFonts w:eastAsia="Times New Roman" w:cs="Calibri"/>
                <w:color w:val="000000"/>
              </w:rPr>
              <w:t>o</w:t>
            </w:r>
          </w:p>
        </w:tc>
        <w:tc>
          <w:tcPr>
            <w:tcW w:w="1800" w:type="dxa"/>
          </w:tcPr>
          <w:p w14:paraId="3E7A2A77" w14:textId="1724F0D9" w:rsidR="00E2182C" w:rsidRPr="00DA60CA" w:rsidRDefault="00EB51AC" w:rsidP="00DA60CA">
            <w:pPr>
              <w:pStyle w:val="ListNumber"/>
              <w:numPr>
                <w:ilvl w:val="0"/>
                <w:numId w:val="0"/>
              </w:numPr>
              <w:rPr>
                <w:rFonts w:eastAsia="Times New Roman" w:cs="Calibri"/>
                <w:color w:val="000000"/>
              </w:rPr>
            </w:pPr>
            <w:r w:rsidRPr="00DA60CA">
              <w:rPr>
                <w:rFonts w:eastAsia="Times New Roman" w:cs="Calibri"/>
                <w:color w:val="000000"/>
              </w:rPr>
              <w:t>Equality Match:caseExactMatch</w:t>
            </w:r>
          </w:p>
        </w:tc>
        <w:tc>
          <w:tcPr>
            <w:tcW w:w="1890" w:type="dxa"/>
          </w:tcPr>
          <w:p w14:paraId="6FBBF39D" w14:textId="0FD1458A" w:rsidR="00E2182C" w:rsidRPr="00DA60CA" w:rsidRDefault="00035554" w:rsidP="00DA60CA">
            <w:pPr>
              <w:pStyle w:val="ListNumber"/>
              <w:numPr>
                <w:ilvl w:val="0"/>
                <w:numId w:val="0"/>
              </w:numPr>
              <w:rPr>
                <w:rFonts w:eastAsia="Times New Roman" w:cs="Calibri"/>
                <w:color w:val="000000"/>
              </w:rPr>
            </w:pPr>
            <w:r w:rsidRPr="00DA60CA">
              <w:rPr>
                <w:rFonts w:eastAsia="Times New Roman" w:cs="Calibri"/>
                <w:color w:val="000000"/>
              </w:rPr>
              <w:t>Employee nationality</w:t>
            </w:r>
          </w:p>
        </w:tc>
      </w:tr>
      <w:tr w:rsidR="00EB51AC" w14:paraId="003D15E0" w14:textId="77777777" w:rsidTr="00115144">
        <w:tc>
          <w:tcPr>
            <w:tcW w:w="535" w:type="dxa"/>
          </w:tcPr>
          <w:p w14:paraId="2D272E4A" w14:textId="4C128AA3" w:rsidR="00E2182C" w:rsidRPr="00DA60CA" w:rsidRDefault="00E2182C" w:rsidP="00DA60CA">
            <w:pPr>
              <w:pStyle w:val="ListNumber"/>
              <w:numPr>
                <w:ilvl w:val="0"/>
                <w:numId w:val="0"/>
              </w:numPr>
              <w:rPr>
                <w:rFonts w:eastAsia="Times New Roman" w:cs="Calibri"/>
                <w:b/>
                <w:color w:val="000000"/>
              </w:rPr>
            </w:pPr>
            <w:r w:rsidRPr="00DA60CA">
              <w:rPr>
                <w:rFonts w:eastAsia="Times New Roman" w:cs="Calibri"/>
                <w:color w:val="000000"/>
              </w:rPr>
              <w:t>3</w:t>
            </w:r>
          </w:p>
        </w:tc>
        <w:tc>
          <w:tcPr>
            <w:tcW w:w="1620" w:type="dxa"/>
          </w:tcPr>
          <w:p w14:paraId="5327A7D8" w14:textId="7CE0C289" w:rsidR="00E2182C"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ShipCode</w:t>
            </w:r>
          </w:p>
        </w:tc>
        <w:tc>
          <w:tcPr>
            <w:tcW w:w="1350" w:type="dxa"/>
          </w:tcPr>
          <w:p w14:paraId="7EA3BE51" w14:textId="478A8676" w:rsidR="00E2182C"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metadata</w:t>
            </w:r>
          </w:p>
        </w:tc>
        <w:tc>
          <w:tcPr>
            <w:tcW w:w="1710" w:type="dxa"/>
          </w:tcPr>
          <w:p w14:paraId="335EF6F1" w14:textId="65746E34" w:rsidR="00E2182C"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String</w:t>
            </w:r>
          </w:p>
        </w:tc>
        <w:tc>
          <w:tcPr>
            <w:tcW w:w="1350" w:type="dxa"/>
          </w:tcPr>
          <w:p w14:paraId="5D343D7C" w14:textId="4C87FF17" w:rsidR="00E2182C"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 xml:space="preserve">No </w:t>
            </w:r>
          </w:p>
        </w:tc>
        <w:tc>
          <w:tcPr>
            <w:tcW w:w="1800" w:type="dxa"/>
          </w:tcPr>
          <w:p w14:paraId="3827B841" w14:textId="73BC3AB4" w:rsidR="00E2182C" w:rsidRPr="00DA60CA" w:rsidRDefault="00EB51AC" w:rsidP="00DA60CA">
            <w:pPr>
              <w:pStyle w:val="ListNumber"/>
              <w:numPr>
                <w:ilvl w:val="0"/>
                <w:numId w:val="0"/>
              </w:numPr>
              <w:rPr>
                <w:rFonts w:eastAsia="Times New Roman" w:cs="Calibri"/>
                <w:color w:val="000000"/>
              </w:rPr>
            </w:pPr>
            <w:r w:rsidRPr="00DA60CA">
              <w:rPr>
                <w:rFonts w:eastAsia="Times New Roman" w:cs="Calibri"/>
                <w:color w:val="000000"/>
              </w:rPr>
              <w:t>Equality Match:caseExactMatch</w:t>
            </w:r>
          </w:p>
        </w:tc>
        <w:tc>
          <w:tcPr>
            <w:tcW w:w="1890" w:type="dxa"/>
          </w:tcPr>
          <w:p w14:paraId="66D47944" w14:textId="1851FF15" w:rsidR="00E2182C"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Employee's current ship assignment</w:t>
            </w:r>
          </w:p>
        </w:tc>
      </w:tr>
      <w:tr w:rsidR="00EB51AC" w14:paraId="017444A3" w14:textId="77777777" w:rsidTr="00115144">
        <w:tc>
          <w:tcPr>
            <w:tcW w:w="535" w:type="dxa"/>
          </w:tcPr>
          <w:p w14:paraId="427CE2A1" w14:textId="4B38977B" w:rsidR="00E2182C" w:rsidRPr="00DA60CA" w:rsidRDefault="00D7797D" w:rsidP="00DA60CA">
            <w:pPr>
              <w:pStyle w:val="ListNumber"/>
              <w:numPr>
                <w:ilvl w:val="0"/>
                <w:numId w:val="0"/>
              </w:numPr>
              <w:rPr>
                <w:rFonts w:eastAsia="Times New Roman" w:cs="Calibri"/>
                <w:b/>
                <w:color w:val="000000"/>
              </w:rPr>
            </w:pPr>
            <w:r w:rsidRPr="00DA60CA">
              <w:rPr>
                <w:rFonts w:eastAsia="Times New Roman" w:cs="Calibri"/>
                <w:color w:val="000000"/>
              </w:rPr>
              <w:t>4</w:t>
            </w:r>
          </w:p>
        </w:tc>
        <w:tc>
          <w:tcPr>
            <w:tcW w:w="1620" w:type="dxa"/>
          </w:tcPr>
          <w:p w14:paraId="4C0F136E" w14:textId="568091A5" w:rsidR="00E2182C"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CompanyCode</w:t>
            </w:r>
          </w:p>
        </w:tc>
        <w:tc>
          <w:tcPr>
            <w:tcW w:w="1350" w:type="dxa"/>
          </w:tcPr>
          <w:p w14:paraId="4470FEAA" w14:textId="06CC55B9" w:rsidR="00E2182C"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metadata</w:t>
            </w:r>
          </w:p>
        </w:tc>
        <w:tc>
          <w:tcPr>
            <w:tcW w:w="1710" w:type="dxa"/>
          </w:tcPr>
          <w:p w14:paraId="79693C1F" w14:textId="268BE25B" w:rsidR="00E2182C"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 xml:space="preserve">String </w:t>
            </w:r>
          </w:p>
        </w:tc>
        <w:tc>
          <w:tcPr>
            <w:tcW w:w="1350" w:type="dxa"/>
          </w:tcPr>
          <w:p w14:paraId="5534774F" w14:textId="75930A1B" w:rsidR="00E2182C"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N</w:t>
            </w:r>
            <w:r w:rsidR="00C263F6">
              <w:rPr>
                <w:rFonts w:eastAsia="Times New Roman" w:cs="Calibri"/>
                <w:color w:val="000000"/>
              </w:rPr>
              <w:t>o</w:t>
            </w:r>
          </w:p>
        </w:tc>
        <w:tc>
          <w:tcPr>
            <w:tcW w:w="1800" w:type="dxa"/>
          </w:tcPr>
          <w:p w14:paraId="58D1E9E3" w14:textId="560DD27C" w:rsidR="00E2182C" w:rsidRPr="00DA60CA" w:rsidRDefault="00EB51AC" w:rsidP="00DA60CA">
            <w:pPr>
              <w:pStyle w:val="ListNumber"/>
              <w:numPr>
                <w:ilvl w:val="0"/>
                <w:numId w:val="0"/>
              </w:numPr>
              <w:rPr>
                <w:rFonts w:eastAsia="Times New Roman" w:cs="Calibri"/>
                <w:color w:val="000000"/>
              </w:rPr>
            </w:pPr>
            <w:r w:rsidRPr="00DA60CA">
              <w:rPr>
                <w:rFonts w:eastAsia="Times New Roman" w:cs="Calibri"/>
                <w:color w:val="000000"/>
              </w:rPr>
              <w:t>N/A</w:t>
            </w:r>
          </w:p>
        </w:tc>
        <w:tc>
          <w:tcPr>
            <w:tcW w:w="1890" w:type="dxa"/>
          </w:tcPr>
          <w:p w14:paraId="0806A1A7" w14:textId="7A1333DB" w:rsidR="00E2182C"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 xml:space="preserve">Employee's current ship assignment </w:t>
            </w:r>
            <w:r w:rsidRPr="00DA60CA">
              <w:rPr>
                <w:rFonts w:eastAsia="Times New Roman" w:cs="Calibri"/>
                <w:color w:val="000000"/>
              </w:rPr>
              <w:lastRenderedPageBreak/>
              <w:t>(name representation</w:t>
            </w:r>
            <w:r w:rsidR="00F466A8">
              <w:rPr>
                <w:rFonts w:eastAsia="Times New Roman" w:cs="Calibri"/>
                <w:color w:val="000000"/>
              </w:rPr>
              <w:t>)</w:t>
            </w:r>
          </w:p>
        </w:tc>
      </w:tr>
      <w:tr w:rsidR="00EB51AC" w14:paraId="12236C0F" w14:textId="77777777" w:rsidTr="00115144">
        <w:tc>
          <w:tcPr>
            <w:tcW w:w="535" w:type="dxa"/>
          </w:tcPr>
          <w:p w14:paraId="6479C0D5" w14:textId="607A6E38" w:rsidR="00D7797D" w:rsidRPr="00DA60CA" w:rsidRDefault="00D7797D" w:rsidP="00DA60CA">
            <w:pPr>
              <w:pStyle w:val="ListNumber"/>
              <w:numPr>
                <w:ilvl w:val="0"/>
                <w:numId w:val="0"/>
              </w:numPr>
              <w:rPr>
                <w:rFonts w:eastAsia="Times New Roman" w:cs="Calibri"/>
                <w:b/>
                <w:color w:val="000000"/>
              </w:rPr>
            </w:pPr>
            <w:r w:rsidRPr="00DA60CA">
              <w:rPr>
                <w:rFonts w:eastAsia="Times New Roman" w:cs="Calibri"/>
                <w:color w:val="000000"/>
              </w:rPr>
              <w:lastRenderedPageBreak/>
              <w:t>5</w:t>
            </w:r>
          </w:p>
        </w:tc>
        <w:tc>
          <w:tcPr>
            <w:tcW w:w="1620" w:type="dxa"/>
          </w:tcPr>
          <w:p w14:paraId="2DE79E3F" w14:textId="2AAE6042"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CompanyName</w:t>
            </w:r>
          </w:p>
        </w:tc>
        <w:tc>
          <w:tcPr>
            <w:tcW w:w="1350" w:type="dxa"/>
          </w:tcPr>
          <w:p w14:paraId="5140A408" w14:textId="4BA92874"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metadata</w:t>
            </w:r>
          </w:p>
        </w:tc>
        <w:tc>
          <w:tcPr>
            <w:tcW w:w="1710" w:type="dxa"/>
          </w:tcPr>
          <w:p w14:paraId="29AEA749" w14:textId="3381BB4A"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String</w:t>
            </w:r>
          </w:p>
        </w:tc>
        <w:tc>
          <w:tcPr>
            <w:tcW w:w="1350" w:type="dxa"/>
          </w:tcPr>
          <w:p w14:paraId="2C54718A" w14:textId="12FAD4DC"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 xml:space="preserve">No </w:t>
            </w:r>
          </w:p>
        </w:tc>
        <w:tc>
          <w:tcPr>
            <w:tcW w:w="1800" w:type="dxa"/>
          </w:tcPr>
          <w:p w14:paraId="3E9482B1" w14:textId="62478A62" w:rsidR="00D7797D" w:rsidRPr="00DA60CA" w:rsidRDefault="00EB51AC" w:rsidP="00DA60CA">
            <w:pPr>
              <w:pStyle w:val="ListNumber"/>
              <w:numPr>
                <w:ilvl w:val="0"/>
                <w:numId w:val="0"/>
              </w:numPr>
              <w:rPr>
                <w:rFonts w:eastAsia="Times New Roman" w:cs="Calibri"/>
                <w:color w:val="000000"/>
              </w:rPr>
            </w:pPr>
            <w:r w:rsidRPr="00DA60CA">
              <w:rPr>
                <w:rFonts w:eastAsia="Times New Roman" w:cs="Calibri"/>
                <w:color w:val="000000"/>
              </w:rPr>
              <w:t>Equality Match:caseExactMatch</w:t>
            </w:r>
          </w:p>
        </w:tc>
        <w:tc>
          <w:tcPr>
            <w:tcW w:w="1890" w:type="dxa"/>
          </w:tcPr>
          <w:p w14:paraId="626685AF" w14:textId="0F9C4BC3" w:rsidR="00D7797D" w:rsidRPr="00DA60CA" w:rsidRDefault="00D7797D" w:rsidP="00DA60CA">
            <w:pPr>
              <w:pStyle w:val="ListNumber"/>
              <w:numPr>
                <w:ilvl w:val="0"/>
                <w:numId w:val="0"/>
              </w:numPr>
              <w:rPr>
                <w:rFonts w:eastAsia="Times New Roman" w:cs="Calibri"/>
                <w:bCs/>
                <w:color w:val="000000"/>
              </w:rPr>
            </w:pPr>
            <w:r w:rsidRPr="00DA60CA">
              <w:rPr>
                <w:rFonts w:eastAsia="Times New Roman" w:cs="Calibri"/>
                <w:color w:val="000000"/>
              </w:rPr>
              <w:t>Employee's current brand assignment (name representation</w:t>
            </w:r>
            <w:r w:rsidR="00F466A8">
              <w:rPr>
                <w:rFonts w:eastAsia="Times New Roman" w:cs="Calibri"/>
                <w:color w:val="000000"/>
              </w:rPr>
              <w:t>)</w:t>
            </w:r>
          </w:p>
        </w:tc>
      </w:tr>
      <w:tr w:rsidR="00EB51AC" w14:paraId="6941E6A6" w14:textId="77777777" w:rsidTr="00115144">
        <w:tc>
          <w:tcPr>
            <w:tcW w:w="535" w:type="dxa"/>
          </w:tcPr>
          <w:p w14:paraId="3B3A5222" w14:textId="33F3E947" w:rsidR="00D7797D" w:rsidRPr="00DA60CA" w:rsidRDefault="00D7797D" w:rsidP="00DA60CA">
            <w:pPr>
              <w:pStyle w:val="ListNumber"/>
              <w:numPr>
                <w:ilvl w:val="0"/>
                <w:numId w:val="0"/>
              </w:numPr>
              <w:rPr>
                <w:rFonts w:eastAsia="Times New Roman" w:cs="Calibri"/>
                <w:b/>
                <w:color w:val="000000"/>
              </w:rPr>
            </w:pPr>
            <w:r w:rsidRPr="00DA60CA">
              <w:rPr>
                <w:rFonts w:eastAsia="Times New Roman" w:cs="Calibri"/>
                <w:color w:val="000000"/>
              </w:rPr>
              <w:t>6</w:t>
            </w:r>
          </w:p>
        </w:tc>
        <w:tc>
          <w:tcPr>
            <w:tcW w:w="1620" w:type="dxa"/>
          </w:tcPr>
          <w:p w14:paraId="476DB346" w14:textId="32BB09D7"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Group</w:t>
            </w:r>
          </w:p>
        </w:tc>
        <w:tc>
          <w:tcPr>
            <w:tcW w:w="1350" w:type="dxa"/>
          </w:tcPr>
          <w:p w14:paraId="568364DD" w14:textId="617530FC"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metadata</w:t>
            </w:r>
          </w:p>
        </w:tc>
        <w:tc>
          <w:tcPr>
            <w:tcW w:w="1710" w:type="dxa"/>
          </w:tcPr>
          <w:p w14:paraId="09C1435C" w14:textId="67E510FB"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String</w:t>
            </w:r>
          </w:p>
        </w:tc>
        <w:tc>
          <w:tcPr>
            <w:tcW w:w="1350" w:type="dxa"/>
          </w:tcPr>
          <w:p w14:paraId="5641E86D" w14:textId="59C95A6E"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 xml:space="preserve">No </w:t>
            </w:r>
          </w:p>
        </w:tc>
        <w:tc>
          <w:tcPr>
            <w:tcW w:w="1800" w:type="dxa"/>
          </w:tcPr>
          <w:p w14:paraId="397E8CCB" w14:textId="31B5F3FE" w:rsidR="00D7797D" w:rsidRPr="00DA60CA" w:rsidRDefault="00EB51AC" w:rsidP="00DA60CA">
            <w:pPr>
              <w:pStyle w:val="ListNumber"/>
              <w:numPr>
                <w:ilvl w:val="0"/>
                <w:numId w:val="0"/>
              </w:numPr>
              <w:rPr>
                <w:rFonts w:eastAsia="Times New Roman" w:cs="Calibri"/>
                <w:color w:val="000000"/>
              </w:rPr>
            </w:pPr>
            <w:r w:rsidRPr="00DA60CA">
              <w:rPr>
                <w:rFonts w:eastAsia="Times New Roman" w:cs="Calibri"/>
                <w:color w:val="000000"/>
              </w:rPr>
              <w:t>Equality Match:caseExactMatch</w:t>
            </w:r>
          </w:p>
        </w:tc>
        <w:tc>
          <w:tcPr>
            <w:tcW w:w="1890" w:type="dxa"/>
          </w:tcPr>
          <w:p w14:paraId="46EC1080" w14:textId="506EB616"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Employee classification (contextual)</w:t>
            </w:r>
          </w:p>
        </w:tc>
      </w:tr>
      <w:tr w:rsidR="00EB51AC" w14:paraId="443F8E2B" w14:textId="77777777" w:rsidTr="00115144">
        <w:tc>
          <w:tcPr>
            <w:tcW w:w="535" w:type="dxa"/>
          </w:tcPr>
          <w:p w14:paraId="222C85E5" w14:textId="2F491632" w:rsidR="00D7797D" w:rsidRPr="00DA60CA" w:rsidRDefault="00D7797D" w:rsidP="00DA60CA">
            <w:pPr>
              <w:pStyle w:val="ListNumber"/>
              <w:numPr>
                <w:ilvl w:val="0"/>
                <w:numId w:val="0"/>
              </w:numPr>
              <w:rPr>
                <w:rFonts w:eastAsia="Times New Roman" w:cs="Calibri"/>
                <w:b/>
                <w:color w:val="000000"/>
              </w:rPr>
            </w:pPr>
            <w:r w:rsidRPr="00DA60CA">
              <w:rPr>
                <w:rFonts w:eastAsia="Times New Roman" w:cs="Calibri"/>
                <w:color w:val="000000"/>
              </w:rPr>
              <w:t>7</w:t>
            </w:r>
          </w:p>
        </w:tc>
        <w:tc>
          <w:tcPr>
            <w:tcW w:w="1620" w:type="dxa"/>
          </w:tcPr>
          <w:p w14:paraId="211970F1" w14:textId="5A8ED0FA"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Role</w:t>
            </w:r>
          </w:p>
        </w:tc>
        <w:tc>
          <w:tcPr>
            <w:tcW w:w="1350" w:type="dxa"/>
          </w:tcPr>
          <w:p w14:paraId="680EA3B7" w14:textId="1C9F015C"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metadata</w:t>
            </w:r>
          </w:p>
        </w:tc>
        <w:tc>
          <w:tcPr>
            <w:tcW w:w="1710" w:type="dxa"/>
          </w:tcPr>
          <w:p w14:paraId="14AB9F57" w14:textId="1B03E045"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String</w:t>
            </w:r>
          </w:p>
        </w:tc>
        <w:tc>
          <w:tcPr>
            <w:tcW w:w="1350" w:type="dxa"/>
          </w:tcPr>
          <w:p w14:paraId="170C89C0" w14:textId="7EBF733B"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 xml:space="preserve">No </w:t>
            </w:r>
          </w:p>
        </w:tc>
        <w:tc>
          <w:tcPr>
            <w:tcW w:w="1800" w:type="dxa"/>
          </w:tcPr>
          <w:p w14:paraId="570D469E" w14:textId="348EF735" w:rsidR="00D7797D" w:rsidRPr="00DA60CA" w:rsidRDefault="00EB51AC" w:rsidP="00DA60CA">
            <w:pPr>
              <w:pStyle w:val="ListNumber"/>
              <w:numPr>
                <w:ilvl w:val="0"/>
                <w:numId w:val="0"/>
              </w:numPr>
              <w:rPr>
                <w:rFonts w:eastAsia="Times New Roman" w:cs="Calibri"/>
                <w:color w:val="000000"/>
              </w:rPr>
            </w:pPr>
            <w:r w:rsidRPr="00DA60CA">
              <w:rPr>
                <w:rFonts w:eastAsia="Times New Roman" w:cs="Calibri"/>
                <w:color w:val="000000"/>
              </w:rPr>
              <w:t>Equality Match:caseExactMatch</w:t>
            </w:r>
          </w:p>
        </w:tc>
        <w:tc>
          <w:tcPr>
            <w:tcW w:w="1890" w:type="dxa"/>
          </w:tcPr>
          <w:p w14:paraId="335AFA42" w14:textId="424C3BF7"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Employee classification (contextual)</w:t>
            </w:r>
          </w:p>
        </w:tc>
      </w:tr>
      <w:tr w:rsidR="00EB51AC" w14:paraId="7C4AF0D2" w14:textId="77777777" w:rsidTr="00115144">
        <w:tc>
          <w:tcPr>
            <w:tcW w:w="535" w:type="dxa"/>
          </w:tcPr>
          <w:p w14:paraId="621958AD" w14:textId="620597B5" w:rsidR="00D7797D" w:rsidRPr="00DA60CA" w:rsidRDefault="00D7797D" w:rsidP="00DA60CA">
            <w:pPr>
              <w:pStyle w:val="ListNumber"/>
              <w:numPr>
                <w:ilvl w:val="0"/>
                <w:numId w:val="0"/>
              </w:numPr>
              <w:rPr>
                <w:rFonts w:eastAsia="Times New Roman" w:cs="Calibri"/>
                <w:b/>
                <w:color w:val="000000"/>
              </w:rPr>
            </w:pPr>
            <w:r w:rsidRPr="00DA60CA">
              <w:rPr>
                <w:rFonts w:eastAsia="Times New Roman" w:cs="Calibri"/>
                <w:color w:val="000000"/>
              </w:rPr>
              <w:t>8</w:t>
            </w:r>
          </w:p>
        </w:tc>
        <w:tc>
          <w:tcPr>
            <w:tcW w:w="1620" w:type="dxa"/>
          </w:tcPr>
          <w:p w14:paraId="016BDC70" w14:textId="0B99D87E"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ShipName</w:t>
            </w:r>
          </w:p>
        </w:tc>
        <w:tc>
          <w:tcPr>
            <w:tcW w:w="1350" w:type="dxa"/>
          </w:tcPr>
          <w:p w14:paraId="21F46445" w14:textId="64782BF5"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metadata</w:t>
            </w:r>
          </w:p>
        </w:tc>
        <w:tc>
          <w:tcPr>
            <w:tcW w:w="1710" w:type="dxa"/>
          </w:tcPr>
          <w:p w14:paraId="37B76BA8" w14:textId="713B311D"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String</w:t>
            </w:r>
          </w:p>
        </w:tc>
        <w:tc>
          <w:tcPr>
            <w:tcW w:w="1350" w:type="dxa"/>
          </w:tcPr>
          <w:p w14:paraId="12A9E10A" w14:textId="06D820F2"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 xml:space="preserve">No </w:t>
            </w:r>
          </w:p>
        </w:tc>
        <w:tc>
          <w:tcPr>
            <w:tcW w:w="1800" w:type="dxa"/>
          </w:tcPr>
          <w:p w14:paraId="1A2B0611" w14:textId="77777777" w:rsidR="00D7797D" w:rsidRPr="00DA60CA" w:rsidRDefault="00D7797D" w:rsidP="00DA60CA">
            <w:pPr>
              <w:pStyle w:val="ListNumber"/>
              <w:numPr>
                <w:ilvl w:val="0"/>
                <w:numId w:val="0"/>
              </w:numPr>
              <w:rPr>
                <w:rFonts w:eastAsia="Times New Roman" w:cs="Calibri"/>
                <w:color w:val="000000"/>
              </w:rPr>
            </w:pPr>
          </w:p>
        </w:tc>
        <w:tc>
          <w:tcPr>
            <w:tcW w:w="1890" w:type="dxa"/>
          </w:tcPr>
          <w:p w14:paraId="7F946DF3" w14:textId="4DB9455B" w:rsidR="00D7797D" w:rsidRPr="00DA60CA" w:rsidRDefault="00D7797D" w:rsidP="00DA60CA">
            <w:pPr>
              <w:pStyle w:val="ListNumber"/>
              <w:numPr>
                <w:ilvl w:val="0"/>
                <w:numId w:val="0"/>
              </w:numPr>
              <w:rPr>
                <w:rFonts w:eastAsia="Times New Roman" w:cs="Calibri"/>
                <w:color w:val="000000"/>
              </w:rPr>
            </w:pPr>
            <w:r w:rsidRPr="00DA60CA">
              <w:rPr>
                <w:rFonts w:eastAsia="Times New Roman" w:cs="Calibri"/>
                <w:color w:val="000000"/>
              </w:rPr>
              <w:t>Employee's current ship assignment (name representation</w:t>
            </w:r>
            <w:r w:rsidR="00F466A8">
              <w:rPr>
                <w:rFonts w:eastAsia="Times New Roman" w:cs="Calibri"/>
                <w:color w:val="000000"/>
              </w:rPr>
              <w:t>)</w:t>
            </w:r>
          </w:p>
        </w:tc>
      </w:tr>
    </w:tbl>
    <w:p w14:paraId="1DC2389E" w14:textId="77777777" w:rsidR="008913FC" w:rsidRDefault="008913FC" w:rsidP="00440F5B">
      <w:pPr>
        <w:pStyle w:val="ListNumber"/>
        <w:numPr>
          <w:ilvl w:val="0"/>
          <w:numId w:val="0"/>
        </w:numPr>
      </w:pPr>
    </w:p>
    <w:p w14:paraId="3C82C9F7" w14:textId="0C94B710" w:rsidR="00667862" w:rsidRPr="00667862" w:rsidRDefault="00667862" w:rsidP="009B24C3">
      <w:pPr>
        <w:pStyle w:val="Heading3"/>
      </w:pPr>
      <w:bookmarkStart w:id="170" w:name="_Toc9515075"/>
      <w:r>
        <w:t>Groups</w:t>
      </w:r>
      <w:bookmarkEnd w:id="170"/>
    </w:p>
    <w:p w14:paraId="1004530A" w14:textId="77777777" w:rsidR="004631AF" w:rsidRDefault="004631AF" w:rsidP="00440F5B">
      <w:pPr>
        <w:pStyle w:val="3Normal"/>
      </w:pPr>
      <w:r>
        <w:t>The groups will be represented by “</w:t>
      </w:r>
      <w:r w:rsidRPr="00DA60CA">
        <w:rPr>
          <w:b/>
        </w:rPr>
        <w:t>groupofuniquenames</w:t>
      </w:r>
      <w:r>
        <w:t xml:space="preserve">” object class and the users will be assigned to these groups through “member” attribute. </w:t>
      </w:r>
    </w:p>
    <w:p w14:paraId="0B2F9F67" w14:textId="07D5EA7F" w:rsidR="00E2182C" w:rsidRDefault="004631AF" w:rsidP="00440F5B">
      <w:pPr>
        <w:pStyle w:val="3Normal"/>
      </w:pPr>
      <w:r>
        <w:t xml:space="preserve">Please note that group should be designed based on specific access criteria to ensure that limited number of users are part of the group. </w:t>
      </w:r>
    </w:p>
    <w:p w14:paraId="0339D0A9" w14:textId="77777777" w:rsidR="00440F5B" w:rsidRDefault="00440F5B" w:rsidP="00870113">
      <w:pPr>
        <w:pStyle w:val="3Normal"/>
        <w:pBdr>
          <w:top w:val="single" w:sz="4" w:space="1" w:color="auto"/>
          <w:left w:val="single" w:sz="4" w:space="4" w:color="auto"/>
          <w:bottom w:val="single" w:sz="4" w:space="1" w:color="auto"/>
          <w:right w:val="single" w:sz="4" w:space="4" w:color="auto"/>
        </w:pBdr>
      </w:pPr>
      <w:r w:rsidRPr="00440F5B">
        <w:rPr>
          <w:b/>
          <w:bCs/>
          <w:u w:val="single"/>
        </w:rPr>
        <w:t>Note:</w:t>
      </w:r>
    </w:p>
    <w:p w14:paraId="60DF8178" w14:textId="571256CA" w:rsidR="008913FC" w:rsidRDefault="00440F5B" w:rsidP="00870113">
      <w:pPr>
        <w:pStyle w:val="3Normal"/>
        <w:pBdr>
          <w:top w:val="single" w:sz="4" w:space="1" w:color="auto"/>
          <w:left w:val="single" w:sz="4" w:space="4" w:color="auto"/>
          <w:bottom w:val="single" w:sz="4" w:space="1" w:color="auto"/>
          <w:right w:val="single" w:sz="4" w:space="4" w:color="auto"/>
        </w:pBdr>
      </w:pPr>
      <w:r>
        <w:t>During group definition phase, it may be appropriate to evaluate whether group should be modelled as an attribute to reduce impact on groups.</w:t>
      </w:r>
    </w:p>
    <w:p w14:paraId="75986683" w14:textId="50D95189" w:rsidR="004E49DD" w:rsidRDefault="00B763AB" w:rsidP="00B763AB">
      <w:pPr>
        <w:pStyle w:val="Heading2"/>
      </w:pPr>
      <w:bookmarkStart w:id="171" w:name="_Toc9515076"/>
      <w:r>
        <w:lastRenderedPageBreak/>
        <w:t>Index</w:t>
      </w:r>
      <w:bookmarkEnd w:id="171"/>
    </w:p>
    <w:p w14:paraId="3C19E889" w14:textId="26E12685" w:rsidR="00B763AB" w:rsidRDefault="00B763AB" w:rsidP="00B763AB">
      <w:pPr>
        <w:pStyle w:val="H2Normal"/>
      </w:pPr>
      <w:r>
        <w:t xml:space="preserve">Directory server uses attribute indexes to </w:t>
      </w:r>
      <w:r w:rsidR="00B01420">
        <w:t>improve the performance.</w:t>
      </w:r>
      <w:r w:rsidR="00E85D84">
        <w:t xml:space="preserve"> These indexes are defined based on the usage pattern for a particular application. Additional indexes as needed will be created </w:t>
      </w:r>
      <w:r w:rsidR="00C065D6">
        <w:t>during application on-boarding phase.</w:t>
      </w:r>
      <w:r w:rsidR="002E3301">
        <w:t xml:space="preserve"> See </w:t>
      </w:r>
      <w:r w:rsidR="002E3301">
        <w:rPr>
          <w:rStyle w:val="LinkChar"/>
        </w:rPr>
        <w:t>S</w:t>
      </w:r>
      <w:r w:rsidR="002E3301" w:rsidRPr="008F3181">
        <w:rPr>
          <w:rStyle w:val="LinkChar"/>
        </w:rPr>
        <w:t xml:space="preserve">ection </w:t>
      </w:r>
      <w:r w:rsidR="002E3301" w:rsidRPr="008F3181">
        <w:rPr>
          <w:rStyle w:val="LinkChar"/>
        </w:rPr>
        <w:fldChar w:fldCharType="begin"/>
      </w:r>
      <w:r w:rsidR="002E3301" w:rsidRPr="008F3181">
        <w:rPr>
          <w:rStyle w:val="LinkChar"/>
        </w:rPr>
        <w:instrText xml:space="preserve"> REF _Ref8214702 \w \h </w:instrText>
      </w:r>
      <w:r w:rsidR="002E3301">
        <w:rPr>
          <w:rStyle w:val="LinkChar"/>
        </w:rPr>
        <w:instrText xml:space="preserve"> \* MERGEFORMAT </w:instrText>
      </w:r>
      <w:r w:rsidR="002E3301" w:rsidRPr="008F3181">
        <w:rPr>
          <w:rStyle w:val="LinkChar"/>
        </w:rPr>
      </w:r>
      <w:r w:rsidR="002E3301" w:rsidRPr="008F3181">
        <w:rPr>
          <w:rStyle w:val="LinkChar"/>
        </w:rPr>
        <w:fldChar w:fldCharType="separate"/>
      </w:r>
      <w:r w:rsidR="002E3301" w:rsidRPr="008F3181">
        <w:rPr>
          <w:rStyle w:val="LinkChar"/>
        </w:rPr>
        <w:t>5</w:t>
      </w:r>
      <w:r w:rsidR="002E3301" w:rsidRPr="008F3181">
        <w:rPr>
          <w:rStyle w:val="LinkChar"/>
        </w:rPr>
        <w:fldChar w:fldCharType="end"/>
      </w:r>
      <w:r w:rsidR="002E3301" w:rsidRPr="008F3181">
        <w:rPr>
          <w:rStyle w:val="LinkChar"/>
        </w:rPr>
        <w:t xml:space="preserve"> </w:t>
      </w:r>
      <w:r w:rsidR="002E3301" w:rsidRPr="008F3181">
        <w:rPr>
          <w:rStyle w:val="LinkChar"/>
        </w:rPr>
        <w:fldChar w:fldCharType="begin"/>
      </w:r>
      <w:r w:rsidR="002E3301" w:rsidRPr="008F3181">
        <w:rPr>
          <w:rStyle w:val="LinkChar"/>
        </w:rPr>
        <w:instrText xml:space="preserve"> REF _Ref8214716 \h </w:instrText>
      </w:r>
      <w:r w:rsidR="002E3301">
        <w:rPr>
          <w:rStyle w:val="LinkChar"/>
        </w:rPr>
        <w:instrText xml:space="preserve"> \* MERGEFORMAT </w:instrText>
      </w:r>
      <w:r w:rsidR="002E3301" w:rsidRPr="008F3181">
        <w:rPr>
          <w:rStyle w:val="LinkChar"/>
        </w:rPr>
      </w:r>
      <w:r w:rsidR="002E3301" w:rsidRPr="008F3181">
        <w:rPr>
          <w:rStyle w:val="LinkChar"/>
        </w:rPr>
        <w:fldChar w:fldCharType="separate"/>
      </w:r>
      <w:r w:rsidR="002E3301" w:rsidRPr="008F3181">
        <w:rPr>
          <w:rStyle w:val="LinkChar"/>
        </w:rPr>
        <w:t>Integration Architecture</w:t>
      </w:r>
      <w:r w:rsidR="002E3301" w:rsidRPr="008F3181">
        <w:rPr>
          <w:rStyle w:val="LinkChar"/>
        </w:rPr>
        <w:fldChar w:fldCharType="end"/>
      </w:r>
      <w:r w:rsidR="002E3301">
        <w:t xml:space="preserve"> for more details.</w:t>
      </w:r>
    </w:p>
    <w:p w14:paraId="67F4B035" w14:textId="7A156032" w:rsidR="00E85D84" w:rsidRDefault="00E85D84" w:rsidP="00E85D84">
      <w:pPr>
        <w:pStyle w:val="Heading2"/>
      </w:pPr>
      <w:bookmarkStart w:id="172" w:name="_Toc9515077"/>
      <w:r>
        <w:t>Access Control</w:t>
      </w:r>
      <w:bookmarkEnd w:id="172"/>
    </w:p>
    <w:p w14:paraId="2118670F" w14:textId="0F6C504A" w:rsidR="00E85D84" w:rsidRPr="00E85D84" w:rsidRDefault="00E85D84" w:rsidP="00E85D84">
      <w:pPr>
        <w:pStyle w:val="H2Normal"/>
      </w:pPr>
      <w:r>
        <w:t>Access to the data stored in directory server is an important aspect of directory design</w:t>
      </w:r>
      <w:r w:rsidR="002E3301">
        <w:t xml:space="preserve"> to ensure data security. Please refer to </w:t>
      </w:r>
      <w:r w:rsidR="002E3301" w:rsidRPr="008F3181">
        <w:rPr>
          <w:rStyle w:val="LinkChar"/>
        </w:rPr>
        <w:t xml:space="preserve">Section </w:t>
      </w:r>
      <w:r w:rsidR="002E3301" w:rsidRPr="008F3181">
        <w:rPr>
          <w:rStyle w:val="LinkChar"/>
        </w:rPr>
        <w:fldChar w:fldCharType="begin"/>
      </w:r>
      <w:r w:rsidR="002E3301" w:rsidRPr="008F3181">
        <w:rPr>
          <w:rStyle w:val="LinkChar"/>
        </w:rPr>
        <w:instrText xml:space="preserve"> REF _Ref7540373 \w \h </w:instrText>
      </w:r>
      <w:r w:rsidR="002E3301">
        <w:rPr>
          <w:rStyle w:val="LinkChar"/>
        </w:rPr>
        <w:instrText xml:space="preserve"> \* MERGEFORMAT </w:instrText>
      </w:r>
      <w:r w:rsidR="002E3301" w:rsidRPr="008F3181">
        <w:rPr>
          <w:rStyle w:val="LinkChar"/>
        </w:rPr>
      </w:r>
      <w:r w:rsidR="002E3301" w:rsidRPr="008F3181">
        <w:rPr>
          <w:rStyle w:val="LinkChar"/>
        </w:rPr>
        <w:fldChar w:fldCharType="separate"/>
      </w:r>
      <w:r w:rsidR="002E3301" w:rsidRPr="008F3181">
        <w:rPr>
          <w:rStyle w:val="LinkChar"/>
        </w:rPr>
        <w:t>6.6</w:t>
      </w:r>
      <w:r w:rsidR="002E3301" w:rsidRPr="008F3181">
        <w:rPr>
          <w:rStyle w:val="LinkChar"/>
        </w:rPr>
        <w:fldChar w:fldCharType="end"/>
      </w:r>
      <w:r w:rsidR="002E3301">
        <w:rPr>
          <w:rStyle w:val="LinkChar"/>
        </w:rPr>
        <w:t xml:space="preserve"> </w:t>
      </w:r>
      <w:r w:rsidR="002E3301" w:rsidRPr="008F3181">
        <w:rPr>
          <w:rStyle w:val="LinkChar"/>
        </w:rPr>
        <w:fldChar w:fldCharType="begin"/>
      </w:r>
      <w:r w:rsidR="002E3301" w:rsidRPr="008F3181">
        <w:rPr>
          <w:rStyle w:val="LinkChar"/>
        </w:rPr>
        <w:instrText xml:space="preserve"> REF _Ref7540373 \h </w:instrText>
      </w:r>
      <w:r w:rsidR="002E3301">
        <w:rPr>
          <w:rStyle w:val="LinkChar"/>
        </w:rPr>
        <w:instrText xml:space="preserve"> \* MERGEFORMAT </w:instrText>
      </w:r>
      <w:r w:rsidR="002E3301" w:rsidRPr="008F3181">
        <w:rPr>
          <w:rStyle w:val="LinkChar"/>
        </w:rPr>
      </w:r>
      <w:r w:rsidR="002E3301" w:rsidRPr="008F3181">
        <w:rPr>
          <w:rStyle w:val="LinkChar"/>
        </w:rPr>
        <w:fldChar w:fldCharType="separate"/>
      </w:r>
      <w:r w:rsidR="002E3301" w:rsidRPr="008F3181">
        <w:rPr>
          <w:rStyle w:val="LinkChar"/>
        </w:rPr>
        <w:t>Authorization</w:t>
      </w:r>
      <w:r w:rsidR="002E3301" w:rsidRPr="008F3181">
        <w:rPr>
          <w:rStyle w:val="LinkChar"/>
        </w:rPr>
        <w:fldChar w:fldCharType="end"/>
      </w:r>
      <w:r w:rsidR="002E3301">
        <w:t xml:space="preserve"> for more details.</w:t>
      </w:r>
    </w:p>
    <w:p w14:paraId="1ACB1904" w14:textId="70F322B5" w:rsidR="00B01420" w:rsidRDefault="00B01420" w:rsidP="00B763AB">
      <w:pPr>
        <w:pStyle w:val="H2Normal"/>
      </w:pPr>
    </w:p>
    <w:p w14:paraId="3A8775D6" w14:textId="77777777" w:rsidR="00B01420" w:rsidRPr="00B763AB" w:rsidRDefault="00B01420" w:rsidP="008F3181">
      <w:pPr>
        <w:pStyle w:val="H2Normal"/>
      </w:pPr>
    </w:p>
    <w:p w14:paraId="1609F00E" w14:textId="4BE0744B" w:rsidR="00771F1D" w:rsidRPr="00EB2C80" w:rsidRDefault="00B01234" w:rsidP="003955CE">
      <w:pPr>
        <w:pStyle w:val="Heading1"/>
        <w:ind w:left="518"/>
      </w:pPr>
      <w:bookmarkStart w:id="173" w:name="_Toc7265806"/>
      <w:bookmarkStart w:id="174" w:name="_Toc7277312"/>
      <w:bookmarkStart w:id="175" w:name="_Toc7277502"/>
      <w:bookmarkStart w:id="176" w:name="_Toc7261184"/>
      <w:bookmarkStart w:id="177" w:name="_Toc7265807"/>
      <w:bookmarkStart w:id="178" w:name="_Toc7277313"/>
      <w:bookmarkStart w:id="179" w:name="_Toc7277503"/>
      <w:bookmarkStart w:id="180" w:name="_Toc9515078"/>
      <w:bookmarkEnd w:id="173"/>
      <w:bookmarkEnd w:id="174"/>
      <w:bookmarkEnd w:id="175"/>
      <w:bookmarkEnd w:id="176"/>
      <w:bookmarkEnd w:id="177"/>
      <w:bookmarkEnd w:id="178"/>
      <w:bookmarkEnd w:id="179"/>
      <w:r>
        <w:lastRenderedPageBreak/>
        <w:t>P</w:t>
      </w:r>
      <w:r w:rsidR="00133D77" w:rsidRPr="00EB2C80">
        <w:t xml:space="preserve">hysical </w:t>
      </w:r>
      <w:r w:rsidR="00D458B9" w:rsidRPr="00EB2C80">
        <w:t>Architecture</w:t>
      </w:r>
      <w:bookmarkEnd w:id="180"/>
    </w:p>
    <w:bookmarkEnd w:id="127"/>
    <w:bookmarkEnd w:id="128"/>
    <w:bookmarkEnd w:id="129"/>
    <w:p w14:paraId="48F4F32B" w14:textId="6F99A44A" w:rsidR="003303D6" w:rsidRDefault="003303D6" w:rsidP="00FF6A70">
      <w:pPr>
        <w:pStyle w:val="H1Normal"/>
      </w:pPr>
      <w:r w:rsidRPr="00885AE4">
        <w:rPr>
          <w:lang w:eastAsia="de-DE"/>
        </w:rPr>
        <w:t xml:space="preserve">This section details the </w:t>
      </w:r>
      <w:r w:rsidR="00E2182C">
        <w:rPr>
          <w:lang w:eastAsia="de-DE"/>
        </w:rPr>
        <w:t xml:space="preserve">deployment topology and </w:t>
      </w:r>
      <w:r w:rsidRPr="00885AE4">
        <w:rPr>
          <w:lang w:eastAsia="de-DE"/>
        </w:rPr>
        <w:t>physical architecture of the AM Solution in Development (DEV), Stage (STAGE)</w:t>
      </w:r>
      <w:r w:rsidR="00796C9B">
        <w:rPr>
          <w:lang w:eastAsia="de-DE"/>
        </w:rPr>
        <w:t>,</w:t>
      </w:r>
      <w:r w:rsidR="00796C9B" w:rsidRPr="00885AE4">
        <w:rPr>
          <w:lang w:eastAsia="de-DE"/>
        </w:rPr>
        <w:t xml:space="preserve"> </w:t>
      </w:r>
      <w:r w:rsidR="0025125E">
        <w:rPr>
          <w:lang w:eastAsia="de-DE"/>
        </w:rPr>
        <w:t>and Production</w:t>
      </w:r>
      <w:r w:rsidRPr="00885AE4">
        <w:rPr>
          <w:lang w:eastAsia="de-DE"/>
        </w:rPr>
        <w:t xml:space="preserve"> (PROD) environments</w:t>
      </w:r>
      <w:r w:rsidRPr="00885AE4">
        <w:t>.</w:t>
      </w:r>
    </w:p>
    <w:p w14:paraId="4C7C2608" w14:textId="5844CD17" w:rsidR="00B648B3" w:rsidRDefault="00712141" w:rsidP="008D55F3">
      <w:pPr>
        <w:pStyle w:val="Heading2"/>
      </w:pPr>
      <w:bookmarkStart w:id="181" w:name="_Toc9515079"/>
      <w:r>
        <w:t>Topology</w:t>
      </w:r>
      <w:bookmarkEnd w:id="181"/>
    </w:p>
    <w:p w14:paraId="67DF5E3F" w14:textId="77777777" w:rsidR="00E92B36" w:rsidRPr="00B45754" w:rsidRDefault="00E92B36" w:rsidP="00FF6A70">
      <w:pPr>
        <w:pStyle w:val="H2Normal"/>
      </w:pPr>
      <w:r w:rsidRPr="00B45754">
        <w:t>Each datacenter will consist of the following setup</w:t>
      </w:r>
    </w:p>
    <w:p w14:paraId="7F2F90F1" w14:textId="77777777" w:rsidR="00E92B36" w:rsidRPr="00B45754" w:rsidRDefault="00E92B36" w:rsidP="00FF6A70">
      <w:pPr>
        <w:pStyle w:val="Heading2ListNumber"/>
        <w:numPr>
          <w:ilvl w:val="0"/>
          <w:numId w:val="60"/>
        </w:numPr>
      </w:pPr>
      <w:r w:rsidRPr="00B45754">
        <w:t xml:space="preserve">All the servers have globally unique server-id set. </w:t>
      </w:r>
    </w:p>
    <w:p w14:paraId="5ED869A1" w14:textId="77777777" w:rsidR="00E92B36" w:rsidRPr="00B45754" w:rsidRDefault="00E92B36" w:rsidP="00FF6A70">
      <w:pPr>
        <w:pStyle w:val="Heading2ListNumber"/>
        <w:numPr>
          <w:ilvl w:val="0"/>
          <w:numId w:val="60"/>
        </w:numPr>
      </w:pPr>
      <w:r w:rsidRPr="00B45754">
        <w:t>All the servers will have synchronized clocks to prevent issues with replications.</w:t>
      </w:r>
    </w:p>
    <w:p w14:paraId="2F593DE6" w14:textId="3EB30D4C" w:rsidR="00E92B36" w:rsidRDefault="00E92B36" w:rsidP="00FF6A70">
      <w:pPr>
        <w:pStyle w:val="Heading2ListNumber"/>
        <w:numPr>
          <w:ilvl w:val="0"/>
          <w:numId w:val="60"/>
        </w:numPr>
      </w:pPr>
      <w:r w:rsidRPr="00B45754">
        <w:t xml:space="preserve">At least two servers running an instance of ForgeRock directory servers </w:t>
      </w:r>
      <w:r w:rsidR="005761D5">
        <w:t xml:space="preserve">(with replication enabled) </w:t>
      </w:r>
      <w:r w:rsidRPr="00B45754">
        <w:t xml:space="preserve">on </w:t>
      </w:r>
      <w:r w:rsidR="00B51724" w:rsidRPr="00B45754">
        <w:t xml:space="preserve">port 1389 (LDAP) and </w:t>
      </w:r>
      <w:r w:rsidRPr="00B45754">
        <w:t>port 1636</w:t>
      </w:r>
      <w:r w:rsidR="00B51724" w:rsidRPr="00B45754">
        <w:t xml:space="preserve"> (LDAPS)</w:t>
      </w:r>
      <w:r w:rsidR="00501C50" w:rsidRPr="00B45754">
        <w:t>.</w:t>
      </w:r>
    </w:p>
    <w:p w14:paraId="1CF41352" w14:textId="137BB98F" w:rsidR="00E92B36" w:rsidRPr="00B45754" w:rsidRDefault="00E92B36" w:rsidP="00FF6A70">
      <w:pPr>
        <w:pStyle w:val="Heading2ListNumber"/>
        <w:numPr>
          <w:ilvl w:val="0"/>
          <w:numId w:val="60"/>
        </w:numPr>
      </w:pPr>
      <w:r w:rsidRPr="00B45754">
        <w:t>ForgeRock directory servers will be fronted by a</w:t>
      </w:r>
      <w:r w:rsidR="00B51724" w:rsidRPr="00B45754">
        <w:t xml:space="preserve"> pair of</w:t>
      </w:r>
      <w:r w:rsidRPr="00B45754">
        <w:t xml:space="preserve"> load balancer that</w:t>
      </w:r>
      <w:r w:rsidR="00501C50" w:rsidRPr="00B45754">
        <w:t>:</w:t>
      </w:r>
    </w:p>
    <w:p w14:paraId="2B01291B" w14:textId="0C8A699C" w:rsidR="00B51724" w:rsidRPr="00B45754" w:rsidRDefault="00B51724" w:rsidP="00FF6A70">
      <w:pPr>
        <w:pStyle w:val="Heading2ListNumber"/>
        <w:numPr>
          <w:ilvl w:val="2"/>
          <w:numId w:val="50"/>
        </w:numPr>
      </w:pPr>
      <w:r w:rsidRPr="00B45754">
        <w:t>Exposes a single IP address that applications can connect to (through corresponding domain name)</w:t>
      </w:r>
      <w:r w:rsidR="00501C50" w:rsidRPr="00B45754">
        <w:t>.</w:t>
      </w:r>
    </w:p>
    <w:p w14:paraId="553A4E11" w14:textId="3502442A" w:rsidR="00E92B36" w:rsidRPr="00B45754" w:rsidRDefault="00E92B36" w:rsidP="00FF6A70">
      <w:pPr>
        <w:pStyle w:val="Heading2ListNumber"/>
        <w:numPr>
          <w:ilvl w:val="2"/>
          <w:numId w:val="50"/>
        </w:numPr>
      </w:pPr>
      <w:r w:rsidRPr="00B45754">
        <w:t>Load-balances incoming traffic across two or more directory servers</w:t>
      </w:r>
      <w:r w:rsidR="00501C50" w:rsidRPr="00B45754">
        <w:t>.</w:t>
      </w:r>
    </w:p>
    <w:p w14:paraId="4AE52E93" w14:textId="5EF12DCA" w:rsidR="00E92B36" w:rsidRPr="00B45754" w:rsidRDefault="00CE0722" w:rsidP="00FF6A70">
      <w:pPr>
        <w:pStyle w:val="Heading2ListNumber"/>
        <w:numPr>
          <w:ilvl w:val="2"/>
          <w:numId w:val="50"/>
        </w:numPr>
      </w:pPr>
      <w:r w:rsidRPr="00B45754">
        <w:t>Monitors the health of directory servers</w:t>
      </w:r>
      <w:r w:rsidR="00501C50" w:rsidRPr="00B45754">
        <w:t>.</w:t>
      </w:r>
      <w:r w:rsidR="00FD08DE">
        <w:t xml:space="preserve"> </w:t>
      </w:r>
      <w:r w:rsidR="00A03351">
        <w:t>S</w:t>
      </w:r>
      <w:r w:rsidR="00FD08DE">
        <w:t xml:space="preserve">ee section </w:t>
      </w:r>
      <w:r w:rsidR="00FD08DE">
        <w:fldChar w:fldCharType="begin"/>
      </w:r>
      <w:r w:rsidR="00FD08DE">
        <w:instrText xml:space="preserve"> REF _Ref8143421 \r \h </w:instrText>
      </w:r>
      <w:r w:rsidR="00FD08DE">
        <w:fldChar w:fldCharType="separate"/>
      </w:r>
      <w:r w:rsidR="00FD08DE">
        <w:t>7.2.1</w:t>
      </w:r>
      <w:r w:rsidR="00FD08DE">
        <w:fldChar w:fldCharType="end"/>
      </w:r>
      <w:r w:rsidR="00FD08DE">
        <w:t xml:space="preserve"> </w:t>
      </w:r>
      <w:r w:rsidR="00FD08DE">
        <w:fldChar w:fldCharType="begin"/>
      </w:r>
      <w:r w:rsidR="00FD08DE">
        <w:instrText xml:space="preserve"> REF _Ref8143427 \h </w:instrText>
      </w:r>
      <w:r w:rsidR="00FD08DE">
        <w:fldChar w:fldCharType="separate"/>
      </w:r>
      <w:r w:rsidR="00FD08DE" w:rsidRPr="00391ECC">
        <w:t>Monitoring of Directory service availability</w:t>
      </w:r>
      <w:r w:rsidR="00FD08DE">
        <w:fldChar w:fldCharType="end"/>
      </w:r>
      <w:r w:rsidR="00A03351">
        <w:t xml:space="preserve"> for specific details about how the health of directory server can be monitored.</w:t>
      </w:r>
    </w:p>
    <w:p w14:paraId="2A4AC23C" w14:textId="4C8D47A3" w:rsidR="00CE0722" w:rsidRPr="00B45754" w:rsidRDefault="00CE0722" w:rsidP="00FF6A70">
      <w:pPr>
        <w:pStyle w:val="Heading2ListNumber"/>
        <w:numPr>
          <w:ilvl w:val="2"/>
          <w:numId w:val="50"/>
        </w:numPr>
      </w:pPr>
      <w:r w:rsidRPr="00B45754">
        <w:t>If directory server failure is detected, stops directing traffic to the failed server</w:t>
      </w:r>
      <w:r w:rsidR="00501C50" w:rsidRPr="00B45754">
        <w:t>.</w:t>
      </w:r>
    </w:p>
    <w:p w14:paraId="33B4FD72" w14:textId="0B0E1355" w:rsidR="00CE0722" w:rsidRPr="00B45754" w:rsidRDefault="00CE0722" w:rsidP="00FF6A70">
      <w:pPr>
        <w:pStyle w:val="Heading2ListNumber"/>
        <w:numPr>
          <w:ilvl w:val="2"/>
          <w:numId w:val="50"/>
        </w:numPr>
      </w:pPr>
      <w:r w:rsidRPr="00B45754">
        <w:t xml:space="preserve">Once a failed directory server is available, adds the directory server automatically </w:t>
      </w:r>
      <w:r w:rsidR="00FD08DE">
        <w:t xml:space="preserve">back </w:t>
      </w:r>
      <w:r w:rsidRPr="00B45754">
        <w:t>to load balancing pool.</w:t>
      </w:r>
    </w:p>
    <w:p w14:paraId="5C3CF3AB" w14:textId="33FDA464" w:rsidR="00712141" w:rsidRDefault="002E599A" w:rsidP="009B24C3">
      <w:pPr>
        <w:pStyle w:val="Heading3"/>
      </w:pPr>
      <w:bookmarkStart w:id="182" w:name="_Toc9515080"/>
      <w:r>
        <w:t>Replication</w:t>
      </w:r>
      <w:bookmarkEnd w:id="182"/>
    </w:p>
    <w:p w14:paraId="6E4380C3" w14:textId="57681013" w:rsidR="00C87AAA" w:rsidRDefault="00F53DA4" w:rsidP="00870113">
      <w:pPr>
        <w:pStyle w:val="3Normal"/>
      </w:pPr>
      <w:r w:rsidRPr="00930A09">
        <w:t xml:space="preserve">Replication is the process of copying updates between DS servers such that all directory servers converge on identical copies of directory data. </w:t>
      </w:r>
      <w:r w:rsidRPr="00930A09">
        <w:lastRenderedPageBreak/>
        <w:t>Replication is designed to let convergence happen over time by default. Letting convergence happen over time means that different replicas can be momentarily out of sync. It also means that if you lose an individual server or even an entire data center, your directory service can keep on running, and then get back in sync when the servers are restarted or the network is repaired</w:t>
      </w:r>
      <w:r>
        <w:t>.</w:t>
      </w:r>
      <w:r w:rsidRPr="00930A09">
        <w:t xml:space="preserve"> </w:t>
      </w:r>
      <w:r w:rsidR="00D341B8">
        <w:t xml:space="preserve">ForgeRock </w:t>
      </w:r>
      <w:r w:rsidRPr="00930A09">
        <w:t xml:space="preserve">DS replication does not operate in active-passive mode. Instead, </w:t>
      </w:r>
      <w:r w:rsidR="0072708A">
        <w:t xml:space="preserve">it supports ability to </w:t>
      </w:r>
      <w:r w:rsidRPr="00930A09">
        <w:t xml:space="preserve">read and write </w:t>
      </w:r>
      <w:r w:rsidR="00D05C93">
        <w:t>to</w:t>
      </w:r>
      <w:r w:rsidRPr="00930A09">
        <w:t xml:space="preserve"> any running server. Replication replays your changes as soon as possible.</w:t>
      </w:r>
      <w:r>
        <w:t xml:space="preserve"> After setting up replication, </w:t>
      </w:r>
      <w:r w:rsidRPr="00930A09">
        <w:t>replicated DS directory servers publish an external change log over LDAP. This change</w:t>
      </w:r>
      <w:r w:rsidR="00030E93">
        <w:t xml:space="preserve"> </w:t>
      </w:r>
      <w:r w:rsidRPr="00930A09">
        <w:t>log allows authorized client applications to read changes to directory data.</w:t>
      </w:r>
    </w:p>
    <w:p w14:paraId="0D203B24" w14:textId="4E3D97B9" w:rsidR="00D341B8" w:rsidRDefault="00D341B8" w:rsidP="00870113">
      <w:pPr>
        <w:pStyle w:val="3Normal"/>
      </w:pPr>
      <w:r>
        <w:t>Below point will be consider</w:t>
      </w:r>
      <w:r w:rsidR="00030E93">
        <w:t>ed</w:t>
      </w:r>
      <w:r>
        <w:t xml:space="preserve"> while setting up the replication:</w:t>
      </w:r>
    </w:p>
    <w:p w14:paraId="75C23747" w14:textId="77777777" w:rsidR="00930A09" w:rsidRPr="00D7343D" w:rsidRDefault="00930A09" w:rsidP="00870113">
      <w:pPr>
        <w:pStyle w:val="3ListNumber"/>
        <w:numPr>
          <w:ilvl w:val="0"/>
          <w:numId w:val="61"/>
        </w:numPr>
      </w:pPr>
      <w:r w:rsidRPr="00D7343D">
        <w:t>Replication per Suffix</w:t>
      </w:r>
    </w:p>
    <w:p w14:paraId="2BF2607C" w14:textId="09631B4B" w:rsidR="00030E93" w:rsidRDefault="00D341B8" w:rsidP="00870113">
      <w:pPr>
        <w:pStyle w:val="3ListNumber"/>
        <w:numPr>
          <w:ilvl w:val="0"/>
          <w:numId w:val="61"/>
        </w:numPr>
      </w:pPr>
      <w:r w:rsidRPr="00D7343D">
        <w:t>Replication Connection Selection</w:t>
      </w:r>
    </w:p>
    <w:p w14:paraId="0734887B" w14:textId="0C6C4B71" w:rsidR="00CE0722" w:rsidRDefault="00CE0722" w:rsidP="00870113">
      <w:pPr>
        <w:pStyle w:val="3Normal"/>
      </w:pPr>
      <w:r>
        <w:t>The replication will be setup such that</w:t>
      </w:r>
      <w:r w:rsidR="00030E93">
        <w:t>:</w:t>
      </w:r>
    </w:p>
    <w:p w14:paraId="2FC61828" w14:textId="2EDDCD2D" w:rsidR="00CE0722" w:rsidRDefault="00CE0722" w:rsidP="00870113">
      <w:pPr>
        <w:pStyle w:val="3ListNumber"/>
        <w:numPr>
          <w:ilvl w:val="0"/>
          <w:numId w:val="62"/>
        </w:numPr>
      </w:pPr>
      <w:r>
        <w:t xml:space="preserve">Directory servers </w:t>
      </w:r>
      <w:r w:rsidR="009B24C3">
        <w:t>will have built-in</w:t>
      </w:r>
      <w:r w:rsidR="00C1722F">
        <w:t xml:space="preserve"> </w:t>
      </w:r>
      <w:r>
        <w:t>replication server.</w:t>
      </w:r>
    </w:p>
    <w:p w14:paraId="5D99964A" w14:textId="733CCB6D" w:rsidR="00CE0722" w:rsidRDefault="00CE0722" w:rsidP="00870113">
      <w:pPr>
        <w:pStyle w:val="3ListNumber"/>
      </w:pPr>
      <w:r>
        <w:t>All the servers within data-center are part of single replication group so that directory servers automatically connect to replication server within the data-center.</w:t>
      </w:r>
    </w:p>
    <w:p w14:paraId="1210E337" w14:textId="65D45171" w:rsidR="00C1722F" w:rsidRDefault="00831A58" w:rsidP="00870113">
      <w:pPr>
        <w:pStyle w:val="3ListNumber"/>
      </w:pPr>
      <w:r>
        <w:t xml:space="preserve">Directory </w:t>
      </w:r>
      <w:r w:rsidR="00CE0722">
        <w:t xml:space="preserve">servers in the data-center will be integrated with </w:t>
      </w:r>
      <w:r>
        <w:t xml:space="preserve">directory </w:t>
      </w:r>
      <w:r w:rsidR="00CE0722">
        <w:t xml:space="preserve">server in other data-centers in a mesh (i.e. each </w:t>
      </w:r>
      <w:r>
        <w:t xml:space="preserve">directory </w:t>
      </w:r>
      <w:r w:rsidR="00CE0722">
        <w:t xml:space="preserve">server will be connected to </w:t>
      </w:r>
      <w:r>
        <w:t xml:space="preserve">all the </w:t>
      </w:r>
      <w:r w:rsidR="00CE0722">
        <w:t xml:space="preserve">other </w:t>
      </w:r>
      <w:r>
        <w:t xml:space="preserve">directory </w:t>
      </w:r>
      <w:r w:rsidR="00CE0722">
        <w:t>servers in the other data-center</w:t>
      </w:r>
      <w:r>
        <w:t>s</w:t>
      </w:r>
      <w:r w:rsidR="00C1722F">
        <w:t>)</w:t>
      </w:r>
      <w:r w:rsidR="00CE0722">
        <w:t>.</w:t>
      </w:r>
    </w:p>
    <w:p w14:paraId="48A056F2" w14:textId="77777777" w:rsidR="00870113" w:rsidRPr="00870113" w:rsidRDefault="00870113" w:rsidP="00870113">
      <w:pPr>
        <w:pStyle w:val="3Normal"/>
        <w:pBdr>
          <w:top w:val="single" w:sz="4" w:space="1" w:color="auto"/>
          <w:left w:val="single" w:sz="4" w:space="4" w:color="auto"/>
          <w:bottom w:val="single" w:sz="4" w:space="1" w:color="auto"/>
          <w:right w:val="single" w:sz="4" w:space="4" w:color="auto"/>
        </w:pBdr>
        <w:rPr>
          <w:b/>
          <w:bCs/>
          <w:u w:val="single"/>
        </w:rPr>
      </w:pPr>
      <w:r w:rsidRPr="00870113">
        <w:rPr>
          <w:b/>
          <w:bCs/>
          <w:u w:val="single"/>
        </w:rPr>
        <w:t>Note:</w:t>
      </w:r>
    </w:p>
    <w:p w14:paraId="2E509955" w14:textId="62F33D1F" w:rsidR="00EB1D95" w:rsidRDefault="00870113" w:rsidP="00870113">
      <w:pPr>
        <w:pStyle w:val="3Normal"/>
        <w:pBdr>
          <w:top w:val="single" w:sz="4" w:space="1" w:color="auto"/>
          <w:left w:val="single" w:sz="4" w:space="4" w:color="auto"/>
          <w:bottom w:val="single" w:sz="4" w:space="1" w:color="auto"/>
          <w:right w:val="single" w:sz="4" w:space="4" w:color="auto"/>
        </w:pBdr>
      </w:pPr>
      <w:r>
        <w:t>At this time, no sub-tree or fractional (attributes) replication is being setup.</w:t>
      </w:r>
    </w:p>
    <w:p w14:paraId="7D70ADEA" w14:textId="77777777" w:rsidR="001234DA" w:rsidRDefault="001234DA" w:rsidP="001234DA">
      <w:pPr>
        <w:pStyle w:val="Heading3"/>
        <w:rPr>
          <w:ins w:id="183" w:author="Mishra, Umesh" w:date="2019-05-23T10:03:00Z"/>
        </w:rPr>
      </w:pPr>
      <w:bookmarkStart w:id="184" w:name="_Toc9262195"/>
      <w:bookmarkStart w:id="185" w:name="_Toc9515081"/>
      <w:ins w:id="186" w:author="Mishra, Umesh" w:date="2019-05-23T10:03:00Z">
        <w:r>
          <w:lastRenderedPageBreak/>
          <w:t>Replication Integrity</w:t>
        </w:r>
        <w:bookmarkEnd w:id="184"/>
        <w:bookmarkEnd w:id="185"/>
        <w:r>
          <w:t xml:space="preserve"> </w:t>
        </w:r>
      </w:ins>
    </w:p>
    <w:p w14:paraId="4488AE1F" w14:textId="61E0858F" w:rsidR="00F74128" w:rsidDel="001234DA" w:rsidRDefault="00F74128" w:rsidP="009B24C3">
      <w:pPr>
        <w:pStyle w:val="Heading3"/>
        <w:rPr>
          <w:del w:id="187" w:author="Mishra, Umesh" w:date="2019-05-23T10:03:00Z"/>
        </w:rPr>
      </w:pPr>
      <w:del w:id="188" w:author="Mishra, Umesh" w:date="2019-05-23T10:03:00Z">
        <w:r w:rsidDel="001234DA">
          <w:delText>Replication Conflict</w:delText>
        </w:r>
      </w:del>
    </w:p>
    <w:p w14:paraId="0E73642E" w14:textId="10B40A31" w:rsidR="0055674D" w:rsidRPr="00870113" w:rsidRDefault="0055674D" w:rsidP="00870113">
      <w:pPr>
        <w:pStyle w:val="3Normal"/>
      </w:pPr>
      <w:r w:rsidRPr="00870113">
        <w:t xml:space="preserve">Replication on </w:t>
      </w:r>
      <w:r w:rsidR="00F74128" w:rsidRPr="00870113">
        <w:t xml:space="preserve">ForgeRock Directory Servers </w:t>
      </w:r>
      <w:r w:rsidRPr="00870113">
        <w:t>can generate two types of conflicts: modify and naming conflicts. Modify conflicts involve concurrent modifications to the same entry. Naming conflicts involve other operations that affect the DN of the entry.</w:t>
      </w:r>
    </w:p>
    <w:p w14:paraId="3062DA34" w14:textId="6BC498AB" w:rsidR="001900E8" w:rsidRPr="00870113" w:rsidRDefault="00557DBD" w:rsidP="00870113">
      <w:pPr>
        <w:pStyle w:val="3Normal"/>
      </w:pPr>
      <w:r w:rsidRPr="00870113">
        <w:t xml:space="preserve">Replication can resolve </w:t>
      </w:r>
      <w:r w:rsidRPr="00870113">
        <w:rPr>
          <w:b/>
          <w:bCs/>
        </w:rPr>
        <w:t>modify conflicts</w:t>
      </w:r>
      <w:r w:rsidRPr="00870113">
        <w:t xml:space="preserve"> and many naming conflicts automatically by replaying the changes in the correct order. To determine the relative order in which changes occurred, replicas retain historical information for each update. The historical information is purged after configured (property replication-purge-delay with value of 3 days) duration. </w:t>
      </w:r>
    </w:p>
    <w:p w14:paraId="65F7AB07" w14:textId="5B59D4A1" w:rsidR="00557DBD" w:rsidRDefault="00557DBD" w:rsidP="00870113">
      <w:pPr>
        <w:pStyle w:val="3Normal"/>
      </w:pPr>
      <w:r w:rsidRPr="00870113">
        <w:t>The following conflicts are resolved through this process</w:t>
      </w:r>
      <w:r w:rsidR="001900E8" w:rsidRPr="00870113">
        <w:t>:</w:t>
      </w:r>
    </w:p>
    <w:p w14:paraId="0A9C309D" w14:textId="77777777" w:rsidR="00557DBD" w:rsidRDefault="00557DBD" w:rsidP="00870113">
      <w:pPr>
        <w:pStyle w:val="3ListNumber"/>
        <w:numPr>
          <w:ilvl w:val="0"/>
          <w:numId w:val="63"/>
        </w:numPr>
      </w:pPr>
      <w:r>
        <w:t>The attributes of a given entry are modified concurrently in different ways on different replicas.</w:t>
      </w:r>
    </w:p>
    <w:p w14:paraId="1F62F4B5" w14:textId="77777777" w:rsidR="00557DBD" w:rsidRDefault="00557DBD" w:rsidP="00870113">
      <w:pPr>
        <w:pStyle w:val="3ListNumber"/>
      </w:pPr>
      <w:r>
        <w:t>An entry is renamed on one replica while being modified on another replica.</w:t>
      </w:r>
    </w:p>
    <w:p w14:paraId="1D016C6E" w14:textId="77777777" w:rsidR="00557DBD" w:rsidRDefault="00557DBD" w:rsidP="00870113">
      <w:pPr>
        <w:pStyle w:val="3ListNumber"/>
      </w:pPr>
      <w:r>
        <w:t>An entry is renamed on one replica while being renamed in a different way on another replica.</w:t>
      </w:r>
    </w:p>
    <w:p w14:paraId="38D19E19" w14:textId="1EF44B82" w:rsidR="00557DBD" w:rsidRDefault="00557DBD" w:rsidP="00870113">
      <w:pPr>
        <w:pStyle w:val="3ListNumber"/>
      </w:pPr>
      <w:r>
        <w:t>An entry is deleted on one replica while being modified on another replica.</w:t>
      </w:r>
    </w:p>
    <w:p w14:paraId="1FC8027E" w14:textId="15B4168B" w:rsidR="00557DBD" w:rsidRDefault="00557DBD" w:rsidP="00870113">
      <w:pPr>
        <w:pStyle w:val="3ListNumber"/>
      </w:pPr>
      <w:r>
        <w:t>An entry is deleted and another entry with the same DN added on one replica while the same entry is being modified on another replica.</w:t>
      </w:r>
    </w:p>
    <w:p w14:paraId="37ABAEB8" w14:textId="7DC28CDD" w:rsidR="00511BC0" w:rsidRPr="00870113" w:rsidRDefault="00557DBD" w:rsidP="00870113">
      <w:pPr>
        <w:pStyle w:val="3Normal"/>
      </w:pPr>
      <w:r w:rsidRPr="00870113">
        <w:t xml:space="preserve">Replication cannot resolve the following </w:t>
      </w:r>
      <w:r w:rsidRPr="00870113">
        <w:rPr>
          <w:b/>
          <w:bCs/>
        </w:rPr>
        <w:t>naming conflicts</w:t>
      </w:r>
      <w:r w:rsidRPr="00870113">
        <w:t xml:space="preserve">, so </w:t>
      </w:r>
      <w:r w:rsidR="005476BB" w:rsidRPr="00870113">
        <w:t>they must be</w:t>
      </w:r>
      <w:r w:rsidRPr="00870113">
        <w:t xml:space="preserve"> resolve</w:t>
      </w:r>
      <w:r w:rsidR="005476BB" w:rsidRPr="00870113">
        <w:t>d</w:t>
      </w:r>
      <w:r w:rsidRPr="00870113">
        <w:t xml:space="preserve"> manually:</w:t>
      </w:r>
    </w:p>
    <w:p w14:paraId="2841CF77" w14:textId="77777777" w:rsidR="00511BC0" w:rsidRPr="00870113" w:rsidRDefault="00557DBD" w:rsidP="00870113">
      <w:pPr>
        <w:pStyle w:val="3ListNumber"/>
        <w:numPr>
          <w:ilvl w:val="0"/>
          <w:numId w:val="64"/>
        </w:numPr>
      </w:pPr>
      <w:r w:rsidRPr="00870113">
        <w:t>Different entries that share the same DN are added concurrently on multiple replicas.</w:t>
      </w:r>
    </w:p>
    <w:p w14:paraId="16431005" w14:textId="13195168" w:rsidR="00511BC0" w:rsidRPr="00870113" w:rsidRDefault="00557DBD" w:rsidP="00870113">
      <w:pPr>
        <w:pStyle w:val="3ListNumber"/>
      </w:pPr>
      <w:r w:rsidRPr="00870113">
        <w:lastRenderedPageBreak/>
        <w:t>An entry on one replica is moved (renamed) to use the same DN as a new entry concurrently added on another replica</w:t>
      </w:r>
      <w:r w:rsidR="00DA60CA" w:rsidRPr="00870113">
        <w:t>.</w:t>
      </w:r>
    </w:p>
    <w:p w14:paraId="07234363" w14:textId="0C4A3795" w:rsidR="00557DBD" w:rsidRPr="00870113" w:rsidRDefault="00557DBD" w:rsidP="00870113">
      <w:pPr>
        <w:pStyle w:val="3ListNumber"/>
      </w:pPr>
      <w:r w:rsidRPr="00870113">
        <w:t>A parent entry is deleted on one replica while a child entry is added or renamed concurrently on another replica.</w:t>
      </w:r>
    </w:p>
    <w:p w14:paraId="749C5EE8" w14:textId="75F59C63" w:rsidR="00511BC0" w:rsidRPr="00715CE0" w:rsidRDefault="00B51794" w:rsidP="00715CE0">
      <w:pPr>
        <w:pStyle w:val="3Normal"/>
      </w:pPr>
      <w:r>
        <w:t xml:space="preserve"> </w:t>
      </w:r>
      <w:r w:rsidR="00511BC0" w:rsidRPr="00715CE0">
        <w:t>Please refer to</w:t>
      </w:r>
      <w:r w:rsidR="00771469" w:rsidRPr="00715CE0">
        <w:t xml:space="preserve"> </w:t>
      </w:r>
      <w:r w:rsidR="00715CE0">
        <w:t xml:space="preserve">Section </w:t>
      </w:r>
      <w:hyperlink w:anchor="_Replication" w:history="1">
        <w:r w:rsidR="00715CE0" w:rsidRPr="00715CE0">
          <w:rPr>
            <w:rStyle w:val="LinkChar"/>
          </w:rPr>
          <w:fldChar w:fldCharType="begin"/>
        </w:r>
        <w:r w:rsidR="00715CE0" w:rsidRPr="00715CE0">
          <w:rPr>
            <w:rStyle w:val="LinkChar"/>
          </w:rPr>
          <w:instrText xml:space="preserve"> REF _Ref7539415 \r \h </w:instrText>
        </w:r>
        <w:r w:rsidR="00715CE0">
          <w:rPr>
            <w:rStyle w:val="LinkChar"/>
          </w:rPr>
          <w:instrText xml:space="preserve"> \* MERGEFORMAT </w:instrText>
        </w:r>
        <w:r w:rsidR="00715CE0" w:rsidRPr="00715CE0">
          <w:rPr>
            <w:rStyle w:val="LinkChar"/>
          </w:rPr>
        </w:r>
        <w:r w:rsidR="00715CE0" w:rsidRPr="00715CE0">
          <w:rPr>
            <w:rStyle w:val="LinkChar"/>
          </w:rPr>
          <w:fldChar w:fldCharType="separate"/>
        </w:r>
        <w:r w:rsidR="00715CE0" w:rsidRPr="00715CE0">
          <w:rPr>
            <w:rStyle w:val="LinkChar"/>
          </w:rPr>
          <w:t>7.2.2</w:t>
        </w:r>
        <w:r w:rsidR="00715CE0" w:rsidRPr="00715CE0">
          <w:rPr>
            <w:rStyle w:val="LinkChar"/>
          </w:rPr>
          <w:fldChar w:fldCharType="end"/>
        </w:r>
      </w:hyperlink>
      <w:r w:rsidR="00511BC0" w:rsidRPr="00715CE0">
        <w:rPr>
          <w:rStyle w:val="LinkChar"/>
        </w:rPr>
        <w:t xml:space="preserve"> </w:t>
      </w:r>
      <w:r w:rsidR="00771469" w:rsidRPr="00715CE0">
        <w:rPr>
          <w:rStyle w:val="LinkChar"/>
        </w:rPr>
        <w:fldChar w:fldCharType="begin"/>
      </w:r>
      <w:r w:rsidR="00771469" w:rsidRPr="00715CE0">
        <w:rPr>
          <w:rStyle w:val="LinkChar"/>
        </w:rPr>
        <w:instrText xml:space="preserve"> REF _Ref7539415 \h </w:instrText>
      </w:r>
      <w:r w:rsidR="00715CE0" w:rsidRPr="00715CE0">
        <w:rPr>
          <w:rStyle w:val="LinkChar"/>
        </w:rPr>
        <w:instrText xml:space="preserve"> \* MERGEFORMAT </w:instrText>
      </w:r>
      <w:r w:rsidR="00771469" w:rsidRPr="00715CE0">
        <w:rPr>
          <w:rStyle w:val="LinkChar"/>
        </w:rPr>
      </w:r>
      <w:r w:rsidR="00771469" w:rsidRPr="00715CE0">
        <w:rPr>
          <w:rStyle w:val="LinkChar"/>
        </w:rPr>
        <w:fldChar w:fldCharType="separate"/>
      </w:r>
      <w:r w:rsidR="00771469" w:rsidRPr="00715CE0">
        <w:rPr>
          <w:rStyle w:val="LinkChar"/>
        </w:rPr>
        <w:t>Replication</w:t>
      </w:r>
      <w:r w:rsidR="00771469" w:rsidRPr="00715CE0">
        <w:rPr>
          <w:rStyle w:val="LinkChar"/>
        </w:rPr>
        <w:fldChar w:fldCharType="end"/>
      </w:r>
      <w:r w:rsidR="00511BC0" w:rsidRPr="00715CE0">
        <w:t xml:space="preserve"> </w:t>
      </w:r>
      <w:r w:rsidR="00771469" w:rsidRPr="00715CE0">
        <w:t>for</w:t>
      </w:r>
      <w:r w:rsidR="00511BC0" w:rsidRPr="00715CE0">
        <w:t xml:space="preserve"> additional details for conflict resolution.</w:t>
      </w:r>
    </w:p>
    <w:p w14:paraId="06B595C4" w14:textId="799E6A8A" w:rsidR="002E599A" w:rsidRDefault="002E599A" w:rsidP="009B24C3">
      <w:pPr>
        <w:pStyle w:val="Heading3"/>
      </w:pPr>
      <w:bookmarkStart w:id="189" w:name="_Toc7123297"/>
      <w:bookmarkStart w:id="190" w:name="_Toc7124161"/>
      <w:bookmarkStart w:id="191" w:name="_Toc7261190"/>
      <w:bookmarkStart w:id="192" w:name="_Toc7265813"/>
      <w:bookmarkStart w:id="193" w:name="_Toc7277319"/>
      <w:bookmarkStart w:id="194" w:name="_Toc7277509"/>
      <w:bookmarkStart w:id="195" w:name="_Toc9515082"/>
      <w:bookmarkEnd w:id="189"/>
      <w:bookmarkEnd w:id="190"/>
      <w:bookmarkEnd w:id="191"/>
      <w:bookmarkEnd w:id="192"/>
      <w:bookmarkEnd w:id="193"/>
      <w:bookmarkEnd w:id="194"/>
      <w:r>
        <w:t>Availability</w:t>
      </w:r>
      <w:bookmarkEnd w:id="195"/>
    </w:p>
    <w:p w14:paraId="48DC660C" w14:textId="30A3B896" w:rsidR="00C87AAA" w:rsidRDefault="00B857BA" w:rsidP="00715CE0">
      <w:pPr>
        <w:pStyle w:val="3Normal"/>
      </w:pPr>
      <w:r>
        <w:t>The topology has been designed with two directory server</w:t>
      </w:r>
      <w:r w:rsidR="004F648B">
        <w:t>s</w:t>
      </w:r>
      <w:r>
        <w:t xml:space="preserve"> </w:t>
      </w:r>
      <w:r w:rsidR="004F648B">
        <w:t>with a local load-balancer pair in front. The setup will ensure that</w:t>
      </w:r>
    </w:p>
    <w:p w14:paraId="0C281D14" w14:textId="7417ACFC" w:rsidR="004F648B" w:rsidRDefault="004F648B" w:rsidP="00715CE0">
      <w:pPr>
        <w:pStyle w:val="3ListNumber"/>
        <w:numPr>
          <w:ilvl w:val="0"/>
          <w:numId w:val="65"/>
        </w:numPr>
      </w:pPr>
      <w:r>
        <w:t xml:space="preserve">Application connects to single IP address front-ended by Load balancer pair. There is no change needed in application in case of any topology </w:t>
      </w:r>
      <w:r w:rsidR="00682F63">
        <w:t>changes behind</w:t>
      </w:r>
      <w:r>
        <w:t xml:space="preserve"> load-balancer </w:t>
      </w:r>
    </w:p>
    <w:p w14:paraId="162D65AF" w14:textId="6A4D5B46" w:rsidR="004F648B" w:rsidRDefault="004F648B" w:rsidP="00715CE0">
      <w:pPr>
        <w:pStyle w:val="3ListNumber"/>
        <w:numPr>
          <w:ilvl w:val="0"/>
          <w:numId w:val="65"/>
        </w:numPr>
      </w:pPr>
      <w:r>
        <w:t xml:space="preserve">Load-balancer will continue to monitor </w:t>
      </w:r>
      <w:r w:rsidR="00682F63">
        <w:t xml:space="preserve">availability of both the servers and in case of failure of one node automatically redirect the future traffic to </w:t>
      </w:r>
      <w:r w:rsidR="00D9666B">
        <w:t>another</w:t>
      </w:r>
      <w:r w:rsidR="00682F63">
        <w:t xml:space="preserve"> server till the failed node is back up.</w:t>
      </w:r>
    </w:p>
    <w:p w14:paraId="0EE3B696" w14:textId="26FCB88A" w:rsidR="006525BE" w:rsidRPr="00930A09" w:rsidRDefault="00682F63" w:rsidP="00715CE0">
      <w:pPr>
        <w:pStyle w:val="3ListNumber"/>
        <w:numPr>
          <w:ilvl w:val="0"/>
          <w:numId w:val="65"/>
        </w:numPr>
      </w:pPr>
      <w:r>
        <w:t xml:space="preserve">In case of the failure of one of the </w:t>
      </w:r>
      <w:r w:rsidR="00D9666B">
        <w:t>nodes</w:t>
      </w:r>
      <w:r>
        <w:t xml:space="preserve">, </w:t>
      </w:r>
      <w:r w:rsidR="00D9666B">
        <w:t>the monitoring system will try to automatically restart the service and then server. If the system is not available, it will notify the Operator for further action.</w:t>
      </w:r>
    </w:p>
    <w:p w14:paraId="548BB5E1" w14:textId="623937AD" w:rsidR="002E599A" w:rsidRDefault="002E599A" w:rsidP="009B24C3">
      <w:pPr>
        <w:pStyle w:val="Heading3"/>
      </w:pPr>
      <w:bookmarkStart w:id="196" w:name="_Toc7123299"/>
      <w:bookmarkStart w:id="197" w:name="_Toc7124163"/>
      <w:bookmarkStart w:id="198" w:name="_Toc7261192"/>
      <w:bookmarkStart w:id="199" w:name="_Toc7265815"/>
      <w:bookmarkStart w:id="200" w:name="_Toc7277321"/>
      <w:bookmarkStart w:id="201" w:name="_Toc7277511"/>
      <w:bookmarkStart w:id="202" w:name="_Toc9515083"/>
      <w:bookmarkEnd w:id="196"/>
      <w:bookmarkEnd w:id="197"/>
      <w:bookmarkEnd w:id="198"/>
      <w:bookmarkEnd w:id="199"/>
      <w:bookmarkEnd w:id="200"/>
      <w:bookmarkEnd w:id="201"/>
      <w:r>
        <w:t>Scalability</w:t>
      </w:r>
      <w:bookmarkEnd w:id="202"/>
      <w:r w:rsidR="00C45252">
        <w:t xml:space="preserve"> </w:t>
      </w:r>
    </w:p>
    <w:p w14:paraId="294328DB" w14:textId="3C772A5C" w:rsidR="00C87AAA" w:rsidRDefault="00C87AAA" w:rsidP="00715CE0">
      <w:pPr>
        <w:pStyle w:val="3Normal"/>
      </w:pPr>
      <w:r w:rsidRPr="00540DB9">
        <w:t xml:space="preserve">The initial </w:t>
      </w:r>
      <w:r w:rsidRPr="00796010">
        <w:t>architecture</w:t>
      </w:r>
      <w:r w:rsidRPr="00540DB9">
        <w:t xml:space="preserve"> is scoped for 1</w:t>
      </w:r>
      <w:r>
        <w:t>.3M</w:t>
      </w:r>
      <w:r w:rsidRPr="00540DB9">
        <w:t xml:space="preserve"> users. The architecture provides for future scalability to accommodate expected growth a</w:t>
      </w:r>
      <w:r w:rsidR="00D9666B">
        <w:t>s follows</w:t>
      </w:r>
      <w:r w:rsidR="001900E8">
        <w:t>:</w:t>
      </w:r>
    </w:p>
    <w:p w14:paraId="5468B666" w14:textId="27337D7B" w:rsidR="00D9666B" w:rsidRDefault="00DF61E7" w:rsidP="00715CE0">
      <w:pPr>
        <w:pStyle w:val="3ListNumber"/>
        <w:numPr>
          <w:ilvl w:val="0"/>
          <w:numId w:val="66"/>
        </w:numPr>
      </w:pPr>
      <w:r>
        <w:t>The infrastructure is designed to scale horizontally by adding new directory server and configuring load-balancer to distribute traffic to the new server.</w:t>
      </w:r>
    </w:p>
    <w:p w14:paraId="2DA5D812" w14:textId="61028EDA" w:rsidR="001900E8" w:rsidRDefault="00DF61E7" w:rsidP="00715CE0">
      <w:pPr>
        <w:pStyle w:val="3ListNumber"/>
      </w:pPr>
      <w:r>
        <w:lastRenderedPageBreak/>
        <w:t>Infrastructure is designed to scale by deploying it across multiple data-centers with the ability to reach eventual data consistency through replication process.</w:t>
      </w:r>
    </w:p>
    <w:p w14:paraId="31F4225E" w14:textId="3A08C637" w:rsidR="002E599A" w:rsidRDefault="002E599A" w:rsidP="008D55F3">
      <w:pPr>
        <w:pStyle w:val="Heading2"/>
      </w:pPr>
      <w:bookmarkStart w:id="203" w:name="_Environment"/>
      <w:bookmarkStart w:id="204" w:name="_Ref7628565"/>
      <w:bookmarkStart w:id="205" w:name="_Ref7628574"/>
      <w:bookmarkStart w:id="206" w:name="_Toc9515084"/>
      <w:bookmarkEnd w:id="203"/>
      <w:r>
        <w:t>Environment</w:t>
      </w:r>
      <w:bookmarkEnd w:id="204"/>
      <w:bookmarkEnd w:id="205"/>
      <w:bookmarkEnd w:id="206"/>
    </w:p>
    <w:p w14:paraId="223ECA1D" w14:textId="7021C597" w:rsidR="00C16AC7" w:rsidRPr="008A0184" w:rsidRDefault="00C16AC7" w:rsidP="00715CE0">
      <w:pPr>
        <w:pStyle w:val="H2Normal"/>
      </w:pPr>
      <w:r>
        <w:t>This section describe</w:t>
      </w:r>
      <w:r w:rsidR="00715CE0">
        <w:t>s</w:t>
      </w:r>
      <w:r>
        <w:t xml:space="preserve"> the </w:t>
      </w:r>
      <w:r w:rsidR="00424431">
        <w:t>high-level</w:t>
      </w:r>
      <w:r>
        <w:t xml:space="preserve"> architecture diagram for dev, stage and production environment.</w:t>
      </w:r>
    </w:p>
    <w:p w14:paraId="4DED2726" w14:textId="31698839" w:rsidR="008F3604" w:rsidRDefault="0025125E" w:rsidP="009B24C3">
      <w:pPr>
        <w:pStyle w:val="Heading3"/>
      </w:pPr>
      <w:bookmarkStart w:id="207" w:name="_Toc4752032"/>
      <w:bookmarkStart w:id="208" w:name="_Toc9515085"/>
      <w:bookmarkEnd w:id="207"/>
      <w:r w:rsidRPr="0025125E">
        <w:t>DEV Environment Architecture (Shore side)</w:t>
      </w:r>
      <w:bookmarkEnd w:id="208"/>
    </w:p>
    <w:p w14:paraId="21919FCA" w14:textId="44095971" w:rsidR="000C49A1" w:rsidRDefault="000C49A1" w:rsidP="00715CE0">
      <w:pPr>
        <w:pStyle w:val="3Normal"/>
      </w:pPr>
      <w:r w:rsidRPr="00885AE4">
        <w:t xml:space="preserve">This section explains the physical architecture of </w:t>
      </w:r>
      <w:r w:rsidR="005334AB">
        <w:t>ForgeRock DS</w:t>
      </w:r>
      <w:r w:rsidR="00C16AC7">
        <w:t xml:space="preserve"> (</w:t>
      </w:r>
      <w:r w:rsidR="00C16AC7" w:rsidRPr="007E1A4F">
        <w:rPr>
          <w:b/>
          <w:lang w:eastAsia="de-DE"/>
        </w:rPr>
        <w:t>forthecrews</w:t>
      </w:r>
      <w:r w:rsidR="00C16AC7">
        <w:t>)</w:t>
      </w:r>
      <w:r w:rsidR="005334AB">
        <w:t xml:space="preserve"> </w:t>
      </w:r>
      <w:r w:rsidRPr="00885AE4">
        <w:t xml:space="preserve">in </w:t>
      </w:r>
      <w:r w:rsidRPr="00540DB9">
        <w:t>the</w:t>
      </w:r>
      <w:r w:rsidRPr="00885AE4">
        <w:t xml:space="preserve"> DEV environment (Miramar, Florida, US) on shoreside.</w:t>
      </w:r>
    </w:p>
    <w:p w14:paraId="5BA5BDD2" w14:textId="593D39A1" w:rsidR="000C49A1" w:rsidRPr="00885AE4" w:rsidRDefault="00997B1C" w:rsidP="008A0184">
      <w:pPr>
        <w:ind w:left="806"/>
      </w:pPr>
      <w:del w:id="209" w:author="Mishra, Umesh" w:date="2019-05-23T10:00:00Z">
        <w:r w:rsidDel="001234DA">
          <w:rPr>
            <w:noProof/>
          </w:rPr>
          <w:drawing>
            <wp:inline distT="0" distB="0" distL="0" distR="0" wp14:anchorId="2A409B83" wp14:editId="0BDA856C">
              <wp:extent cx="5943600" cy="3091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91180"/>
                      </a:xfrm>
                      <a:prstGeom prst="rect">
                        <a:avLst/>
                      </a:prstGeom>
                    </pic:spPr>
                  </pic:pic>
                </a:graphicData>
              </a:graphic>
            </wp:inline>
          </w:drawing>
        </w:r>
      </w:del>
      <w:ins w:id="210" w:author="Mishra, Umesh" w:date="2019-05-23T10:00:00Z">
        <w:r w:rsidR="001234DA">
          <w:rPr>
            <w:noProof/>
          </w:rPr>
          <w:drawing>
            <wp:inline distT="0" distB="0" distL="0" distR="0" wp14:anchorId="1CD8B493" wp14:editId="2041221C">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8970"/>
                      </a:xfrm>
                      <a:prstGeom prst="rect">
                        <a:avLst/>
                      </a:prstGeom>
                    </pic:spPr>
                  </pic:pic>
                </a:graphicData>
              </a:graphic>
            </wp:inline>
          </w:drawing>
        </w:r>
      </w:ins>
    </w:p>
    <w:p w14:paraId="73C9C81B" w14:textId="78534076" w:rsidR="005334AB" w:rsidRPr="007F6DBA" w:rsidRDefault="005334AB" w:rsidP="008A0184">
      <w:pPr>
        <w:pStyle w:val="Caption"/>
        <w:ind w:left="1800" w:firstLine="446"/>
        <w:jc w:val="left"/>
      </w:pPr>
      <w:bookmarkStart w:id="211" w:name="_Toc6929963"/>
      <w:r w:rsidRPr="007F6DBA">
        <w:t xml:space="preserve"> </w:t>
      </w:r>
      <w:r>
        <w:t>Directory Server</w:t>
      </w:r>
      <w:r w:rsidRPr="007F6DBA">
        <w:t xml:space="preserve"> DEV Physical Architecture (Shoreside)</w:t>
      </w:r>
      <w:bookmarkEnd w:id="211"/>
      <w:r w:rsidRPr="007F6DBA">
        <w:t xml:space="preserve"> </w:t>
      </w:r>
    </w:p>
    <w:p w14:paraId="336AC197" w14:textId="77777777" w:rsidR="000C49A1" w:rsidRDefault="000C49A1" w:rsidP="008A0184">
      <w:pPr>
        <w:ind w:left="360"/>
      </w:pPr>
    </w:p>
    <w:p w14:paraId="02D481EB" w14:textId="3883E4D2" w:rsidR="005334AB" w:rsidRPr="00715CE0" w:rsidRDefault="005334AB" w:rsidP="00715CE0">
      <w:pPr>
        <w:pStyle w:val="3Normal"/>
      </w:pPr>
      <w:r w:rsidRPr="00715CE0">
        <w:lastRenderedPageBreak/>
        <w:t>ForgeRock directory</w:t>
      </w:r>
      <w:r w:rsidR="00C16AC7" w:rsidRPr="00715CE0">
        <w:t xml:space="preserve"> (</w:t>
      </w:r>
      <w:r w:rsidR="00C16AC7" w:rsidRPr="00715CE0">
        <w:rPr>
          <w:b/>
          <w:bCs/>
        </w:rPr>
        <w:t>forthecrews</w:t>
      </w:r>
      <w:r w:rsidR="00C16AC7" w:rsidRPr="00715CE0">
        <w:t>)</w:t>
      </w:r>
      <w:r w:rsidRPr="00715CE0">
        <w:t xml:space="preserve"> server deployment on shoreside DEV consists of two ForgeRock Directory Server nodes</w:t>
      </w:r>
      <w:r w:rsidR="00AE44BB">
        <w:t xml:space="preserve"> (with replication capability enabled)</w:t>
      </w:r>
      <w:r w:rsidRPr="00715CE0">
        <w:t xml:space="preserve"> deployed in HA mode.</w:t>
      </w:r>
      <w:r w:rsidR="006525BE" w:rsidRPr="00715CE0">
        <w:t xml:space="preserve"> </w:t>
      </w:r>
      <w:r w:rsidR="00875BD3" w:rsidRPr="00715CE0">
        <w:t>Each</w:t>
      </w:r>
      <w:r w:rsidRPr="00715CE0">
        <w:t xml:space="preserve"> DS node replicates user data </w:t>
      </w:r>
      <w:r w:rsidR="00875BD3" w:rsidRPr="00715CE0">
        <w:t xml:space="preserve">to and receives updates from </w:t>
      </w:r>
      <w:r w:rsidR="00AE44BB">
        <w:t>other directory server</w:t>
      </w:r>
      <w:r w:rsidRPr="00715CE0">
        <w:t xml:space="preserve">. </w:t>
      </w:r>
      <w:r w:rsidR="00AE44BB">
        <w:t xml:space="preserve">Directory server </w:t>
      </w:r>
      <w:r w:rsidRPr="00715CE0">
        <w:t xml:space="preserve">nodes connect to each other </w:t>
      </w:r>
      <w:r w:rsidR="00AE44BB">
        <w:t xml:space="preserve">to </w:t>
      </w:r>
      <w:r w:rsidRPr="00715CE0">
        <w:t xml:space="preserve">communicate replication data (changelog data). Replication happens on a secure channel. </w:t>
      </w:r>
      <w:r w:rsidR="00AE44BB">
        <w:t>Directory server</w:t>
      </w:r>
      <w:r w:rsidR="00AE44BB" w:rsidRPr="00715CE0">
        <w:t xml:space="preserve"> </w:t>
      </w:r>
      <w:r w:rsidRPr="00715CE0">
        <w:t>nodes purge delta after a pre-defined interval</w:t>
      </w:r>
      <w:r w:rsidR="00C57AA6">
        <w:t xml:space="preserve"> of 3 days</w:t>
      </w:r>
      <w:r w:rsidRPr="00715CE0">
        <w:t xml:space="preserve">. </w:t>
      </w:r>
    </w:p>
    <w:p w14:paraId="19AF0EC7" w14:textId="7EF86642" w:rsidR="00D458B9" w:rsidRDefault="0025125E" w:rsidP="009B24C3">
      <w:pPr>
        <w:pStyle w:val="Heading3"/>
      </w:pPr>
      <w:bookmarkStart w:id="212" w:name="_Access_Manager_Physical"/>
      <w:bookmarkStart w:id="213" w:name="_Toc9515086"/>
      <w:bookmarkEnd w:id="212"/>
      <w:r>
        <w:t>S</w:t>
      </w:r>
      <w:r w:rsidRPr="0025125E">
        <w:t>tage Environment Physical Architecture (</w:t>
      </w:r>
      <w:r w:rsidR="00B648B3" w:rsidRPr="0025125E">
        <w:t>Shore side</w:t>
      </w:r>
      <w:r w:rsidRPr="0025125E">
        <w:t>)</w:t>
      </w:r>
      <w:bookmarkEnd w:id="213"/>
    </w:p>
    <w:p w14:paraId="48128D1D" w14:textId="3E0F9483" w:rsidR="00C16AC7" w:rsidRPr="00715CE0" w:rsidRDefault="00C16AC7" w:rsidP="00715CE0">
      <w:pPr>
        <w:pStyle w:val="3Normal"/>
      </w:pPr>
      <w:r w:rsidRPr="00715CE0">
        <w:t>This section explains the physical architecture of ForgeRock DS (</w:t>
      </w:r>
      <w:r w:rsidRPr="00715CE0">
        <w:rPr>
          <w:b/>
          <w:bCs/>
        </w:rPr>
        <w:t>forthecrews</w:t>
      </w:r>
      <w:r w:rsidRPr="00715CE0">
        <w:t xml:space="preserve">) in the </w:t>
      </w:r>
      <w:r w:rsidR="00843EE5" w:rsidRPr="00715CE0">
        <w:t>STAGE environment (Culpeper</w:t>
      </w:r>
      <w:r w:rsidRPr="00715CE0">
        <w:t>, Florida, US) on shoreside.</w:t>
      </w:r>
    </w:p>
    <w:p w14:paraId="5E0D8775" w14:textId="77777777" w:rsidR="00C16AC7" w:rsidRPr="008A0184" w:rsidRDefault="00C16AC7" w:rsidP="008A0184">
      <w:pPr>
        <w:ind w:left="360"/>
      </w:pPr>
    </w:p>
    <w:p w14:paraId="04F94C90" w14:textId="76880D3D" w:rsidR="00BC377F" w:rsidRDefault="00997B1C" w:rsidP="008A0184">
      <w:pPr>
        <w:ind w:left="1022"/>
      </w:pPr>
      <w:del w:id="214" w:author="Mishra, Umesh" w:date="2019-05-23T10:00:00Z">
        <w:r w:rsidDel="001234DA">
          <w:rPr>
            <w:noProof/>
          </w:rPr>
          <w:drawing>
            <wp:inline distT="0" distB="0" distL="0" distR="0" wp14:anchorId="0A1E2EBF" wp14:editId="75346809">
              <wp:extent cx="5943600" cy="3246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6755"/>
                      </a:xfrm>
                      <a:prstGeom prst="rect">
                        <a:avLst/>
                      </a:prstGeom>
                    </pic:spPr>
                  </pic:pic>
                </a:graphicData>
              </a:graphic>
            </wp:inline>
          </w:drawing>
        </w:r>
      </w:del>
      <w:ins w:id="215" w:author="Mishra, Umesh" w:date="2019-05-23T10:00:00Z">
        <w:r w:rsidR="001234DA">
          <w:rPr>
            <w:noProof/>
          </w:rPr>
          <w:drawing>
            <wp:inline distT="0" distB="0" distL="0" distR="0" wp14:anchorId="5C70D39F" wp14:editId="394864DC">
              <wp:extent cx="5943600" cy="3134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34995"/>
                      </a:xfrm>
                      <a:prstGeom prst="rect">
                        <a:avLst/>
                      </a:prstGeom>
                    </pic:spPr>
                  </pic:pic>
                </a:graphicData>
              </a:graphic>
            </wp:inline>
          </w:drawing>
        </w:r>
      </w:ins>
    </w:p>
    <w:p w14:paraId="2C1BCC03" w14:textId="6D8599A4" w:rsidR="00843EE5" w:rsidRPr="00715CE0" w:rsidRDefault="00843EE5" w:rsidP="00715CE0">
      <w:pPr>
        <w:pStyle w:val="3Normal"/>
      </w:pPr>
      <w:r w:rsidRPr="00715CE0">
        <w:t xml:space="preserve">ForgeRock Directory server deployment on shoreside STAGE consists of two ForgeRock Directory Server (DS) </w:t>
      </w:r>
      <w:r w:rsidR="00877100">
        <w:t>(with replication capability enabled)</w:t>
      </w:r>
      <w:r w:rsidRPr="00715CE0">
        <w:t xml:space="preserve">. </w:t>
      </w:r>
      <w:r w:rsidRPr="00715CE0">
        <w:lastRenderedPageBreak/>
        <w:t>The directory servers</w:t>
      </w:r>
      <w:r w:rsidR="00384DA5">
        <w:t xml:space="preserve"> </w:t>
      </w:r>
      <w:r w:rsidR="009E37AE">
        <w:t xml:space="preserve">are </w:t>
      </w:r>
      <w:r w:rsidRPr="00715CE0">
        <w:t>fronted by a load-balancer. Directory Server nodes replicates changes and receive updates from</w:t>
      </w:r>
      <w:r w:rsidR="00384DA5">
        <w:t xml:space="preserve"> other </w:t>
      </w:r>
      <w:r w:rsidR="000148A7">
        <w:t>directory</w:t>
      </w:r>
      <w:r w:rsidR="00384DA5">
        <w:t xml:space="preserve"> servers</w:t>
      </w:r>
      <w:r w:rsidRPr="00715CE0">
        <w:t xml:space="preserve">. Replication happens on a secure channel. </w:t>
      </w:r>
      <w:r w:rsidR="000148A7">
        <w:t xml:space="preserve">Directory server </w:t>
      </w:r>
      <w:r w:rsidRPr="00715CE0">
        <w:t xml:space="preserve">nodes purge delta after a pre-defined interval. Constant connectivity between </w:t>
      </w:r>
      <w:r w:rsidR="000148A7">
        <w:t>directory</w:t>
      </w:r>
      <w:r w:rsidR="000148A7" w:rsidRPr="00715CE0">
        <w:t xml:space="preserve"> </w:t>
      </w:r>
      <w:r w:rsidRPr="00715CE0">
        <w:t>nodes is very critical</w:t>
      </w:r>
      <w:r w:rsidR="009E37AE">
        <w:t xml:space="preserve"> for consistency</w:t>
      </w:r>
      <w:r w:rsidRPr="00715CE0">
        <w:t>.</w:t>
      </w:r>
    </w:p>
    <w:p w14:paraId="6AFAD33A" w14:textId="55903653" w:rsidR="00BC377F" w:rsidRPr="00910029" w:rsidRDefault="00BC377F" w:rsidP="008A0184">
      <w:pPr>
        <w:ind w:left="1022"/>
      </w:pPr>
    </w:p>
    <w:p w14:paraId="6D244238" w14:textId="36CD16BC" w:rsidR="00843EE5" w:rsidRDefault="006A2247" w:rsidP="009B24C3">
      <w:pPr>
        <w:pStyle w:val="Heading3"/>
      </w:pPr>
      <w:bookmarkStart w:id="216" w:name="_Production_Environment_Physical"/>
      <w:bookmarkStart w:id="217" w:name="_Toc9515087"/>
      <w:bookmarkEnd w:id="216"/>
      <w:r>
        <w:t>P</w:t>
      </w:r>
      <w:r w:rsidR="00AA1F4F">
        <w:t>rod</w:t>
      </w:r>
      <w:r w:rsidR="00910029">
        <w:t>uction</w:t>
      </w:r>
      <w:r w:rsidR="00AA1F4F">
        <w:t xml:space="preserve"> E</w:t>
      </w:r>
      <w:r>
        <w:t xml:space="preserve">nvironment </w:t>
      </w:r>
      <w:r w:rsidR="00AA1F4F" w:rsidRPr="0025125E">
        <w:t>Physical Architecture (Shore side)</w:t>
      </w:r>
      <w:bookmarkEnd w:id="217"/>
    </w:p>
    <w:p w14:paraId="50A68CFD" w14:textId="3043ABE9" w:rsidR="00843EE5" w:rsidRDefault="00843EE5" w:rsidP="00715CE0">
      <w:pPr>
        <w:pStyle w:val="3Normal"/>
      </w:pPr>
      <w:r w:rsidRPr="00885AE4">
        <w:t xml:space="preserve">This section explains the physical architecture of </w:t>
      </w:r>
      <w:r>
        <w:t>ForgeRock DS (</w:t>
      </w:r>
      <w:r w:rsidRPr="007E1A4F">
        <w:rPr>
          <w:b/>
          <w:lang w:eastAsia="de-DE"/>
        </w:rPr>
        <w:t>forthecrews</w:t>
      </w:r>
      <w:r>
        <w:t xml:space="preserve">) </w:t>
      </w:r>
      <w:r w:rsidRPr="00885AE4">
        <w:t xml:space="preserve">in </w:t>
      </w:r>
      <w:r w:rsidRPr="00540DB9">
        <w:t>the</w:t>
      </w:r>
      <w:r w:rsidRPr="00885AE4">
        <w:t xml:space="preserve"> </w:t>
      </w:r>
      <w:r w:rsidR="000F081D">
        <w:t>Production environment</w:t>
      </w:r>
      <w:r>
        <w:t xml:space="preserve"> (Culpeper</w:t>
      </w:r>
      <w:r w:rsidRPr="00885AE4">
        <w:t>, Florida, US) on shoreside.</w:t>
      </w:r>
    </w:p>
    <w:p w14:paraId="230D4F43" w14:textId="77777777" w:rsidR="00843EE5" w:rsidRPr="008A0184" w:rsidRDefault="00843EE5" w:rsidP="008A0184">
      <w:pPr>
        <w:ind w:left="360"/>
      </w:pPr>
    </w:p>
    <w:p w14:paraId="7107AFD5" w14:textId="30ABB9D6" w:rsidR="00333459" w:rsidRDefault="00997B1C" w:rsidP="008A0184">
      <w:pPr>
        <w:pStyle w:val="Caption"/>
        <w:ind w:left="360"/>
        <w:rPr>
          <w:color w:val="auto"/>
        </w:rPr>
      </w:pPr>
      <w:del w:id="218" w:author="Mishra, Umesh" w:date="2019-05-23T10:00:00Z">
        <w:r w:rsidDel="001234DA">
          <w:rPr>
            <w:noProof/>
          </w:rPr>
          <w:lastRenderedPageBreak/>
          <w:drawing>
            <wp:inline distT="0" distB="0" distL="0" distR="0" wp14:anchorId="3BA75F78" wp14:editId="7B6A1B71">
              <wp:extent cx="5943600" cy="33439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3910"/>
                      </a:xfrm>
                      <a:prstGeom prst="rect">
                        <a:avLst/>
                      </a:prstGeom>
                    </pic:spPr>
                  </pic:pic>
                </a:graphicData>
              </a:graphic>
            </wp:inline>
          </w:drawing>
        </w:r>
      </w:del>
      <w:ins w:id="219" w:author="Mishra, Umesh" w:date="2019-05-23T10:00:00Z">
        <w:r w:rsidR="001234DA">
          <w:rPr>
            <w:noProof/>
          </w:rPr>
          <w:drawing>
            <wp:inline distT="0" distB="0" distL="0" distR="0" wp14:anchorId="470513FE" wp14:editId="2732855A">
              <wp:extent cx="5943600" cy="347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73450"/>
                      </a:xfrm>
                      <a:prstGeom prst="rect">
                        <a:avLst/>
                      </a:prstGeom>
                    </pic:spPr>
                  </pic:pic>
                </a:graphicData>
              </a:graphic>
            </wp:inline>
          </w:drawing>
        </w:r>
      </w:ins>
    </w:p>
    <w:p w14:paraId="65BECBBF" w14:textId="77777777" w:rsidR="009B39E1" w:rsidRDefault="009B39E1" w:rsidP="008A0184">
      <w:pPr>
        <w:ind w:left="360"/>
      </w:pPr>
    </w:p>
    <w:p w14:paraId="088E5C0E" w14:textId="41EA0D95" w:rsidR="00952E2B" w:rsidRPr="00885AE4" w:rsidRDefault="00AA1F4F" w:rsidP="00715CE0">
      <w:pPr>
        <w:pStyle w:val="3Normal"/>
        <w:rPr>
          <w:rFonts w:eastAsiaTheme="majorEastAsia"/>
        </w:rPr>
      </w:pPr>
      <w:r w:rsidRPr="006B28B9">
        <w:t xml:space="preserve">ForgeRock Directory </w:t>
      </w:r>
      <w:r>
        <w:t>server</w:t>
      </w:r>
      <w:r w:rsidRPr="006B28B9">
        <w:t xml:space="preserve"> deployment on shoreside PROD consists of two ForgeRock Directory Server</w:t>
      </w:r>
      <w:r w:rsidR="00160E1B">
        <w:t xml:space="preserve"> </w:t>
      </w:r>
      <w:r w:rsidR="00684EC5">
        <w:t>(DS)</w:t>
      </w:r>
      <w:r w:rsidRPr="006B28B9">
        <w:t xml:space="preserve"> nodes </w:t>
      </w:r>
      <w:r w:rsidR="009D4587">
        <w:t>(with replication enabled)</w:t>
      </w:r>
      <w:r w:rsidR="00684EC5">
        <w:t xml:space="preserve">. The directory servers </w:t>
      </w:r>
      <w:r w:rsidR="009D4587">
        <w:t xml:space="preserve">are </w:t>
      </w:r>
      <w:r w:rsidR="00910029">
        <w:t>fronted by a load-balancer</w:t>
      </w:r>
      <w:r w:rsidRPr="006B28B9">
        <w:t xml:space="preserve">. </w:t>
      </w:r>
      <w:r>
        <w:t>D</w:t>
      </w:r>
      <w:r w:rsidR="00684EC5">
        <w:t xml:space="preserve">irectory </w:t>
      </w:r>
      <w:r>
        <w:t>S</w:t>
      </w:r>
      <w:r w:rsidR="00684EC5">
        <w:t>erver</w:t>
      </w:r>
      <w:r w:rsidRPr="006B28B9">
        <w:t xml:space="preserve"> nodes replicates </w:t>
      </w:r>
      <w:r w:rsidR="00684EC5">
        <w:t xml:space="preserve">changes </w:t>
      </w:r>
      <w:r w:rsidR="009D4587">
        <w:t xml:space="preserve">to </w:t>
      </w:r>
      <w:r w:rsidR="00684EC5">
        <w:t>and receive updates from</w:t>
      </w:r>
      <w:r w:rsidRPr="006B28B9">
        <w:t xml:space="preserve"> </w:t>
      </w:r>
      <w:r w:rsidR="009D4587">
        <w:t>other directory servers</w:t>
      </w:r>
      <w:r w:rsidRPr="006B28B9">
        <w:t>.</w:t>
      </w:r>
      <w:r w:rsidR="00BC377F">
        <w:t xml:space="preserve"> </w:t>
      </w:r>
      <w:r w:rsidRPr="006B28B9">
        <w:t>Replication happens on a secure channel. Replication nodes purge delta after a pre-defined interval. Constant connectivity between replication nodes is very critical</w:t>
      </w:r>
      <w:r w:rsidR="00BC377F">
        <w:t>.</w:t>
      </w:r>
    </w:p>
    <w:p w14:paraId="21454147" w14:textId="3DF52527" w:rsidR="009D5403" w:rsidRDefault="00BD020B" w:rsidP="008A0184">
      <w:pPr>
        <w:pStyle w:val="Heading1"/>
        <w:ind w:left="518"/>
      </w:pPr>
      <w:bookmarkStart w:id="220" w:name="_Access_Manager_Data"/>
      <w:bookmarkStart w:id="221" w:name="_Access_Manager_Data_1"/>
      <w:bookmarkStart w:id="222" w:name="_Ref8214702"/>
      <w:bookmarkStart w:id="223" w:name="_Ref8214716"/>
      <w:bookmarkStart w:id="224" w:name="_Toc9515088"/>
      <w:bookmarkEnd w:id="220"/>
      <w:bookmarkEnd w:id="221"/>
      <w:r w:rsidRPr="00EB2C80">
        <w:lastRenderedPageBreak/>
        <w:t>Integration Architecture</w:t>
      </w:r>
      <w:bookmarkEnd w:id="222"/>
      <w:bookmarkEnd w:id="223"/>
      <w:bookmarkEnd w:id="224"/>
    </w:p>
    <w:p w14:paraId="4E0E1FB5" w14:textId="28412624" w:rsidR="00335EFD" w:rsidRDefault="0028761D" w:rsidP="00715CE0">
      <w:pPr>
        <w:pStyle w:val="H1Normal"/>
      </w:pPr>
      <w:r>
        <w:t>This section details the approach to integrate various applications and other services with the directory service.</w:t>
      </w:r>
    </w:p>
    <w:p w14:paraId="6660EA39" w14:textId="1B973C07" w:rsidR="0028761D" w:rsidRDefault="00AC3A7B" w:rsidP="00715CE0">
      <w:pPr>
        <w:pStyle w:val="H1Normal"/>
      </w:pPr>
      <w:r>
        <w:t>The primary approach for integrating with directory service will be through LDAPS protocol. This approach will involve</w:t>
      </w:r>
      <w:r w:rsidR="00815AA4">
        <w:t xml:space="preserve"> the following steps:</w:t>
      </w:r>
    </w:p>
    <w:p w14:paraId="7A3775EB" w14:textId="4B17DAE7" w:rsidR="00AC3A7B" w:rsidRDefault="00AC3A7B" w:rsidP="00020AF6">
      <w:pPr>
        <w:pStyle w:val="H1ListNumber"/>
      </w:pPr>
      <w:r>
        <w:t xml:space="preserve">Establishment of an application specific service account with appropriate access (See </w:t>
      </w:r>
      <w:r w:rsidR="008C1C52" w:rsidRPr="008F3181">
        <w:rPr>
          <w:rStyle w:val="LinkChar"/>
        </w:rPr>
        <w:t xml:space="preserve">Section </w:t>
      </w:r>
      <w:r w:rsidR="008C1C52" w:rsidRPr="008F3181">
        <w:rPr>
          <w:rStyle w:val="LinkChar"/>
        </w:rPr>
        <w:fldChar w:fldCharType="begin"/>
      </w:r>
      <w:r w:rsidR="008C1C52" w:rsidRPr="008F3181">
        <w:rPr>
          <w:rStyle w:val="LinkChar"/>
        </w:rPr>
        <w:instrText xml:space="preserve"> REF _Ref7540373 \w \h  \* MERGEFORMAT </w:instrText>
      </w:r>
      <w:r w:rsidR="008C1C52" w:rsidRPr="008F3181">
        <w:rPr>
          <w:rStyle w:val="LinkChar"/>
        </w:rPr>
      </w:r>
      <w:r w:rsidR="008C1C52" w:rsidRPr="008F3181">
        <w:rPr>
          <w:rStyle w:val="LinkChar"/>
        </w:rPr>
        <w:fldChar w:fldCharType="separate"/>
      </w:r>
      <w:r w:rsidR="008C1C52" w:rsidRPr="008F3181">
        <w:rPr>
          <w:rStyle w:val="LinkChar"/>
        </w:rPr>
        <w:t>6.5</w:t>
      </w:r>
      <w:r w:rsidR="008C1C52" w:rsidRPr="008F3181">
        <w:rPr>
          <w:rStyle w:val="LinkChar"/>
        </w:rPr>
        <w:fldChar w:fldCharType="end"/>
      </w:r>
      <w:r w:rsidRPr="008F3181">
        <w:rPr>
          <w:rStyle w:val="LinkChar"/>
        </w:rPr>
        <w:t xml:space="preserve"> </w:t>
      </w:r>
      <w:r w:rsidRPr="008F3181">
        <w:rPr>
          <w:rStyle w:val="LinkChar"/>
        </w:rPr>
        <w:fldChar w:fldCharType="begin"/>
      </w:r>
      <w:r w:rsidRPr="008F3181">
        <w:rPr>
          <w:rStyle w:val="LinkChar"/>
        </w:rPr>
        <w:instrText xml:space="preserve"> REF _Ref7540390 \h </w:instrText>
      </w:r>
      <w:r w:rsidR="00020AF6" w:rsidRPr="008F3181">
        <w:rPr>
          <w:rStyle w:val="LinkChar"/>
        </w:rPr>
        <w:instrText xml:space="preserve"> \* MERGEFORMAT </w:instrText>
      </w:r>
      <w:r w:rsidRPr="008F3181">
        <w:rPr>
          <w:rStyle w:val="LinkChar"/>
        </w:rPr>
      </w:r>
      <w:r w:rsidRPr="008F3181">
        <w:rPr>
          <w:rStyle w:val="LinkChar"/>
        </w:rPr>
        <w:fldChar w:fldCharType="separate"/>
      </w:r>
      <w:r w:rsidR="00B967CF" w:rsidRPr="008F3181">
        <w:rPr>
          <w:rStyle w:val="LinkChar"/>
        </w:rPr>
        <w:t>Authorization</w:t>
      </w:r>
      <w:r w:rsidRPr="008F3181">
        <w:rPr>
          <w:rStyle w:val="LinkChar"/>
        </w:rPr>
        <w:fldChar w:fldCharType="end"/>
      </w:r>
      <w:r>
        <w:t xml:space="preserve"> for more details about access model)</w:t>
      </w:r>
      <w:r w:rsidR="00311B0E">
        <w:t>.</w:t>
      </w:r>
    </w:p>
    <w:p w14:paraId="24DD3360" w14:textId="2E772A3A" w:rsidR="00AC3A7B" w:rsidRDefault="00AC3A7B" w:rsidP="00020AF6">
      <w:pPr>
        <w:pStyle w:val="H1ListNumber"/>
      </w:pPr>
      <w:r>
        <w:t>Understanding of the operation that application needs to perform</w:t>
      </w:r>
      <w:r w:rsidR="00311B0E">
        <w:t>.</w:t>
      </w:r>
    </w:p>
    <w:p w14:paraId="6520FE3F" w14:textId="2C9BC6B1" w:rsidR="00AC3A7B" w:rsidRDefault="00AC3A7B" w:rsidP="00020AF6">
      <w:pPr>
        <w:pStyle w:val="H1ListNumber"/>
      </w:pPr>
      <w:r>
        <w:t>Based on the search criteria, identify the attributes that should be indexed and setting up the index</w:t>
      </w:r>
      <w:r w:rsidR="00311B0E">
        <w:t>.</w:t>
      </w:r>
    </w:p>
    <w:p w14:paraId="3F5232C6" w14:textId="310EB9CD" w:rsidR="00AC3A7B" w:rsidRDefault="00A871BB" w:rsidP="00020AF6">
      <w:pPr>
        <w:pStyle w:val="H1ListNumber"/>
      </w:pPr>
      <w:r>
        <w:t xml:space="preserve">Configure </w:t>
      </w:r>
      <w:r w:rsidR="00AC3A7B">
        <w:t>application to connect to directory server over LDAPS protocol using service account and password and perform relevant operations.</w:t>
      </w:r>
    </w:p>
    <w:p w14:paraId="719A6F33" w14:textId="7BC99845" w:rsidR="00AC3A7B" w:rsidRDefault="00AC3A7B" w:rsidP="00020AF6">
      <w:pPr>
        <w:pStyle w:val="H1ListNumber"/>
      </w:pPr>
      <w:r>
        <w:t>Deploy the application.</w:t>
      </w:r>
    </w:p>
    <w:p w14:paraId="15817995" w14:textId="51509741" w:rsidR="00AC3A7B" w:rsidRDefault="00AC3A7B" w:rsidP="00020AF6">
      <w:pPr>
        <w:pStyle w:val="H1Normal"/>
      </w:pPr>
      <w:r>
        <w:t>Please note that due to the nature of directory service, application should consider the following</w:t>
      </w:r>
      <w:r w:rsidR="008A5EE2">
        <w:t>:</w:t>
      </w:r>
    </w:p>
    <w:p w14:paraId="42A9ED10" w14:textId="75421615" w:rsidR="00AC3A7B" w:rsidRDefault="00AC3A7B" w:rsidP="00020AF6">
      <w:pPr>
        <w:pStyle w:val="H1ListNumber"/>
        <w:numPr>
          <w:ilvl w:val="0"/>
          <w:numId w:val="69"/>
        </w:numPr>
      </w:pPr>
      <w:r>
        <w:t>Directory service is based on concept of eventual consistency which implies that application should assume/workaround the concept that updates may not be available in other regions/data-centers or other LDAP Server immediately after updating the record on one server.</w:t>
      </w:r>
    </w:p>
    <w:p w14:paraId="60A7F4CD" w14:textId="1CFAC418" w:rsidR="00AC3A7B" w:rsidRDefault="00765ACC" w:rsidP="00020AF6">
      <w:pPr>
        <w:pStyle w:val="H1ListNumber"/>
      </w:pPr>
      <w:r>
        <w:t xml:space="preserve">Directory service is designed for high read and low write. Application should not store data associated with use-cases that do not fall into the </w:t>
      </w:r>
      <w:r w:rsidR="00D97A0C">
        <w:t>sweet spot</w:t>
      </w:r>
      <w:r>
        <w:t xml:space="preserve"> of the </w:t>
      </w:r>
      <w:r w:rsidR="00D97A0C">
        <w:t>service</w:t>
      </w:r>
      <w:r>
        <w:t xml:space="preserve">. </w:t>
      </w:r>
    </w:p>
    <w:p w14:paraId="0EE34EA7" w14:textId="77777777" w:rsidR="00335EFD" w:rsidRPr="00930A09" w:rsidRDefault="00335EFD" w:rsidP="008A0184">
      <w:pPr>
        <w:ind w:left="360"/>
      </w:pPr>
    </w:p>
    <w:p w14:paraId="77F3CFB7" w14:textId="1965F894" w:rsidR="00AD145A" w:rsidRDefault="00BD020B" w:rsidP="008A0184">
      <w:pPr>
        <w:pStyle w:val="Heading1"/>
        <w:ind w:left="518"/>
      </w:pPr>
      <w:bookmarkStart w:id="225" w:name="_Enterprise_User_Directory"/>
      <w:bookmarkStart w:id="226" w:name="_Directory_Server_Physical"/>
      <w:bookmarkStart w:id="227" w:name="_Multi-Factor_Authentication"/>
      <w:bookmarkStart w:id="228" w:name="_Authentication_&amp;_Authorization"/>
      <w:bookmarkStart w:id="229" w:name="_Toc9515089"/>
      <w:bookmarkEnd w:id="225"/>
      <w:bookmarkEnd w:id="226"/>
      <w:bookmarkEnd w:id="227"/>
      <w:bookmarkEnd w:id="228"/>
      <w:r w:rsidRPr="00EB2C80">
        <w:lastRenderedPageBreak/>
        <w:t>Security Architecture</w:t>
      </w:r>
      <w:bookmarkEnd w:id="229"/>
    </w:p>
    <w:p w14:paraId="77FDF531" w14:textId="2199AB59" w:rsidR="00796010" w:rsidRDefault="00160E1B" w:rsidP="00020AF6">
      <w:pPr>
        <w:pStyle w:val="H1Normal"/>
      </w:pPr>
      <w:r>
        <w:t>Due to sensitive nature of the data stored, security architecture of directory service is paramount.</w:t>
      </w:r>
    </w:p>
    <w:p w14:paraId="1F4F3FBD" w14:textId="55D3D6D2" w:rsidR="00160E1B" w:rsidRDefault="00160E1B" w:rsidP="008D55F3">
      <w:pPr>
        <w:pStyle w:val="Heading2"/>
      </w:pPr>
      <w:bookmarkStart w:id="230" w:name="_Toc9515090"/>
      <w:r>
        <w:t>Network</w:t>
      </w:r>
      <w:bookmarkEnd w:id="230"/>
    </w:p>
    <w:p w14:paraId="3AE52868" w14:textId="6C93B633" w:rsidR="00020AF6" w:rsidRPr="00020AF6" w:rsidRDefault="00394648" w:rsidP="00020AF6">
      <w:pPr>
        <w:pStyle w:val="H2Normal"/>
      </w:pPr>
      <w:r>
        <w:t>The following controls will be setup to ensure network security</w:t>
      </w:r>
      <w:r w:rsidR="00EF53F0">
        <w:t xml:space="preserve"> of the deployment</w:t>
      </w:r>
    </w:p>
    <w:p w14:paraId="51F45A29" w14:textId="0F475DCF" w:rsidR="00D62BBC" w:rsidRDefault="00DF2DE6" w:rsidP="00EF53F0">
      <w:pPr>
        <w:pStyle w:val="Heading2ListNumber"/>
        <w:numPr>
          <w:ilvl w:val="0"/>
          <w:numId w:val="70"/>
        </w:numPr>
      </w:pPr>
      <w:r>
        <w:t xml:space="preserve">All the LDAP server components would be located in </w:t>
      </w:r>
      <w:r w:rsidR="00D607DA">
        <w:t xml:space="preserve">secure computing environment </w:t>
      </w:r>
      <w:r>
        <w:t xml:space="preserve">SCE 1. </w:t>
      </w:r>
    </w:p>
    <w:p w14:paraId="47DF933A" w14:textId="33381BB2" w:rsidR="00160E1B" w:rsidRDefault="00D62BBC" w:rsidP="00EF53F0">
      <w:pPr>
        <w:pStyle w:val="Heading2ListNumber"/>
        <w:numPr>
          <w:ilvl w:val="0"/>
          <w:numId w:val="70"/>
        </w:numPr>
      </w:pPr>
      <w:r>
        <w:t>Access to S</w:t>
      </w:r>
      <w:r w:rsidR="00DF2DE6">
        <w:t>SH</w:t>
      </w:r>
      <w:r>
        <w:t xml:space="preserve"> port will be limited to</w:t>
      </w:r>
      <w:r w:rsidR="00DF2DE6">
        <w:t xml:space="preserve"> </w:t>
      </w:r>
      <w:r>
        <w:t>the</w:t>
      </w:r>
      <w:r w:rsidR="00DF2DE6">
        <w:t xml:space="preserve"> jump server (or as defined by enterprise security policy).</w:t>
      </w:r>
    </w:p>
    <w:p w14:paraId="1C9DBAE9" w14:textId="6D6174CA" w:rsidR="00DF2DE6" w:rsidRDefault="00DF2DE6" w:rsidP="00EF53F0">
      <w:pPr>
        <w:pStyle w:val="Heading2ListNumber"/>
        <w:numPr>
          <w:ilvl w:val="0"/>
          <w:numId w:val="70"/>
        </w:numPr>
      </w:pPr>
      <w:r>
        <w:t xml:space="preserve">Access to the </w:t>
      </w:r>
      <w:r w:rsidR="007D2FD8">
        <w:t xml:space="preserve">LDAPS </w:t>
      </w:r>
      <w:r>
        <w:t>port (</w:t>
      </w:r>
      <w:r w:rsidR="00E44BE4">
        <w:t>1</w:t>
      </w:r>
      <w:r>
        <w:t xml:space="preserve">636) will be limited to specific applications </w:t>
      </w:r>
      <w:r w:rsidR="00D62BBC">
        <w:t xml:space="preserve">that need to connect to these server </w:t>
      </w:r>
      <w:r>
        <w:t>(</w:t>
      </w:r>
      <w:r w:rsidR="00D62BBC">
        <w:t>as defined by enterprise security).</w:t>
      </w:r>
      <w:r w:rsidR="001830F7">
        <w:t xml:space="preserve"> Access to the LDAP port (</w:t>
      </w:r>
      <w:r w:rsidR="00515AD3">
        <w:t>1</w:t>
      </w:r>
      <w:r w:rsidR="001830F7">
        <w:t xml:space="preserve">389) will be limited from the machine </w:t>
      </w:r>
      <w:r w:rsidR="00601908">
        <w:t xml:space="preserve">and specific IP addresses </w:t>
      </w:r>
      <w:r w:rsidR="001830F7">
        <w:t>for debugging purpose.</w:t>
      </w:r>
    </w:p>
    <w:p w14:paraId="2034B8BA" w14:textId="77B7E58D" w:rsidR="007D2FD8" w:rsidRDefault="007D2FD8" w:rsidP="00EF53F0">
      <w:pPr>
        <w:pStyle w:val="Heading2ListNumber"/>
        <w:numPr>
          <w:ilvl w:val="0"/>
          <w:numId w:val="70"/>
        </w:numPr>
      </w:pPr>
      <w:r>
        <w:t>Administrators can access LDAP</w:t>
      </w:r>
      <w:r w:rsidR="00515AD3">
        <w:t xml:space="preserve"> (1389)</w:t>
      </w:r>
      <w:r>
        <w:t xml:space="preserve"> &amp; LDAPS</w:t>
      </w:r>
      <w:r w:rsidR="00515AD3">
        <w:t xml:space="preserve"> (1636)</w:t>
      </w:r>
      <w:r>
        <w:t xml:space="preserve"> port using LDAP tools directly. This access will be replaced by access through Privileged Access Management solution once it is available.</w:t>
      </w:r>
    </w:p>
    <w:p w14:paraId="49D4E5AC" w14:textId="0A1AAF3D" w:rsidR="0067414C" w:rsidRDefault="0067414C" w:rsidP="00EF53F0">
      <w:pPr>
        <w:pStyle w:val="Heading2ListNumber"/>
        <w:numPr>
          <w:ilvl w:val="0"/>
          <w:numId w:val="70"/>
        </w:numPr>
      </w:pPr>
      <w:r>
        <w:t xml:space="preserve">Security scan will be performed to ensure </w:t>
      </w:r>
      <w:r w:rsidR="001A0858">
        <w:t xml:space="preserve">that </w:t>
      </w:r>
      <w:r w:rsidR="000F081D">
        <w:t>there are</w:t>
      </w:r>
      <w:r>
        <w:t xml:space="preserve"> no known vulnerabilities.</w:t>
      </w:r>
    </w:p>
    <w:p w14:paraId="383AC211" w14:textId="7D095573" w:rsidR="00B51724" w:rsidRDefault="00B51724" w:rsidP="009B24C3">
      <w:pPr>
        <w:pStyle w:val="Heading3"/>
      </w:pPr>
      <w:bookmarkStart w:id="231" w:name="_Toc9515091"/>
      <w:r>
        <w:t>Transport security (SSL)</w:t>
      </w:r>
      <w:bookmarkEnd w:id="231"/>
    </w:p>
    <w:p w14:paraId="20A89969" w14:textId="6D35BE96" w:rsidR="00B51724" w:rsidRDefault="00B51724" w:rsidP="00EF53F0">
      <w:pPr>
        <w:pStyle w:val="3Normal"/>
      </w:pPr>
      <w:r>
        <w:t>Applications will connect to directory server over LDAPS (</w:t>
      </w:r>
      <w:r w:rsidR="000C62B1">
        <w:t>port 1636</w:t>
      </w:r>
      <w:r>
        <w:t xml:space="preserve">) protocol. The server authentication will be performed using </w:t>
      </w:r>
      <w:r w:rsidR="000027A4">
        <w:t xml:space="preserve">public-CA signed </w:t>
      </w:r>
      <w:r>
        <w:t>certificate</w:t>
      </w:r>
      <w:r w:rsidR="000027A4">
        <w:t xml:space="preserve"> </w:t>
      </w:r>
      <w:r w:rsidR="00C1722F">
        <w:t>(</w:t>
      </w:r>
      <w:r w:rsidR="00CA59EA">
        <w:t>DEV, STAGE</w:t>
      </w:r>
      <w:r w:rsidR="00C1722F">
        <w:t xml:space="preserve"> and PROD)</w:t>
      </w:r>
      <w:r>
        <w:t xml:space="preserve"> </w:t>
      </w:r>
      <w:r w:rsidR="00CA59EA">
        <w:t xml:space="preserve">as agreed by RCL team </w:t>
      </w:r>
      <w:r>
        <w:t>in line with enterprise certificate policy.</w:t>
      </w:r>
    </w:p>
    <w:p w14:paraId="060E062E" w14:textId="77777777" w:rsidR="00EF53F0" w:rsidRPr="00EF53F0" w:rsidRDefault="00EF53F0" w:rsidP="00EF53F0">
      <w:pPr>
        <w:pStyle w:val="3Normal"/>
        <w:pBdr>
          <w:top w:val="single" w:sz="4" w:space="1" w:color="auto"/>
          <w:left w:val="single" w:sz="4" w:space="4" w:color="auto"/>
          <w:bottom w:val="single" w:sz="4" w:space="1" w:color="auto"/>
          <w:right w:val="single" w:sz="4" w:space="4" w:color="auto"/>
        </w:pBdr>
        <w:rPr>
          <w:b/>
          <w:bCs/>
          <w:u w:val="single"/>
        </w:rPr>
      </w:pPr>
      <w:r w:rsidRPr="00EF53F0">
        <w:rPr>
          <w:b/>
          <w:bCs/>
          <w:u w:val="single"/>
        </w:rPr>
        <w:t>Note:</w:t>
      </w:r>
    </w:p>
    <w:p w14:paraId="630FCF1A" w14:textId="77777777" w:rsidR="00EF53F0" w:rsidRDefault="00EF53F0" w:rsidP="00EF53F0">
      <w:pPr>
        <w:pStyle w:val="3ListNumber"/>
        <w:numPr>
          <w:ilvl w:val="0"/>
          <w:numId w:val="71"/>
        </w:numPr>
        <w:pBdr>
          <w:top w:val="single" w:sz="4" w:space="1" w:color="auto"/>
          <w:left w:val="single" w:sz="4" w:space="4" w:color="auto"/>
          <w:bottom w:val="single" w:sz="4" w:space="1" w:color="auto"/>
          <w:right w:val="single" w:sz="4" w:space="4" w:color="auto"/>
        </w:pBdr>
      </w:pPr>
      <w:r>
        <w:t>There is no requirement to support mutually authenticated SSL.</w:t>
      </w:r>
    </w:p>
    <w:p w14:paraId="657FBDC1" w14:textId="10F856B1" w:rsidR="00CA59EA" w:rsidRDefault="00EF53F0" w:rsidP="00EF53F0">
      <w:pPr>
        <w:pStyle w:val="3ListNumber"/>
        <w:pBdr>
          <w:top w:val="single" w:sz="4" w:space="1" w:color="auto"/>
          <w:left w:val="single" w:sz="4" w:space="4" w:color="auto"/>
          <w:bottom w:val="single" w:sz="4" w:space="1" w:color="auto"/>
          <w:right w:val="single" w:sz="4" w:space="4" w:color="auto"/>
        </w:pBdr>
      </w:pPr>
      <w:r>
        <w:lastRenderedPageBreak/>
        <w:t>There is no specific requirement to restrict the protocols &amp; cipher suites used to connect to server over SSL.</w:t>
      </w:r>
    </w:p>
    <w:p w14:paraId="594F36DB" w14:textId="75C2358E" w:rsidR="00882238" w:rsidRPr="00B51724" w:rsidRDefault="00882238" w:rsidP="00EF53F0">
      <w:pPr>
        <w:pStyle w:val="3Normal"/>
      </w:pPr>
      <w:r>
        <w:t>Internal communication between directory server components within and across data-center will be performed over secured channel.</w:t>
      </w:r>
    </w:p>
    <w:p w14:paraId="1D75760C" w14:textId="6941C389" w:rsidR="00DF2DE6" w:rsidRDefault="00DF2DE6" w:rsidP="008D55F3">
      <w:pPr>
        <w:pStyle w:val="Heading2"/>
      </w:pPr>
      <w:bookmarkStart w:id="232" w:name="_Toc9515092"/>
      <w:r>
        <w:t>Server and Operating System</w:t>
      </w:r>
      <w:bookmarkEnd w:id="232"/>
    </w:p>
    <w:p w14:paraId="6C88620E" w14:textId="3280D7A5" w:rsidR="00DF2DE6" w:rsidRPr="00DF2DE6" w:rsidRDefault="00DF2DE6" w:rsidP="00D05278">
      <w:pPr>
        <w:pStyle w:val="H2Normal"/>
      </w:pPr>
      <w:r>
        <w:t xml:space="preserve">All the appropriate security controls as defined by enterprise security policy must be implemented. Latest version of supported </w:t>
      </w:r>
      <w:r w:rsidR="00CE2297">
        <w:t>o</w:t>
      </w:r>
      <w:r>
        <w:t xml:space="preserve">perating </w:t>
      </w:r>
      <w:r w:rsidR="00CE2297">
        <w:t>s</w:t>
      </w:r>
      <w:r>
        <w:t xml:space="preserve">ystem will be used to build the directory </w:t>
      </w:r>
      <w:r w:rsidR="00CD3AF8">
        <w:t>servers</w:t>
      </w:r>
      <w:r>
        <w:t>.</w:t>
      </w:r>
    </w:p>
    <w:p w14:paraId="51F01505" w14:textId="5129FC27" w:rsidR="00DF2DE6" w:rsidRDefault="00DF2DE6" w:rsidP="008D55F3">
      <w:pPr>
        <w:pStyle w:val="Heading2"/>
      </w:pPr>
      <w:bookmarkStart w:id="233" w:name="_Toc9515093"/>
      <w:r>
        <w:t>Installation and configuration</w:t>
      </w:r>
      <w:bookmarkEnd w:id="233"/>
    </w:p>
    <w:p w14:paraId="52BB3E02" w14:textId="40E41524" w:rsidR="00DF2DE6" w:rsidRPr="00D05278" w:rsidRDefault="00974159" w:rsidP="00D05278">
      <w:pPr>
        <w:pStyle w:val="H2Normal"/>
      </w:pPr>
      <w:r w:rsidRPr="00D05278">
        <w:t>Access to installed files and directories will be limited to service account.</w:t>
      </w:r>
      <w:r w:rsidR="00612A7F" w:rsidRPr="00D05278">
        <w:t xml:space="preserve"> The process will be running </w:t>
      </w:r>
      <w:r w:rsidR="00E44BE4" w:rsidRPr="00D05278">
        <w:t>as service account without any additional privileges (e.g. root access to listen on port &lt; 1024).</w:t>
      </w:r>
    </w:p>
    <w:p w14:paraId="05522672" w14:textId="6B49322B" w:rsidR="009E4A0F" w:rsidRDefault="00974159" w:rsidP="008D55F3">
      <w:pPr>
        <w:pStyle w:val="Heading2"/>
      </w:pPr>
      <w:bookmarkStart w:id="234" w:name="_Toc9515094"/>
      <w:commentRangeStart w:id="235"/>
      <w:commentRangeStart w:id="236"/>
      <w:r>
        <w:t>Authentication</w:t>
      </w:r>
      <w:commentRangeEnd w:id="235"/>
      <w:r w:rsidR="006B3534">
        <w:rPr>
          <w:rStyle w:val="CommentReference"/>
          <w:rFonts w:eastAsia="Calibri" w:cs="Times New Roman"/>
          <w:b w:val="0"/>
        </w:rPr>
        <w:commentReference w:id="235"/>
      </w:r>
      <w:commentRangeEnd w:id="236"/>
      <w:r w:rsidR="00987BB8">
        <w:rPr>
          <w:rStyle w:val="CommentReference"/>
          <w:rFonts w:eastAsia="Calibri" w:cs="Times New Roman"/>
          <w:b w:val="0"/>
        </w:rPr>
        <w:commentReference w:id="236"/>
      </w:r>
      <w:bookmarkEnd w:id="234"/>
    </w:p>
    <w:p w14:paraId="4F47FFF4" w14:textId="51457850" w:rsidR="007D2FD8" w:rsidRPr="00D05278" w:rsidRDefault="00974159" w:rsidP="00D05278">
      <w:pPr>
        <w:pStyle w:val="H2Normal"/>
      </w:pPr>
      <w:r w:rsidRPr="00D05278">
        <w:t xml:space="preserve">Access to the server over SSH will be limited to </w:t>
      </w:r>
      <w:r w:rsidR="0055190E" w:rsidRPr="00D05278">
        <w:t>approved</w:t>
      </w:r>
      <w:r w:rsidRPr="00D05278">
        <w:t xml:space="preserve"> users in line with </w:t>
      </w:r>
      <w:r w:rsidR="006A6A7F" w:rsidRPr="00D05278">
        <w:t xml:space="preserve">enterprise security </w:t>
      </w:r>
      <w:r w:rsidR="0055190E" w:rsidRPr="00D05278">
        <w:t>Policy. Access</w:t>
      </w:r>
      <w:r w:rsidR="006A6A7F" w:rsidRPr="00D05278">
        <w:t xml:space="preserve"> to server over LDAP will be limited to </w:t>
      </w:r>
      <w:r w:rsidR="007D2FD8" w:rsidRPr="00D05278">
        <w:t>a</w:t>
      </w:r>
      <w:r w:rsidR="006A6A7F" w:rsidRPr="00D05278">
        <w:t xml:space="preserve">ll the users with </w:t>
      </w:r>
      <w:r w:rsidR="006A6A7F" w:rsidRPr="00D05278">
        <w:rPr>
          <w:b/>
          <w:bCs/>
        </w:rPr>
        <w:t>inetOrgPerson</w:t>
      </w:r>
      <w:r w:rsidR="006A6A7F" w:rsidRPr="00D05278">
        <w:t xml:space="preserve"> entry </w:t>
      </w:r>
      <w:r w:rsidR="007D2FD8" w:rsidRPr="00D05278">
        <w:t xml:space="preserve">in directory server </w:t>
      </w:r>
      <w:r w:rsidR="0055190E" w:rsidRPr="00D05278">
        <w:t>including:</w:t>
      </w:r>
    </w:p>
    <w:p w14:paraId="72061CB2" w14:textId="47BF0244" w:rsidR="007D2FD8" w:rsidRDefault="00311B0E" w:rsidP="00D05278">
      <w:pPr>
        <w:pStyle w:val="Heading2ListNumber"/>
        <w:numPr>
          <w:ilvl w:val="0"/>
          <w:numId w:val="72"/>
        </w:numPr>
      </w:pPr>
      <w:r>
        <w:t>End-users</w:t>
      </w:r>
      <w:r w:rsidR="006A6A7F">
        <w:t xml:space="preserve"> on-boarded to directory service</w:t>
      </w:r>
      <w:r w:rsidR="007D2FD8">
        <w:t xml:space="preserve"> as entry</w:t>
      </w:r>
      <w:r>
        <w:t>.</w:t>
      </w:r>
    </w:p>
    <w:p w14:paraId="74CD9E31" w14:textId="05C6BF00" w:rsidR="007D2FD8" w:rsidRDefault="00311B0E" w:rsidP="00D05278">
      <w:pPr>
        <w:pStyle w:val="Heading2ListNumber"/>
      </w:pPr>
      <w:r>
        <w:t>Administrators</w:t>
      </w:r>
      <w:r w:rsidR="006A6A7F">
        <w:t xml:space="preserve"> </w:t>
      </w:r>
      <w:r w:rsidR="007D2FD8">
        <w:t>who need to manage access</w:t>
      </w:r>
      <w:r>
        <w:t>.</w:t>
      </w:r>
    </w:p>
    <w:p w14:paraId="36F9137E" w14:textId="1859E11B" w:rsidR="007D2FD8" w:rsidRDefault="00311B0E" w:rsidP="00D05278">
      <w:pPr>
        <w:pStyle w:val="Heading2ListNumber"/>
      </w:pPr>
      <w:r>
        <w:t>Service</w:t>
      </w:r>
      <w:r w:rsidR="006A6A7F">
        <w:t xml:space="preserve"> accounts of application </w:t>
      </w:r>
      <w:r w:rsidR="007D2FD8">
        <w:t>that need to connect to LDAP for performing various operations</w:t>
      </w:r>
      <w:r>
        <w:t>.</w:t>
      </w:r>
    </w:p>
    <w:p w14:paraId="081AA663" w14:textId="46F3EF46" w:rsidR="006A6A7F" w:rsidRDefault="007D2FD8" w:rsidP="00D05278">
      <w:pPr>
        <w:pStyle w:val="H2Normal"/>
      </w:pPr>
      <w:r>
        <w:t>In addition to that internal accounts like “</w:t>
      </w:r>
      <w:r w:rsidRPr="008A0184">
        <w:rPr>
          <w:b/>
        </w:rPr>
        <w:t>cn=Directory Manager</w:t>
      </w:r>
      <w:r>
        <w:t>” used to setup replication will have full control.</w:t>
      </w:r>
    </w:p>
    <w:p w14:paraId="172F26FA" w14:textId="0C0E3231" w:rsidR="007411F5" w:rsidRPr="00D05278" w:rsidRDefault="007411F5" w:rsidP="00D05278">
      <w:pPr>
        <w:pStyle w:val="H2Normal"/>
        <w:rPr>
          <w:b/>
          <w:bCs/>
          <w:u w:val="single"/>
        </w:rPr>
      </w:pPr>
      <w:r w:rsidRPr="00D05278">
        <w:rPr>
          <w:b/>
          <w:bCs/>
          <w:u w:val="single"/>
        </w:rPr>
        <w:t>Note:</w:t>
      </w:r>
    </w:p>
    <w:p w14:paraId="17A83774" w14:textId="211F25AD" w:rsidR="007411F5" w:rsidRDefault="007411F5" w:rsidP="00D05278">
      <w:pPr>
        <w:pStyle w:val="Heading2ListNumber"/>
        <w:numPr>
          <w:ilvl w:val="0"/>
          <w:numId w:val="73"/>
        </w:numPr>
      </w:pPr>
      <w:r>
        <w:t>Server will reject any simple bind request with DN and no password.</w:t>
      </w:r>
    </w:p>
    <w:p w14:paraId="2B637228" w14:textId="52ACCA28" w:rsidR="007411F5" w:rsidRDefault="007411F5" w:rsidP="00D05278">
      <w:pPr>
        <w:pStyle w:val="Heading2ListNumber"/>
      </w:pPr>
      <w:r>
        <w:lastRenderedPageBreak/>
        <w:t xml:space="preserve">There is no limit to number of concurrent </w:t>
      </w:r>
      <w:del w:id="237" w:author="Shekhar Jha" w:date="2019-05-23T14:12:00Z">
        <w:r w:rsidDel="00987BB8">
          <w:delText>client</w:delText>
        </w:r>
      </w:del>
      <w:ins w:id="238" w:author="Shekhar Jha" w:date="2019-05-23T14:12:00Z">
        <w:r w:rsidR="00987BB8">
          <w:t>clients</w:t>
        </w:r>
      </w:ins>
      <w:r>
        <w:t xml:space="preserve"> </w:t>
      </w:r>
      <w:del w:id="239" w:author="Shekhar Jha" w:date="2019-05-23T14:09:00Z">
        <w:r w:rsidDel="00707A2F">
          <w:delText xml:space="preserve">session </w:delText>
        </w:r>
      </w:del>
      <w:ins w:id="240" w:author="Shekhar Jha" w:date="2019-05-23T14:09:00Z">
        <w:r w:rsidR="00707A2F">
          <w:t xml:space="preserve">connection </w:t>
        </w:r>
      </w:ins>
      <w:r>
        <w:t>to this server</w:t>
      </w:r>
    </w:p>
    <w:p w14:paraId="7B46932A" w14:textId="14E566FC" w:rsidR="007411F5" w:rsidRDefault="007411F5" w:rsidP="00D05278">
      <w:pPr>
        <w:pStyle w:val="Heading2ListNumber"/>
      </w:pPr>
      <w:r>
        <w:t xml:space="preserve">Server will not reject any request </w:t>
      </w:r>
      <w:r w:rsidRPr="007411F5">
        <w:t>received from a client that has not yet been authenticated, whose last authentication attempt was unsuccessful, or whose last authentication attempt used anonymous authentication.</w:t>
      </w:r>
    </w:p>
    <w:p w14:paraId="52AFC45D" w14:textId="49D43546" w:rsidR="007411F5" w:rsidRDefault="007411F5" w:rsidP="00D05278">
      <w:pPr>
        <w:pStyle w:val="Heading2ListNumber"/>
        <w:rPr>
          <w:ins w:id="241" w:author="Shekhar Jha" w:date="2019-05-23T14:12:00Z"/>
        </w:rPr>
      </w:pPr>
      <w:r>
        <w:t>Server will return extra information about why bind failed.</w:t>
      </w:r>
    </w:p>
    <w:p w14:paraId="6D0CA8FA" w14:textId="1C6BF6AC" w:rsidR="00987BB8" w:rsidRDefault="00987BB8" w:rsidP="00D05278">
      <w:pPr>
        <w:pStyle w:val="Heading2ListNumber"/>
      </w:pPr>
      <w:ins w:id="242" w:author="Shekhar Jha" w:date="2019-05-23T14:12:00Z">
        <w:r>
          <w:t>SASL authentication will be supported and preferred over simple text.</w:t>
        </w:r>
      </w:ins>
    </w:p>
    <w:p w14:paraId="0F36EBB6" w14:textId="5B9CD18B" w:rsidR="00E92B36" w:rsidRDefault="00E92B36" w:rsidP="008D55F3">
      <w:pPr>
        <w:pStyle w:val="Heading2"/>
      </w:pPr>
      <w:bookmarkStart w:id="243" w:name="_Toc9515095"/>
      <w:r>
        <w:t>Password Management</w:t>
      </w:r>
      <w:bookmarkEnd w:id="243"/>
    </w:p>
    <w:p w14:paraId="69631F17" w14:textId="1AACA6E0" w:rsidR="00575C55" w:rsidRPr="00D05278" w:rsidRDefault="00575C55" w:rsidP="00D05278">
      <w:pPr>
        <w:pStyle w:val="H2Normal"/>
      </w:pPr>
      <w:r w:rsidRPr="00D05278">
        <w:t>DS password policies govern not only passwords, but also account lockout, and how DS servers provide notification about account status.</w:t>
      </w:r>
    </w:p>
    <w:p w14:paraId="1BD417BA" w14:textId="329F0CFE" w:rsidR="00575C55" w:rsidRPr="00D05278" w:rsidRDefault="00575C55" w:rsidP="00D05278">
      <w:pPr>
        <w:pStyle w:val="H2Normal"/>
      </w:pPr>
      <w:r w:rsidRPr="00D05278">
        <w:t>DS servers support password policies as part of the server configuration, and subentry password policies as part of the (replicated) user data.</w:t>
      </w:r>
    </w:p>
    <w:p w14:paraId="3CD967F7" w14:textId="791A56C4" w:rsidR="0060122B" w:rsidRPr="00D05278" w:rsidRDefault="00F35072" w:rsidP="00D05278">
      <w:pPr>
        <w:pStyle w:val="H2Normal"/>
      </w:pPr>
      <w:r w:rsidRPr="00D05278">
        <w:t xml:space="preserve">By default, DS directory servers include two password policy configurations, one default for all users, and another for the default directory superuser, </w:t>
      </w:r>
      <w:r w:rsidRPr="00D05278">
        <w:rPr>
          <w:b/>
          <w:bCs/>
        </w:rPr>
        <w:t>cn=Directory Manager</w:t>
      </w:r>
      <w:r w:rsidRPr="00D05278">
        <w:t>.</w:t>
      </w:r>
    </w:p>
    <w:p w14:paraId="142FF6D6" w14:textId="77777777" w:rsidR="00D05278" w:rsidRPr="00D05278" w:rsidRDefault="00D05278" w:rsidP="00D05278">
      <w:pPr>
        <w:pStyle w:val="H2Normal"/>
        <w:pBdr>
          <w:top w:val="single" w:sz="4" w:space="1" w:color="auto"/>
          <w:left w:val="single" w:sz="4" w:space="4" w:color="auto"/>
          <w:bottom w:val="single" w:sz="4" w:space="1" w:color="auto"/>
          <w:right w:val="single" w:sz="4" w:space="4" w:color="auto"/>
        </w:pBdr>
        <w:rPr>
          <w:b/>
          <w:bCs/>
          <w:u w:val="single"/>
        </w:rPr>
      </w:pPr>
      <w:r w:rsidRPr="00D05278">
        <w:rPr>
          <w:b/>
          <w:bCs/>
          <w:u w:val="single"/>
        </w:rPr>
        <w:t>Note:</w:t>
      </w:r>
    </w:p>
    <w:p w14:paraId="027F93AB" w14:textId="0A4E3350" w:rsidR="00D05278" w:rsidRDefault="00D05278" w:rsidP="00D05278">
      <w:pPr>
        <w:pStyle w:val="H2Normal"/>
        <w:pBdr>
          <w:top w:val="single" w:sz="4" w:space="1" w:color="auto"/>
          <w:left w:val="single" w:sz="4" w:space="4" w:color="auto"/>
          <w:bottom w:val="single" w:sz="4" w:space="1" w:color="auto"/>
          <w:right w:val="single" w:sz="4" w:space="4" w:color="auto"/>
        </w:pBdr>
      </w:pPr>
      <w:r>
        <w:t>P</w:t>
      </w:r>
      <w:r w:rsidRPr="00F35072">
        <w:t xml:space="preserve">assword policy configuration updates </w:t>
      </w:r>
      <w:r>
        <w:t xml:space="preserve">must be applied </w:t>
      </w:r>
      <w:r w:rsidRPr="00F35072">
        <w:t>to each replica in</w:t>
      </w:r>
      <w:r>
        <w:t xml:space="preserve"> the</w:t>
      </w:r>
      <w:r w:rsidRPr="00F35072">
        <w:t xml:space="preserve"> deployment.</w:t>
      </w:r>
    </w:p>
    <w:p w14:paraId="78F5CF78" w14:textId="4EE0BC1C" w:rsidR="00E92B36" w:rsidRDefault="009010F6" w:rsidP="009B24C3">
      <w:pPr>
        <w:pStyle w:val="Heading3"/>
      </w:pPr>
      <w:bookmarkStart w:id="244" w:name="_Toc9515096"/>
      <w:r>
        <w:t xml:space="preserve">Password </w:t>
      </w:r>
      <w:commentRangeStart w:id="245"/>
      <w:commentRangeStart w:id="246"/>
      <w:r>
        <w:t>Storage</w:t>
      </w:r>
      <w:commentRangeEnd w:id="245"/>
      <w:r w:rsidR="00B4092F">
        <w:rPr>
          <w:rStyle w:val="CommentReference"/>
          <w:rFonts w:eastAsia="Calibri" w:cs="Times New Roman"/>
          <w:b w:val="0"/>
        </w:rPr>
        <w:commentReference w:id="245"/>
      </w:r>
      <w:commentRangeEnd w:id="246"/>
      <w:r w:rsidR="00AD03AF">
        <w:rPr>
          <w:rStyle w:val="CommentReference"/>
          <w:rFonts w:eastAsia="Calibri" w:cs="Times New Roman"/>
          <w:b w:val="0"/>
        </w:rPr>
        <w:commentReference w:id="246"/>
      </w:r>
      <w:bookmarkEnd w:id="244"/>
    </w:p>
    <w:p w14:paraId="5DE54F12" w14:textId="3F0F83E6" w:rsidR="009010F6" w:rsidRPr="00D05278" w:rsidRDefault="009010F6" w:rsidP="00D05278">
      <w:pPr>
        <w:pStyle w:val="3Normal"/>
      </w:pPr>
      <w:r w:rsidRPr="00D05278">
        <w:t>Password will</w:t>
      </w:r>
      <w:r w:rsidR="003969D4" w:rsidRPr="00D05278">
        <w:t xml:space="preserve"> be stored using salted SHA512 hashing algorithm. Since most of the password will be migrated from existing application, the password will initially be stored as MD5 (current setup for Manila LDAP) and then migrated to Salted SHA512 whenever the user authenticates</w:t>
      </w:r>
      <w:r w:rsidR="009B064A" w:rsidRPr="00D05278">
        <w:t xml:space="preserve"> for the first time</w:t>
      </w:r>
      <w:r w:rsidR="003969D4" w:rsidRPr="00D05278">
        <w:t>. This will be performed by setting “deprecated-password-storage-scheme” on the password policy to “MD5”.</w:t>
      </w:r>
    </w:p>
    <w:p w14:paraId="579DCBB5" w14:textId="6D073186" w:rsidR="00F35072" w:rsidRDefault="00F35072" w:rsidP="009B24C3">
      <w:pPr>
        <w:pStyle w:val="Heading3"/>
      </w:pPr>
      <w:bookmarkStart w:id="247" w:name="_Toc9515097"/>
      <w:r>
        <w:lastRenderedPageBreak/>
        <w:t>Password Change</w:t>
      </w:r>
      <w:r w:rsidR="0057792D">
        <w:t xml:space="preserve"> and </w:t>
      </w:r>
      <w:commentRangeStart w:id="248"/>
      <w:commentRangeStart w:id="249"/>
      <w:r w:rsidR="0057792D">
        <w:t>Expiry</w:t>
      </w:r>
      <w:commentRangeEnd w:id="248"/>
      <w:r w:rsidR="00B4092F">
        <w:rPr>
          <w:rStyle w:val="CommentReference"/>
          <w:rFonts w:eastAsia="Calibri" w:cs="Times New Roman"/>
          <w:b w:val="0"/>
        </w:rPr>
        <w:commentReference w:id="248"/>
      </w:r>
      <w:commentRangeEnd w:id="249"/>
      <w:r w:rsidR="00A426EB">
        <w:rPr>
          <w:rStyle w:val="CommentReference"/>
          <w:rFonts w:eastAsia="Calibri" w:cs="Times New Roman"/>
          <w:b w:val="0"/>
        </w:rPr>
        <w:commentReference w:id="249"/>
      </w:r>
      <w:bookmarkEnd w:id="247"/>
      <w:r w:rsidR="00761994">
        <w:t xml:space="preserve"> </w:t>
      </w:r>
      <w:del w:id="250" w:author="Mishra, Umesh" w:date="2019-05-23T10:07:00Z">
        <w:r w:rsidR="003955CE" w:rsidDel="00A426EB">
          <w:delText>(</w:delText>
        </w:r>
        <w:r w:rsidR="003955CE" w:rsidRPr="003955CE" w:rsidDel="00A426EB">
          <w:rPr>
            <w:color w:val="FF0000"/>
          </w:rPr>
          <w:delText>TBD</w:delText>
        </w:r>
        <w:r w:rsidR="003955CE" w:rsidDel="00A426EB">
          <w:delText>)</w:delText>
        </w:r>
      </w:del>
    </w:p>
    <w:p w14:paraId="55DD6DD0" w14:textId="51533D10" w:rsidR="0057792D" w:rsidRDefault="00F35072" w:rsidP="00D05278">
      <w:pPr>
        <w:pStyle w:val="3Normal"/>
      </w:pPr>
      <w:r>
        <w:t xml:space="preserve">The system will </w:t>
      </w:r>
      <w:r w:rsidR="0057792D">
        <w:t>enable the following capabilities (in line with enterprise password policy)</w:t>
      </w:r>
    </w:p>
    <w:p w14:paraId="1BDF63AA" w14:textId="73F60E9C" w:rsidR="00C478CE" w:rsidDel="007401AB" w:rsidRDefault="00C478CE">
      <w:pPr>
        <w:pStyle w:val="3ListNumber"/>
        <w:numPr>
          <w:ilvl w:val="0"/>
          <w:numId w:val="83"/>
        </w:numPr>
        <w:rPr>
          <w:del w:id="251" w:author="Mishra, Umesh" w:date="2019-05-23T10:28:00Z"/>
        </w:rPr>
        <w:pPrChange w:id="252" w:author="Mishra, Umesh" w:date="2019-05-23T10:40:00Z">
          <w:pPr>
            <w:pStyle w:val="3ListNumber"/>
            <w:numPr>
              <w:numId w:val="74"/>
            </w:numPr>
          </w:pPr>
        </w:pPrChange>
      </w:pPr>
      <w:del w:id="253" w:author="Mishra, Umesh" w:date="2019-05-23T10:28:00Z">
        <w:r w:rsidDel="007401AB">
          <w:delText>All the authentication and password change operations will be performed over secured channel (LDAPS)</w:delText>
        </w:r>
      </w:del>
    </w:p>
    <w:p w14:paraId="49EB7B2E" w14:textId="56D3466F" w:rsidR="00F35072" w:rsidDel="007401AB" w:rsidRDefault="0057792D">
      <w:pPr>
        <w:pStyle w:val="3ListNumber"/>
        <w:numPr>
          <w:ilvl w:val="0"/>
          <w:numId w:val="83"/>
        </w:numPr>
        <w:rPr>
          <w:del w:id="254" w:author="Mishra, Umesh" w:date="2019-05-23T10:28:00Z"/>
        </w:rPr>
        <w:pPrChange w:id="255" w:author="Mishra, Umesh" w:date="2019-05-23T10:40:00Z">
          <w:pPr>
            <w:pStyle w:val="3ListNumber"/>
          </w:pPr>
        </w:pPrChange>
      </w:pPr>
      <w:del w:id="256" w:author="Mishra, Umesh" w:date="2019-05-23T10:28:00Z">
        <w:r w:rsidDel="007401AB">
          <w:delText xml:space="preserve">Allow </w:delText>
        </w:r>
        <w:r w:rsidR="00F35072" w:rsidDel="007401AB">
          <w:delText>users to change their own password</w:delText>
        </w:r>
        <w:r w:rsidDel="007401AB">
          <w:delText xml:space="preserve"> (important for application that authenticate and change password)</w:delText>
        </w:r>
      </w:del>
    </w:p>
    <w:p w14:paraId="6844C422" w14:textId="0241E718" w:rsidR="0057792D" w:rsidDel="007401AB" w:rsidRDefault="0057792D">
      <w:pPr>
        <w:pStyle w:val="3ListNumber"/>
        <w:numPr>
          <w:ilvl w:val="0"/>
          <w:numId w:val="83"/>
        </w:numPr>
        <w:rPr>
          <w:del w:id="257" w:author="Mishra, Umesh" w:date="2019-05-23T10:28:00Z"/>
        </w:rPr>
        <w:pPrChange w:id="258" w:author="Mishra, Umesh" w:date="2019-05-23T10:40:00Z">
          <w:pPr>
            <w:pStyle w:val="3ListNumber"/>
          </w:pPr>
        </w:pPrChange>
      </w:pPr>
      <w:del w:id="259" w:author="Mishra, Umesh" w:date="2019-05-23T10:28:00Z">
        <w:r w:rsidDel="007401AB">
          <w:delText>Password change by user will require current password.</w:delText>
        </w:r>
      </w:del>
    </w:p>
    <w:p w14:paraId="25030243" w14:textId="51CCDD1C" w:rsidR="0057792D" w:rsidDel="007401AB" w:rsidRDefault="0057792D">
      <w:pPr>
        <w:pStyle w:val="3ListNumber"/>
        <w:numPr>
          <w:ilvl w:val="0"/>
          <w:numId w:val="83"/>
        </w:numPr>
        <w:rPr>
          <w:del w:id="260" w:author="Mishra, Umesh" w:date="2019-05-23T10:28:00Z"/>
        </w:rPr>
        <w:pPrChange w:id="261" w:author="Mishra, Umesh" w:date="2019-05-23T10:40:00Z">
          <w:pPr>
            <w:pStyle w:val="3ListNumber"/>
          </w:pPr>
        </w:pPrChange>
      </w:pPr>
      <w:del w:id="262" w:author="Mishra, Umesh" w:date="2019-05-23T10:28:00Z">
        <w:r w:rsidDel="007401AB">
          <w:delText xml:space="preserve">Password should after </w:delText>
        </w:r>
        <w:commentRangeStart w:id="263"/>
        <w:r w:rsidDel="007401AB">
          <w:delText xml:space="preserve">within </w:delText>
        </w:r>
        <w:commentRangeEnd w:id="263"/>
        <w:r w:rsidR="000E7406" w:rsidRPr="00AD03AF" w:rsidDel="007401AB">
          <w:rPr>
            <w:rPrChange w:id="264" w:author="Mishra, Umesh" w:date="2019-05-23T10:40:00Z">
              <w:rPr>
                <w:rStyle w:val="CommentReference"/>
                <w:rFonts w:eastAsia="Calibri" w:cs="Times New Roman"/>
              </w:rPr>
            </w:rPrChange>
          </w:rPr>
          <w:commentReference w:id="263"/>
        </w:r>
        <w:r w:rsidDel="007401AB">
          <w:delText>? days</w:delText>
        </w:r>
      </w:del>
    </w:p>
    <w:p w14:paraId="7FC9F2B1" w14:textId="54F4DB28" w:rsidR="0057792D" w:rsidDel="007401AB" w:rsidRDefault="00BC55D1">
      <w:pPr>
        <w:pStyle w:val="3ListNumber"/>
        <w:numPr>
          <w:ilvl w:val="0"/>
          <w:numId w:val="83"/>
        </w:numPr>
        <w:rPr>
          <w:del w:id="265" w:author="Mishra, Umesh" w:date="2019-05-23T10:28:00Z"/>
        </w:rPr>
        <w:pPrChange w:id="266" w:author="Mishra, Umesh" w:date="2019-05-23T10:40:00Z">
          <w:pPr>
            <w:pStyle w:val="3ListNumber"/>
          </w:pPr>
        </w:pPrChange>
      </w:pPr>
      <w:del w:id="267" w:author="Mishra, Umesh" w:date="2019-05-23T10:28:00Z">
        <w:r w:rsidDel="007401AB">
          <w:delText xml:space="preserve"> </w:delText>
        </w:r>
        <w:r w:rsidR="0057792D" w:rsidDel="007401AB">
          <w:delText>Allow users to change expired password</w:delText>
        </w:r>
      </w:del>
    </w:p>
    <w:p w14:paraId="6BD1CF1B" w14:textId="1CFAED4A" w:rsidR="0057792D" w:rsidDel="007401AB" w:rsidRDefault="00BC55D1">
      <w:pPr>
        <w:pStyle w:val="3ListNumber"/>
        <w:numPr>
          <w:ilvl w:val="0"/>
          <w:numId w:val="83"/>
        </w:numPr>
        <w:rPr>
          <w:del w:id="268" w:author="Mishra, Umesh" w:date="2019-05-23T10:28:00Z"/>
        </w:rPr>
        <w:pPrChange w:id="269" w:author="Mishra, Umesh" w:date="2019-05-23T10:40:00Z">
          <w:pPr>
            <w:pStyle w:val="3ListNumber"/>
          </w:pPr>
        </w:pPrChange>
      </w:pPr>
      <w:del w:id="270" w:author="Mishra, Umesh" w:date="2019-05-23T10:28:00Z">
        <w:r w:rsidDel="007401AB">
          <w:delText xml:space="preserve"> </w:delText>
        </w:r>
        <w:r w:rsidR="0057792D" w:rsidDel="007401AB">
          <w:delText>Expire password without any warning</w:delText>
        </w:r>
      </w:del>
    </w:p>
    <w:p w14:paraId="67FFC110" w14:textId="26755235" w:rsidR="0057792D" w:rsidDel="007401AB" w:rsidRDefault="00BC55D1">
      <w:pPr>
        <w:pStyle w:val="3ListNumber"/>
        <w:numPr>
          <w:ilvl w:val="0"/>
          <w:numId w:val="83"/>
        </w:numPr>
        <w:rPr>
          <w:del w:id="271" w:author="Mishra, Umesh" w:date="2019-05-23T10:28:00Z"/>
        </w:rPr>
        <w:pPrChange w:id="272" w:author="Mishra, Umesh" w:date="2019-05-23T10:40:00Z">
          <w:pPr>
            <w:pStyle w:val="3ListNumber"/>
          </w:pPr>
        </w:pPrChange>
      </w:pPr>
      <w:del w:id="273" w:author="Mishra, Umesh" w:date="2019-05-23T10:28:00Z">
        <w:r w:rsidDel="007401AB">
          <w:delText xml:space="preserve"> </w:delText>
        </w:r>
        <w:r w:rsidR="0057792D" w:rsidDel="007401AB">
          <w:delText>Don’t force password change on adding a new user or password reset operation</w:delText>
        </w:r>
      </w:del>
    </w:p>
    <w:p w14:paraId="6A5D3129" w14:textId="00F25EBD" w:rsidR="0057792D" w:rsidDel="007401AB" w:rsidRDefault="00BC55D1">
      <w:pPr>
        <w:pStyle w:val="3ListNumber"/>
        <w:numPr>
          <w:ilvl w:val="0"/>
          <w:numId w:val="83"/>
        </w:numPr>
        <w:rPr>
          <w:del w:id="274" w:author="Mishra, Umesh" w:date="2019-05-23T10:28:00Z"/>
        </w:rPr>
        <w:pPrChange w:id="275" w:author="Mishra, Umesh" w:date="2019-05-23T10:40:00Z">
          <w:pPr>
            <w:pStyle w:val="3ListNumber"/>
          </w:pPr>
        </w:pPrChange>
      </w:pPr>
      <w:del w:id="276" w:author="Mishra, Umesh" w:date="2019-05-23T10:28:00Z">
        <w:r w:rsidDel="007401AB">
          <w:delText xml:space="preserve"> </w:delText>
        </w:r>
        <w:r w:rsidR="0057792D" w:rsidDel="007401AB">
          <w:delText>Don’t allow grace login after password expiry.</w:delText>
        </w:r>
      </w:del>
    </w:p>
    <w:p w14:paraId="6A6FA4EE" w14:textId="6EB2273A" w:rsidR="00A426EB" w:rsidRDefault="00BC55D1">
      <w:pPr>
        <w:pStyle w:val="3ListNumber"/>
        <w:numPr>
          <w:ilvl w:val="0"/>
          <w:numId w:val="83"/>
        </w:numPr>
        <w:rPr>
          <w:ins w:id="277" w:author="Mishra, Umesh" w:date="2019-05-23T10:06:00Z"/>
        </w:rPr>
        <w:pPrChange w:id="278" w:author="Mishra, Umesh" w:date="2019-05-23T10:40:00Z">
          <w:pPr>
            <w:pStyle w:val="3ListNumber"/>
          </w:pPr>
        </w:pPrChange>
      </w:pPr>
      <w:del w:id="279" w:author="Mishra, Umesh" w:date="2019-05-23T10:28:00Z">
        <w:r w:rsidDel="007401AB">
          <w:delText xml:space="preserve"> </w:delText>
        </w:r>
        <w:r w:rsidR="0057792D" w:rsidDel="007401AB">
          <w:delText>Don’t maintain history of previous password</w:delText>
        </w:r>
      </w:del>
      <w:ins w:id="280" w:author="Mishra, Umesh" w:date="2019-05-23T10:06:00Z">
        <w:r w:rsidR="00A426EB">
          <w:t>All the authentication and password change operations will be performed over secured channel (LDAPS)</w:t>
        </w:r>
      </w:ins>
    </w:p>
    <w:p w14:paraId="58172DE1" w14:textId="77777777" w:rsidR="00A426EB" w:rsidRDefault="00A426EB" w:rsidP="00A426EB">
      <w:pPr>
        <w:pStyle w:val="3ListNumber"/>
        <w:rPr>
          <w:ins w:id="281" w:author="Mishra, Umesh" w:date="2019-05-23T10:06:00Z"/>
        </w:rPr>
      </w:pPr>
      <w:ins w:id="282" w:author="Mishra, Umesh" w:date="2019-05-23T10:06:00Z">
        <w:r>
          <w:t>Allow users to change their own password (important for application that authenticate and change password)</w:t>
        </w:r>
      </w:ins>
    </w:p>
    <w:p w14:paraId="0C47EE67" w14:textId="77777777" w:rsidR="00A426EB" w:rsidRDefault="00A426EB" w:rsidP="00A426EB">
      <w:pPr>
        <w:pStyle w:val="3ListNumber"/>
        <w:rPr>
          <w:ins w:id="283" w:author="Mishra, Umesh" w:date="2019-05-23T10:06:00Z"/>
        </w:rPr>
      </w:pPr>
      <w:ins w:id="284" w:author="Mishra, Umesh" w:date="2019-05-23T10:06:00Z">
        <w:r>
          <w:t>Password change by user will require current password.</w:t>
        </w:r>
      </w:ins>
    </w:p>
    <w:p w14:paraId="3E919AD8" w14:textId="77777777" w:rsidR="00A426EB" w:rsidRDefault="00A426EB" w:rsidP="00A426EB">
      <w:pPr>
        <w:pStyle w:val="3ListNumber"/>
        <w:rPr>
          <w:ins w:id="285" w:author="Mishra, Umesh" w:date="2019-05-23T10:06:00Z"/>
        </w:rPr>
      </w:pPr>
      <w:ins w:id="286" w:author="Mishra, Umesh" w:date="2019-05-23T10:06:00Z">
        <w:r>
          <w:t xml:space="preserve">Password should </w:t>
        </w:r>
        <w:commentRangeStart w:id="287"/>
        <w:r>
          <w:t>expire</w:t>
        </w:r>
        <w:del w:id="288" w:author="Shekhar Jha" w:date="2019-05-23T14:21:00Z">
          <w:r w:rsidDel="00C006CD">
            <w:delText>d</w:delText>
          </w:r>
        </w:del>
        <w:r>
          <w:t xml:space="preserve"> after 90 days</w:t>
        </w:r>
      </w:ins>
      <w:commentRangeEnd w:id="287"/>
      <w:ins w:id="289" w:author="Mishra, Umesh" w:date="2019-05-23T10:36:00Z">
        <w:r w:rsidR="0074305C">
          <w:rPr>
            <w:rStyle w:val="CommentReference"/>
            <w:rFonts w:eastAsia="Calibri" w:cs="Times New Roman"/>
            <w:lang w:bidi="ar-SA"/>
          </w:rPr>
          <w:commentReference w:id="287"/>
        </w:r>
      </w:ins>
    </w:p>
    <w:p w14:paraId="72EE177F" w14:textId="77777777" w:rsidR="00A426EB" w:rsidRDefault="00A426EB" w:rsidP="00A426EB">
      <w:pPr>
        <w:pStyle w:val="3ListNumber"/>
        <w:rPr>
          <w:ins w:id="290" w:author="Mishra, Umesh" w:date="2019-05-23T10:06:00Z"/>
        </w:rPr>
      </w:pPr>
      <w:ins w:id="291" w:author="Mishra, Umesh" w:date="2019-05-23T10:06:00Z">
        <w:r>
          <w:t xml:space="preserve"> Allow users to change expired password</w:t>
        </w:r>
      </w:ins>
    </w:p>
    <w:p w14:paraId="33086AD5" w14:textId="77777777" w:rsidR="00A426EB" w:rsidRDefault="00A426EB" w:rsidP="00A426EB">
      <w:pPr>
        <w:pStyle w:val="3ListNumber"/>
        <w:rPr>
          <w:ins w:id="292" w:author="Mishra, Umesh" w:date="2019-05-23T10:06:00Z"/>
        </w:rPr>
      </w:pPr>
      <w:ins w:id="293" w:author="Mishra, Umesh" w:date="2019-05-23T10:06:00Z">
        <w:r>
          <w:t xml:space="preserve"> Expire password without any warning</w:t>
        </w:r>
      </w:ins>
    </w:p>
    <w:p w14:paraId="64F7456B" w14:textId="77777777" w:rsidR="00A426EB" w:rsidRDefault="00A426EB" w:rsidP="00A426EB">
      <w:pPr>
        <w:pStyle w:val="3ListNumber"/>
        <w:rPr>
          <w:ins w:id="294" w:author="Mishra, Umesh" w:date="2019-05-23T10:06:00Z"/>
        </w:rPr>
      </w:pPr>
      <w:ins w:id="295" w:author="Mishra, Umesh" w:date="2019-05-23T10:06:00Z">
        <w:r>
          <w:t xml:space="preserve"> Don’t force password change on adding a new user or password reset operation</w:t>
        </w:r>
      </w:ins>
    </w:p>
    <w:p w14:paraId="7D2F041E" w14:textId="77777777" w:rsidR="00A426EB" w:rsidRDefault="00A426EB" w:rsidP="00A426EB">
      <w:pPr>
        <w:pStyle w:val="3ListNumber"/>
        <w:rPr>
          <w:ins w:id="296" w:author="Mishra, Umesh" w:date="2019-05-23T10:06:00Z"/>
        </w:rPr>
      </w:pPr>
      <w:ins w:id="297" w:author="Mishra, Umesh" w:date="2019-05-23T10:06:00Z">
        <w:r>
          <w:t xml:space="preserve"> Don’t allow grace login after password expiry.</w:t>
        </w:r>
      </w:ins>
    </w:p>
    <w:p w14:paraId="0FBDE278" w14:textId="77777777" w:rsidR="00A426EB" w:rsidRDefault="00A426EB" w:rsidP="00A426EB">
      <w:pPr>
        <w:pStyle w:val="3ListNumber"/>
        <w:rPr>
          <w:ins w:id="298" w:author="Mishra, Umesh" w:date="2019-05-23T10:06:00Z"/>
        </w:rPr>
      </w:pPr>
      <w:ins w:id="299" w:author="Mishra, Umesh" w:date="2019-05-23T10:06:00Z">
        <w:r>
          <w:t xml:space="preserve"> Don’t maintain history of previous password</w:t>
        </w:r>
      </w:ins>
    </w:p>
    <w:p w14:paraId="3F20DA9E" w14:textId="1BCD0152" w:rsidR="00A426EB" w:rsidDel="0074305C" w:rsidRDefault="00A426EB">
      <w:pPr>
        <w:pStyle w:val="3ListNumber"/>
        <w:numPr>
          <w:ilvl w:val="0"/>
          <w:numId w:val="0"/>
        </w:numPr>
        <w:ind w:left="1022"/>
        <w:rPr>
          <w:del w:id="300" w:author="Mishra, Umesh" w:date="2019-05-23T10:38:00Z"/>
        </w:rPr>
        <w:pPrChange w:id="301" w:author="Mishra, Umesh" w:date="2019-05-23T10:39:00Z">
          <w:pPr>
            <w:pStyle w:val="3ListNumber"/>
          </w:pPr>
        </w:pPrChange>
      </w:pPr>
    </w:p>
    <w:p w14:paraId="73796CFF" w14:textId="4C2BDDFC" w:rsidR="00F35072" w:rsidDel="0074305C" w:rsidRDefault="0057792D">
      <w:pPr>
        <w:pStyle w:val="Heading3"/>
        <w:numPr>
          <w:ilvl w:val="0"/>
          <w:numId w:val="0"/>
        </w:numPr>
        <w:ind w:left="1022"/>
        <w:rPr>
          <w:del w:id="302" w:author="Mishra, Umesh" w:date="2019-05-23T10:38:00Z"/>
        </w:rPr>
        <w:pPrChange w:id="303" w:author="Mishra, Umesh" w:date="2019-05-23T10:39:00Z">
          <w:pPr>
            <w:pStyle w:val="Heading3"/>
          </w:pPr>
        </w:pPrChange>
      </w:pPr>
      <w:del w:id="304" w:author="Mishra, Umesh" w:date="2019-05-23T10:38:00Z">
        <w:r w:rsidDel="0074305C">
          <w:delText xml:space="preserve">Account </w:delText>
        </w:r>
        <w:commentRangeStart w:id="305"/>
        <w:r w:rsidDel="0074305C">
          <w:delText>Lockout</w:delText>
        </w:r>
        <w:commentRangeEnd w:id="305"/>
        <w:r w:rsidR="000E7406" w:rsidDel="0074305C">
          <w:rPr>
            <w:rStyle w:val="CommentReference"/>
            <w:rFonts w:eastAsia="Calibri" w:cs="Times New Roman"/>
            <w:b w:val="0"/>
          </w:rPr>
          <w:commentReference w:id="305"/>
        </w:r>
        <w:r w:rsidR="00D05278" w:rsidDel="0074305C">
          <w:delText xml:space="preserve"> </w:delText>
        </w:r>
        <w:r w:rsidR="003955CE" w:rsidDel="0074305C">
          <w:delText>(</w:delText>
        </w:r>
        <w:r w:rsidR="003955CE" w:rsidRPr="003955CE" w:rsidDel="0074305C">
          <w:rPr>
            <w:color w:val="FF0000"/>
          </w:rPr>
          <w:delText>TBD</w:delText>
        </w:r>
        <w:r w:rsidR="003955CE" w:rsidDel="0074305C">
          <w:delText>)</w:delText>
        </w:r>
      </w:del>
    </w:p>
    <w:p w14:paraId="38A20E47" w14:textId="6DA28A0E" w:rsidR="0057792D" w:rsidDel="0074305C" w:rsidRDefault="0057792D">
      <w:pPr>
        <w:pStyle w:val="3Normal"/>
        <w:rPr>
          <w:del w:id="306" w:author="Mishra, Umesh" w:date="2019-05-23T10:38:00Z"/>
        </w:rPr>
      </w:pPr>
      <w:del w:id="307" w:author="Mishra, Umesh" w:date="2019-05-23T10:38:00Z">
        <w:r w:rsidDel="0074305C">
          <w:delText>The system will enforce the following capabilities (in line with enterprise password policy)</w:delText>
        </w:r>
      </w:del>
    </w:p>
    <w:p w14:paraId="3319A56C" w14:textId="0DA395A0" w:rsidR="0057792D" w:rsidDel="0074305C" w:rsidRDefault="0057792D">
      <w:pPr>
        <w:pStyle w:val="3ListNumber"/>
        <w:numPr>
          <w:ilvl w:val="0"/>
          <w:numId w:val="0"/>
        </w:numPr>
        <w:ind w:left="1022"/>
        <w:rPr>
          <w:del w:id="308" w:author="Mishra, Umesh" w:date="2019-05-23T10:38:00Z"/>
        </w:rPr>
        <w:pPrChange w:id="309" w:author="Mishra, Umesh" w:date="2019-05-23T10:39:00Z">
          <w:pPr>
            <w:pStyle w:val="3ListNumber"/>
            <w:numPr>
              <w:numId w:val="75"/>
            </w:numPr>
          </w:pPr>
        </w:pPrChange>
      </w:pPr>
      <w:del w:id="310" w:author="Mishra, Umesh" w:date="2019-05-23T10:38:00Z">
        <w:r w:rsidDel="0074305C">
          <w:delText>Account will be lock</w:delText>
        </w:r>
        <w:r w:rsidR="00DF138D" w:rsidDel="0074305C">
          <w:delText xml:space="preserve">ed </w:delText>
        </w:r>
        <w:r w:rsidDel="0074305C">
          <w:delText xml:space="preserve">out if user provides invalid </w:delText>
        </w:r>
        <w:r w:rsidR="00B967CF" w:rsidDel="0074305C">
          <w:delText xml:space="preserve">password? </w:delText>
        </w:r>
        <w:r w:rsidR="00DA60CA" w:rsidDel="0074305C">
          <w:delText>Times</w:delText>
        </w:r>
        <w:r w:rsidDel="0074305C">
          <w:delText xml:space="preserve"> </w:delText>
        </w:r>
        <w:r w:rsidR="00FD1E56" w:rsidDel="0074305C">
          <w:delText xml:space="preserve">within? </w:delText>
        </w:r>
        <w:r w:rsidDel="0074305C">
          <w:delText>minutes</w:delText>
        </w:r>
      </w:del>
    </w:p>
    <w:p w14:paraId="2769C88C" w14:textId="389A9AFC" w:rsidR="00C478CE" w:rsidRDefault="0057792D">
      <w:pPr>
        <w:pStyle w:val="3ListNumber"/>
        <w:numPr>
          <w:ilvl w:val="0"/>
          <w:numId w:val="0"/>
        </w:numPr>
        <w:ind w:left="1022"/>
        <w:rPr>
          <w:ins w:id="311" w:author="Mishra, Umesh" w:date="2019-05-23T10:04:00Z"/>
        </w:rPr>
        <w:pPrChange w:id="312" w:author="Mishra, Umesh" w:date="2019-05-23T10:39:00Z">
          <w:pPr>
            <w:pStyle w:val="3ListNumber"/>
          </w:pPr>
        </w:pPrChange>
      </w:pPr>
      <w:del w:id="313" w:author="Mishra, Umesh" w:date="2019-05-23T10:38:00Z">
        <w:r w:rsidDel="0074305C">
          <w:delText xml:space="preserve">Account will be unlocked </w:delText>
        </w:r>
        <w:r w:rsidR="00DA60CA" w:rsidDel="0074305C">
          <w:delText>after? Minutes</w:delText>
        </w:r>
        <w:r w:rsidDel="0074305C">
          <w:delText xml:space="preserve"> automatically.</w:delText>
        </w:r>
      </w:del>
    </w:p>
    <w:p w14:paraId="61AF4CCE" w14:textId="77777777" w:rsidR="00137EA0" w:rsidRDefault="00137EA0" w:rsidP="00137EA0">
      <w:pPr>
        <w:pStyle w:val="Heading3"/>
        <w:rPr>
          <w:ins w:id="314" w:author="Mishra, Umesh" w:date="2019-05-23T10:04:00Z"/>
        </w:rPr>
      </w:pPr>
      <w:bookmarkStart w:id="315" w:name="_Toc9262212"/>
      <w:bookmarkStart w:id="316" w:name="_Toc9515098"/>
      <w:ins w:id="317" w:author="Mishra, Umesh" w:date="2019-05-23T10:04:00Z">
        <w:r>
          <w:t xml:space="preserve">Enterprise Password policy for </w:t>
        </w:r>
        <w:commentRangeStart w:id="318"/>
        <w:commentRangeStart w:id="319"/>
        <w:r>
          <w:t>Standard Account.</w:t>
        </w:r>
      </w:ins>
      <w:bookmarkEnd w:id="315"/>
      <w:commentRangeEnd w:id="318"/>
      <w:ins w:id="320" w:author="Mishra, Umesh" w:date="2019-05-23T10:37:00Z">
        <w:r w:rsidR="0074305C">
          <w:rPr>
            <w:rStyle w:val="CommentReference"/>
            <w:rFonts w:eastAsia="Calibri" w:cs="Times New Roman"/>
            <w:b w:val="0"/>
          </w:rPr>
          <w:commentReference w:id="318"/>
        </w:r>
      </w:ins>
      <w:commentRangeEnd w:id="319"/>
      <w:r w:rsidR="00C44FDD">
        <w:rPr>
          <w:rStyle w:val="CommentReference"/>
          <w:rFonts w:eastAsia="Calibri" w:cs="Times New Roman"/>
          <w:b w:val="0"/>
        </w:rPr>
        <w:commentReference w:id="319"/>
      </w:r>
      <w:bookmarkEnd w:id="316"/>
    </w:p>
    <w:p w14:paraId="1D226CCE" w14:textId="77777777" w:rsidR="00137EA0" w:rsidRDefault="00137EA0" w:rsidP="00137EA0">
      <w:pPr>
        <w:pStyle w:val="3Normal"/>
        <w:rPr>
          <w:ins w:id="321" w:author="Mishra, Umesh" w:date="2019-05-23T10:04:00Z"/>
        </w:rPr>
      </w:pPr>
      <w:ins w:id="322" w:author="Mishra, Umesh" w:date="2019-05-23T10:04:00Z">
        <w:r>
          <w:t>The system will enforce the following capabilities (in line with enterprise password policy)</w:t>
        </w:r>
      </w:ins>
    </w:p>
    <w:p w14:paraId="4CB4D8E0" w14:textId="77FBCF5A" w:rsidR="00137EA0" w:rsidRDefault="00137EA0">
      <w:pPr>
        <w:pStyle w:val="3ListNumber"/>
        <w:numPr>
          <w:ilvl w:val="0"/>
          <w:numId w:val="83"/>
        </w:numPr>
        <w:rPr>
          <w:ins w:id="323" w:author="Mishra, Umesh" w:date="2019-05-23T10:04:00Z"/>
        </w:rPr>
        <w:pPrChange w:id="324" w:author="Mishra, Umesh" w:date="2019-05-23T10:39:00Z">
          <w:pPr>
            <w:pStyle w:val="3ListNumber"/>
          </w:pPr>
        </w:pPrChange>
      </w:pPr>
      <w:ins w:id="325" w:author="Mishra, Umesh" w:date="2019-05-23T10:04:00Z">
        <w:r>
          <w:t xml:space="preserve">Account will be locked out if user provides </w:t>
        </w:r>
        <w:del w:id="326" w:author="Shekhar Jha" w:date="2019-05-23T14:22:00Z">
          <w:r w:rsidDel="001C5F07">
            <w:delText xml:space="preserve">5 </w:delText>
          </w:r>
        </w:del>
        <w:r>
          <w:t>invalid password</w:t>
        </w:r>
      </w:ins>
      <w:ins w:id="327" w:author="Shekhar Jha" w:date="2019-05-23T14:22:00Z">
        <w:r w:rsidR="001C5F07">
          <w:t xml:space="preserve"> 5 times</w:t>
        </w:r>
      </w:ins>
      <w:ins w:id="328" w:author="Mishra, Umesh" w:date="2019-05-23T10:04:00Z">
        <w:r>
          <w:t>.</w:t>
        </w:r>
      </w:ins>
    </w:p>
    <w:p w14:paraId="50F0F280" w14:textId="77777777" w:rsidR="00137EA0" w:rsidRDefault="00137EA0" w:rsidP="00137EA0">
      <w:pPr>
        <w:pStyle w:val="3ListNumber"/>
        <w:rPr>
          <w:ins w:id="329" w:author="Mishra, Umesh" w:date="2019-05-23T10:04:00Z"/>
        </w:rPr>
      </w:pPr>
      <w:ins w:id="330" w:author="Mishra, Umesh" w:date="2019-05-23T10:04:00Z">
        <w:r>
          <w:t>Account will be automatically unlocked after 30 mints.</w:t>
        </w:r>
      </w:ins>
    </w:p>
    <w:p w14:paraId="4693EC45" w14:textId="77777777" w:rsidR="00137EA0" w:rsidRDefault="00137EA0" w:rsidP="00137EA0">
      <w:pPr>
        <w:pStyle w:val="3ListNumber"/>
        <w:rPr>
          <w:ins w:id="331" w:author="Mishra, Umesh" w:date="2019-05-23T10:04:00Z"/>
        </w:rPr>
      </w:pPr>
      <w:ins w:id="332" w:author="Mishra, Umesh" w:date="2019-05-23T10:04:00Z">
        <w:r>
          <w:t>Minimum password Length-9 characters</w:t>
        </w:r>
      </w:ins>
    </w:p>
    <w:p w14:paraId="33DBEFC1" w14:textId="77777777" w:rsidR="00137EA0" w:rsidRDefault="00137EA0" w:rsidP="00137EA0">
      <w:pPr>
        <w:pStyle w:val="3ListNumber"/>
        <w:rPr>
          <w:ins w:id="333" w:author="Mishra, Umesh" w:date="2019-05-23T10:04:00Z"/>
        </w:rPr>
      </w:pPr>
      <w:ins w:id="334" w:author="Mishra, Umesh" w:date="2019-05-23T10:04:00Z">
        <w:r>
          <w:t>Password should be mixture upper, lower alpha numeric and special characters.</w:t>
        </w:r>
      </w:ins>
    </w:p>
    <w:p w14:paraId="17898D0B" w14:textId="41472149" w:rsidR="00137EA0" w:rsidRDefault="00137EA0" w:rsidP="00137EA0">
      <w:pPr>
        <w:pStyle w:val="3ListNumber"/>
        <w:rPr>
          <w:ins w:id="335" w:author="Mishra, Umesh" w:date="2019-05-23T10:04:00Z"/>
        </w:rPr>
      </w:pPr>
      <w:ins w:id="336" w:author="Mishra, Umesh" w:date="2019-05-23T10:04:00Z">
        <w:r>
          <w:t>Password should not con</w:t>
        </w:r>
        <w:r w:rsidR="00AD03AF">
          <w:t xml:space="preserve">tain ship or </w:t>
        </w:r>
      </w:ins>
      <w:ins w:id="337" w:author="Mishra, Umesh" w:date="2019-05-23T10:40:00Z">
        <w:r w:rsidR="00AD03AF">
          <w:t>brand name</w:t>
        </w:r>
      </w:ins>
      <w:ins w:id="338" w:author="Mishra, Umesh" w:date="2019-05-23T10:04:00Z">
        <w:r w:rsidR="00AD03AF">
          <w:t>.</w:t>
        </w:r>
      </w:ins>
    </w:p>
    <w:p w14:paraId="12F48EE1" w14:textId="33E17519" w:rsidR="00137EA0" w:rsidRDefault="00137EA0" w:rsidP="00137EA0">
      <w:pPr>
        <w:pStyle w:val="Heading3"/>
        <w:rPr>
          <w:ins w:id="339" w:author="Mishra, Umesh" w:date="2019-05-23T10:04:00Z"/>
        </w:rPr>
      </w:pPr>
      <w:bookmarkStart w:id="340" w:name="_Toc9262213"/>
      <w:bookmarkStart w:id="341" w:name="_Toc9515099"/>
      <w:ins w:id="342" w:author="Mishra, Umesh" w:date="2019-05-23T10:04:00Z">
        <w:r>
          <w:lastRenderedPageBreak/>
          <w:t>Enterprise Password policy for Admin user.</w:t>
        </w:r>
        <w:bookmarkEnd w:id="340"/>
        <w:bookmarkEnd w:id="341"/>
      </w:ins>
    </w:p>
    <w:p w14:paraId="4B1A03D6" w14:textId="77777777" w:rsidR="00137EA0" w:rsidRDefault="00137EA0" w:rsidP="00137EA0">
      <w:pPr>
        <w:pStyle w:val="3Normal"/>
        <w:rPr>
          <w:ins w:id="343" w:author="Mishra, Umesh" w:date="2019-05-23T10:04:00Z"/>
        </w:rPr>
      </w:pPr>
      <w:ins w:id="344" w:author="Mishra, Umesh" w:date="2019-05-23T10:04:00Z">
        <w:r>
          <w:t>The system will enforce the following capabilities (in line with enterprise password policy)</w:t>
        </w:r>
      </w:ins>
    </w:p>
    <w:p w14:paraId="40120820" w14:textId="6ED862D3" w:rsidR="00137EA0" w:rsidRDefault="00137EA0">
      <w:pPr>
        <w:pStyle w:val="3ListNumber"/>
        <w:numPr>
          <w:ilvl w:val="0"/>
          <w:numId w:val="84"/>
        </w:numPr>
        <w:rPr>
          <w:ins w:id="345" w:author="Mishra, Umesh" w:date="2019-05-23T10:04:00Z"/>
        </w:rPr>
        <w:pPrChange w:id="346" w:author="Mishra, Umesh" w:date="2019-05-23T10:39:00Z">
          <w:pPr>
            <w:pStyle w:val="3ListNumber"/>
          </w:pPr>
        </w:pPrChange>
      </w:pPr>
      <w:ins w:id="347" w:author="Mishra, Umesh" w:date="2019-05-23T10:04:00Z">
        <w:r>
          <w:t>Account will be locked out if user provides</w:t>
        </w:r>
        <w:del w:id="348" w:author="Shekhar Jha" w:date="2019-05-23T14:22:00Z">
          <w:r w:rsidDel="001C5F07">
            <w:delText xml:space="preserve"> 5</w:delText>
          </w:r>
        </w:del>
        <w:r>
          <w:t xml:space="preserve"> invalid password</w:t>
        </w:r>
      </w:ins>
      <w:ins w:id="349" w:author="Shekhar Jha" w:date="2019-05-23T14:23:00Z">
        <w:r w:rsidR="001C5F07">
          <w:t xml:space="preserve"> 5 times</w:t>
        </w:r>
      </w:ins>
      <w:ins w:id="350" w:author="Mishra, Umesh" w:date="2019-05-23T10:04:00Z">
        <w:r>
          <w:t>.</w:t>
        </w:r>
      </w:ins>
    </w:p>
    <w:p w14:paraId="0ECE963C" w14:textId="77777777" w:rsidR="00137EA0" w:rsidRDefault="00137EA0" w:rsidP="00137EA0">
      <w:pPr>
        <w:pStyle w:val="3ListNumber"/>
        <w:rPr>
          <w:ins w:id="351" w:author="Mishra, Umesh" w:date="2019-05-23T10:04:00Z"/>
        </w:rPr>
      </w:pPr>
      <w:ins w:id="352" w:author="Mishra, Umesh" w:date="2019-05-23T10:04:00Z">
        <w:r>
          <w:t>Account will be automatically unlocked after 30 mints.</w:t>
        </w:r>
      </w:ins>
    </w:p>
    <w:p w14:paraId="266630C6" w14:textId="77777777" w:rsidR="00137EA0" w:rsidRDefault="00137EA0" w:rsidP="00137EA0">
      <w:pPr>
        <w:pStyle w:val="3ListNumber"/>
        <w:rPr>
          <w:ins w:id="353" w:author="Mishra, Umesh" w:date="2019-05-23T10:04:00Z"/>
        </w:rPr>
      </w:pPr>
      <w:ins w:id="354" w:author="Mishra, Umesh" w:date="2019-05-23T10:04:00Z">
        <w:r>
          <w:t xml:space="preserve">Minimum password Length-15 characters </w:t>
        </w:r>
      </w:ins>
    </w:p>
    <w:p w14:paraId="3969DF84" w14:textId="77777777" w:rsidR="00137EA0" w:rsidRDefault="00137EA0" w:rsidP="00137EA0">
      <w:pPr>
        <w:pStyle w:val="3ListNumber"/>
        <w:rPr>
          <w:ins w:id="355" w:author="Mishra, Umesh" w:date="2019-05-23T10:04:00Z"/>
        </w:rPr>
      </w:pPr>
      <w:ins w:id="356" w:author="Mishra, Umesh" w:date="2019-05-23T10:04:00Z">
        <w:r>
          <w:t>Password should be mixture upper, lower alpha numeric and special characters.</w:t>
        </w:r>
      </w:ins>
    </w:p>
    <w:p w14:paraId="2DB09EA6" w14:textId="4321CDC4" w:rsidR="00137EA0" w:rsidRDefault="00137EA0" w:rsidP="00137EA0">
      <w:pPr>
        <w:pStyle w:val="3ListNumber"/>
        <w:rPr>
          <w:ins w:id="357" w:author="Mishra, Umesh" w:date="2019-05-23T10:04:00Z"/>
        </w:rPr>
      </w:pPr>
      <w:ins w:id="358" w:author="Mishra, Umesh" w:date="2019-05-23T10:04:00Z">
        <w:r>
          <w:t xml:space="preserve">Password should not contain ship or </w:t>
        </w:r>
        <w:del w:id="359" w:author="Shekhar Jha" w:date="2019-05-23T14:23:00Z">
          <w:r w:rsidDel="001C5F07">
            <w:delText>brand  name</w:delText>
          </w:r>
        </w:del>
      </w:ins>
      <w:ins w:id="360" w:author="Shekhar Jha" w:date="2019-05-23T14:23:00Z">
        <w:r w:rsidR="001C5F07">
          <w:t>brand name</w:t>
        </w:r>
      </w:ins>
      <w:ins w:id="361" w:author="Mishra, Umesh" w:date="2019-05-23T10:04:00Z">
        <w:r>
          <w:t xml:space="preserve"> </w:t>
        </w:r>
        <w:del w:id="362" w:author="Shekhar Jha" w:date="2019-05-23T14:23:00Z">
          <w:r w:rsidDel="001C5F07">
            <w:delText>( I don’t think so we are able to implement this in DS)</w:delText>
          </w:r>
        </w:del>
      </w:ins>
    </w:p>
    <w:p w14:paraId="2A6AE3BB" w14:textId="77777777" w:rsidR="00137EA0" w:rsidRPr="0057792D" w:rsidRDefault="00137EA0">
      <w:pPr>
        <w:pStyle w:val="3ListNumber"/>
        <w:numPr>
          <w:ilvl w:val="0"/>
          <w:numId w:val="0"/>
        </w:numPr>
        <w:ind w:left="1589"/>
        <w:pPrChange w:id="363" w:author="Mishra, Umesh" w:date="2019-05-23T10:04:00Z">
          <w:pPr>
            <w:pStyle w:val="3ListNumber"/>
          </w:pPr>
        </w:pPrChange>
      </w:pPr>
    </w:p>
    <w:p w14:paraId="6D6AB028" w14:textId="211E9D3E" w:rsidR="009E4A0F" w:rsidRDefault="009E4A0F" w:rsidP="008D55F3">
      <w:pPr>
        <w:pStyle w:val="Heading2"/>
      </w:pPr>
      <w:bookmarkStart w:id="364" w:name="_Authorization"/>
      <w:bookmarkStart w:id="365" w:name="_Ref7540373"/>
      <w:bookmarkStart w:id="366" w:name="_Ref7540390"/>
      <w:bookmarkStart w:id="367" w:name="_Toc9515100"/>
      <w:bookmarkEnd w:id="364"/>
      <w:commentRangeStart w:id="368"/>
      <w:commentRangeStart w:id="369"/>
      <w:r>
        <w:t>Authorization</w:t>
      </w:r>
      <w:bookmarkEnd w:id="365"/>
      <w:bookmarkEnd w:id="366"/>
      <w:commentRangeEnd w:id="368"/>
      <w:r w:rsidR="006B3534">
        <w:rPr>
          <w:rStyle w:val="CommentReference"/>
          <w:rFonts w:eastAsia="Calibri" w:cs="Times New Roman"/>
          <w:b w:val="0"/>
        </w:rPr>
        <w:commentReference w:id="368"/>
      </w:r>
      <w:commentRangeEnd w:id="369"/>
      <w:r w:rsidR="007401AB">
        <w:rPr>
          <w:rStyle w:val="CommentReference"/>
          <w:rFonts w:eastAsia="Calibri" w:cs="Times New Roman"/>
          <w:b w:val="0"/>
        </w:rPr>
        <w:commentReference w:id="369"/>
      </w:r>
      <w:bookmarkEnd w:id="367"/>
    </w:p>
    <w:p w14:paraId="2E831589" w14:textId="3D70A2F6" w:rsidR="007D2FD8" w:rsidRDefault="003871C0" w:rsidP="00D05278">
      <w:pPr>
        <w:pStyle w:val="H2Normal"/>
      </w:pPr>
      <w:r w:rsidRPr="003871C0">
        <w:t>An ACI target statement specifies the entry, attributes, or set of entries and attributes for which you want to control access</w:t>
      </w:r>
      <w:r>
        <w:t xml:space="preserve">. </w:t>
      </w:r>
      <w:r w:rsidR="00F46EBD">
        <w:t>The ACI for directory server will be setup such that</w:t>
      </w:r>
      <w:r w:rsidR="00C353C8">
        <w:t>:</w:t>
      </w:r>
    </w:p>
    <w:p w14:paraId="1668292E" w14:textId="65777410" w:rsidR="00F46EBD" w:rsidRDefault="00F46EBD" w:rsidP="00D05278">
      <w:pPr>
        <w:pStyle w:val="Heading2ListNumber"/>
        <w:numPr>
          <w:ilvl w:val="0"/>
          <w:numId w:val="76"/>
        </w:numPr>
      </w:pPr>
      <w:r>
        <w:t xml:space="preserve">User are able to bind using their credentials and read all attributes (typically used by </w:t>
      </w:r>
      <w:r w:rsidR="003871C0">
        <w:t xml:space="preserve">RCL home Portal </w:t>
      </w:r>
      <w:r>
        <w:t>application for authentication)</w:t>
      </w:r>
    </w:p>
    <w:p w14:paraId="3E12ED66" w14:textId="64291280" w:rsidR="00D05278" w:rsidRPr="00D05278" w:rsidRDefault="00F46EBD" w:rsidP="00D05278">
      <w:pPr>
        <w:pStyle w:val="Heading2ListNumber"/>
        <w:rPr>
          <w:b/>
          <w:bCs/>
          <w:u w:val="single"/>
        </w:rPr>
      </w:pPr>
      <w:r>
        <w:t xml:space="preserve">Directory Server </w:t>
      </w:r>
      <w:r w:rsidR="00231E12">
        <w:t>a</w:t>
      </w:r>
      <w:r>
        <w:t xml:space="preserve">dministrators have full access to the root suffix and </w:t>
      </w:r>
      <w:r w:rsidR="00FD1E56">
        <w:t>its</w:t>
      </w:r>
      <w:r>
        <w:t xml:space="preserve"> sub-tree. </w:t>
      </w:r>
      <w:r w:rsidR="003563A7">
        <w:br/>
      </w:r>
      <w:r w:rsidR="00D05278">
        <w:br/>
      </w:r>
      <w:r w:rsidR="00D05278" w:rsidRPr="00D05278">
        <w:rPr>
          <w:b/>
          <w:bCs/>
          <w:u w:val="single"/>
        </w:rPr>
        <w:t xml:space="preserve">Note: </w:t>
      </w:r>
    </w:p>
    <w:p w14:paraId="3D374443" w14:textId="26CEDE18" w:rsidR="00FD1E56" w:rsidRDefault="00D05278" w:rsidP="003563A7">
      <w:pPr>
        <w:pStyle w:val="Heading2ListNumber"/>
        <w:numPr>
          <w:ilvl w:val="0"/>
          <w:numId w:val="0"/>
        </w:numPr>
        <w:ind w:left="1260"/>
      </w:pPr>
      <w:del w:id="370" w:author="Shekhar Jha" w:date="2019-05-23T14:40:00Z">
        <w:r w:rsidDel="00C44FDD">
          <w:delText>Access for these</w:delText>
        </w:r>
      </w:del>
      <w:ins w:id="371" w:author="Shekhar Jha" w:date="2019-05-23T14:40:00Z">
        <w:r w:rsidR="00C44FDD">
          <w:t xml:space="preserve">Access by the directory server administrators </w:t>
        </w:r>
      </w:ins>
      <w:del w:id="372" w:author="Shekhar Jha" w:date="2019-05-23T14:40:00Z">
        <w:r w:rsidDel="00C44FDD">
          <w:delText xml:space="preserve"> administrators </w:delText>
        </w:r>
      </w:del>
      <w:commentRangeStart w:id="373"/>
      <w:del w:id="374" w:author="Mishra, Umesh" w:date="2019-05-23T10:35:00Z">
        <w:r w:rsidDel="0074305C">
          <w:delText xml:space="preserve">may be </w:delText>
        </w:r>
        <w:commentRangeEnd w:id="373"/>
        <w:r w:rsidR="006B3534" w:rsidDel="0074305C">
          <w:rPr>
            <w:rStyle w:val="CommentReference"/>
            <w:rFonts w:eastAsia="Calibri" w:cs="Times New Roman"/>
            <w:lang w:bidi="ar-SA"/>
          </w:rPr>
          <w:commentReference w:id="373"/>
        </w:r>
      </w:del>
      <w:commentRangeStart w:id="375"/>
      <w:ins w:id="376" w:author="Mishra, Umesh" w:date="2019-05-23T10:32:00Z">
        <w:r w:rsidR="0074305C">
          <w:t xml:space="preserve">will be </w:t>
        </w:r>
      </w:ins>
      <w:commentRangeEnd w:id="375"/>
      <w:ins w:id="377" w:author="Mishra, Umesh" w:date="2019-05-23T10:33:00Z">
        <w:r w:rsidR="0074305C">
          <w:rPr>
            <w:rStyle w:val="CommentReference"/>
            <w:rFonts w:eastAsia="Calibri" w:cs="Times New Roman"/>
            <w:lang w:bidi="ar-SA"/>
          </w:rPr>
          <w:commentReference w:id="375"/>
        </w:r>
      </w:ins>
      <w:r>
        <w:t xml:space="preserve">restricted </w:t>
      </w:r>
      <w:ins w:id="378" w:author="Shekhar Jha" w:date="2019-05-23T14:40:00Z">
        <w:r w:rsidR="00C44FDD">
          <w:t xml:space="preserve">from IP address of </w:t>
        </w:r>
      </w:ins>
      <w:del w:id="379" w:author="Shekhar Jha" w:date="2019-05-23T14:40:00Z">
        <w:r w:rsidDel="00C44FDD">
          <w:delText xml:space="preserve">to </w:delText>
        </w:r>
      </w:del>
      <w:r>
        <w:t xml:space="preserve">Privileged </w:t>
      </w:r>
      <w:commentRangeStart w:id="380"/>
      <w:commentRangeStart w:id="381"/>
      <w:r>
        <w:t>Access</w:t>
      </w:r>
      <w:commentRangeEnd w:id="380"/>
      <w:r w:rsidR="006B3534">
        <w:rPr>
          <w:rStyle w:val="CommentReference"/>
          <w:rFonts w:eastAsia="Calibri" w:cs="Times New Roman"/>
          <w:lang w:bidi="ar-SA"/>
        </w:rPr>
        <w:commentReference w:id="380"/>
      </w:r>
      <w:commentRangeEnd w:id="381"/>
      <w:r w:rsidR="00C44FDD">
        <w:rPr>
          <w:rStyle w:val="CommentReference"/>
          <w:rFonts w:eastAsia="Calibri" w:cs="Times New Roman"/>
          <w:lang w:bidi="ar-SA"/>
        </w:rPr>
        <w:commentReference w:id="381"/>
      </w:r>
      <w:r>
        <w:t xml:space="preserve"> Management</w:t>
      </w:r>
      <w:ins w:id="382" w:author="Shekhar Jha" w:date="2019-05-23T14:40:00Z">
        <w:r w:rsidR="00C44FDD">
          <w:t xml:space="preserve"> server</w:t>
        </w:r>
      </w:ins>
      <w:del w:id="383" w:author="Shekhar Jha" w:date="2019-05-23T14:40:00Z">
        <w:r w:rsidDel="00C44FDD">
          <w:delText xml:space="preserve"> product’s IP address</w:delText>
        </w:r>
      </w:del>
      <w:r>
        <w:t xml:space="preserve"> after the PAM on-boarding is complete.</w:t>
      </w:r>
      <w:ins w:id="384" w:author="Shekhar Jha" w:date="2019-05-23T14:40:00Z">
        <w:r w:rsidR="00C44FDD">
          <w:t xml:space="preserve"> This would ensure that </w:t>
        </w:r>
      </w:ins>
      <w:ins w:id="385" w:author="Shekhar Jha" w:date="2019-05-23T14:41:00Z">
        <w:r w:rsidR="00C44FDD">
          <w:t>administrators can perform administrative operations only through PAM solution.</w:t>
        </w:r>
      </w:ins>
      <w:r w:rsidR="003563A7">
        <w:br/>
      </w:r>
    </w:p>
    <w:p w14:paraId="6577D74D" w14:textId="41DD6532" w:rsidR="00F46EBD" w:rsidRPr="007D2FD8" w:rsidRDefault="00F46EBD" w:rsidP="00D05278">
      <w:pPr>
        <w:pStyle w:val="Heading2ListNumber"/>
      </w:pPr>
      <w:r>
        <w:lastRenderedPageBreak/>
        <w:t>Application</w:t>
      </w:r>
      <w:r w:rsidR="00934EC6">
        <w:t>s will use corresponding service account to connect to directory server. These service accounts will</w:t>
      </w:r>
      <w:r>
        <w:t xml:space="preserve"> have read and write access to </w:t>
      </w:r>
      <w:r w:rsidRPr="008A0184">
        <w:rPr>
          <w:b/>
        </w:rPr>
        <w:t>ou=people</w:t>
      </w:r>
      <w:r>
        <w:t xml:space="preserve"> and application specific directory tree.</w:t>
      </w:r>
    </w:p>
    <w:p w14:paraId="49877BA0" w14:textId="5786AAC4" w:rsidR="00912C6A" w:rsidRDefault="00920F2F" w:rsidP="008D55F3">
      <w:pPr>
        <w:pStyle w:val="Heading2"/>
      </w:pPr>
      <w:bookmarkStart w:id="386" w:name="_Toc9515101"/>
      <w:r>
        <w:t xml:space="preserve">Data </w:t>
      </w:r>
      <w:commentRangeStart w:id="387"/>
      <w:commentRangeStart w:id="388"/>
      <w:r>
        <w:t>Security</w:t>
      </w:r>
      <w:commentRangeEnd w:id="387"/>
      <w:r w:rsidR="008E5E61">
        <w:rPr>
          <w:rStyle w:val="CommentReference"/>
          <w:rFonts w:eastAsia="Calibri" w:cs="Times New Roman"/>
          <w:b w:val="0"/>
        </w:rPr>
        <w:commentReference w:id="387"/>
      </w:r>
      <w:commentRangeEnd w:id="388"/>
      <w:r w:rsidR="007401AB">
        <w:rPr>
          <w:rStyle w:val="CommentReference"/>
          <w:rFonts w:eastAsia="Calibri" w:cs="Times New Roman"/>
          <w:b w:val="0"/>
        </w:rPr>
        <w:commentReference w:id="388"/>
      </w:r>
      <w:bookmarkEnd w:id="386"/>
    </w:p>
    <w:p w14:paraId="79B130F4" w14:textId="3EA8D904" w:rsidR="00920F2F" w:rsidRPr="00920F2F" w:rsidRDefault="00920F2F" w:rsidP="008C7A0F">
      <w:pPr>
        <w:pStyle w:val="H2Normal"/>
      </w:pPr>
      <w:r>
        <w:t xml:space="preserve">The data storage on disk will not be encrypted due to performance impact. Access to the runtime data will be restricted to limit access to the backend </w:t>
      </w:r>
      <w:r w:rsidR="003871C0">
        <w:t>files. In</w:t>
      </w:r>
      <w:r>
        <w:t xml:space="preserve"> addition to that backup and archival process will be expected to encrypt the files prior to storage.</w:t>
      </w:r>
    </w:p>
    <w:p w14:paraId="10F9DE8D" w14:textId="343E12DA" w:rsidR="005267D0" w:rsidRPr="00E2792A" w:rsidRDefault="0095397B" w:rsidP="00E2792A">
      <w:pPr>
        <w:pStyle w:val="Heading1"/>
      </w:pPr>
      <w:bookmarkStart w:id="389" w:name="_Multi_Factor_Authentication"/>
      <w:bookmarkStart w:id="390" w:name="_Multi-Factor_Authentication_on"/>
      <w:bookmarkStart w:id="391" w:name="_Toc9515102"/>
      <w:bookmarkEnd w:id="389"/>
      <w:bookmarkEnd w:id="390"/>
      <w:r w:rsidRPr="00E2792A">
        <w:lastRenderedPageBreak/>
        <w:t>Operation Architecture</w:t>
      </w:r>
      <w:bookmarkEnd w:id="391"/>
    </w:p>
    <w:p w14:paraId="0D666602" w14:textId="07BAA47A" w:rsidR="003D3FFE" w:rsidRPr="00E2792A" w:rsidRDefault="00E41873" w:rsidP="00E2792A">
      <w:pPr>
        <w:pStyle w:val="H1Normal"/>
      </w:pPr>
      <w:r w:rsidRPr="00E2792A">
        <w:t>This section explains the operational architecture of the new directory setup and the migration of existing Manila LDAP user’s data.</w:t>
      </w:r>
    </w:p>
    <w:p w14:paraId="390924BD" w14:textId="08D3A689" w:rsidR="009E4A0F" w:rsidRDefault="009E4A0F" w:rsidP="008D55F3">
      <w:pPr>
        <w:pStyle w:val="Heading2"/>
      </w:pPr>
      <w:bookmarkStart w:id="392" w:name="_Toc9515103"/>
      <w:r w:rsidRPr="00E2792A">
        <w:t>Deployment</w:t>
      </w:r>
      <w:bookmarkEnd w:id="392"/>
    </w:p>
    <w:p w14:paraId="3AA89516" w14:textId="07859AA8" w:rsidR="009E4A0F" w:rsidRDefault="009E4A0F" w:rsidP="009B24C3">
      <w:pPr>
        <w:pStyle w:val="Heading3"/>
      </w:pPr>
      <w:bookmarkStart w:id="393" w:name="_Toc9515104"/>
      <w:r w:rsidRPr="00E2792A">
        <w:t>Installation</w:t>
      </w:r>
      <w:bookmarkEnd w:id="393"/>
    </w:p>
    <w:p w14:paraId="55261074" w14:textId="65800DCC" w:rsidR="00E41873" w:rsidRPr="00885AE4" w:rsidRDefault="00AC353F" w:rsidP="00E2792A">
      <w:pPr>
        <w:pStyle w:val="3Normal"/>
      </w:pPr>
      <w:r w:rsidRPr="00885AE4">
        <w:t>A</w:t>
      </w:r>
      <w:r>
        <w:t xml:space="preserve">s part of migration process a custom script </w:t>
      </w:r>
      <w:r w:rsidRPr="00885AE4">
        <w:t>will</w:t>
      </w:r>
      <w:r>
        <w:t xml:space="preserve"> be developed which will do the silent installation </w:t>
      </w:r>
      <w:r w:rsidRPr="00885AE4">
        <w:t>and</w:t>
      </w:r>
      <w:r w:rsidR="00E41873" w:rsidRPr="00885AE4">
        <w:t xml:space="preserve"> </w:t>
      </w:r>
      <w:r>
        <w:t xml:space="preserve">configuration of </w:t>
      </w:r>
      <w:r w:rsidRPr="00885AE4">
        <w:t>the</w:t>
      </w:r>
      <w:r w:rsidR="00E41873" w:rsidRPr="00885AE4">
        <w:t xml:space="preserve"> </w:t>
      </w:r>
      <w:r w:rsidR="00B60D32">
        <w:t>directory server</w:t>
      </w:r>
      <w:r w:rsidR="00E41873" w:rsidRPr="00885AE4">
        <w:t xml:space="preserve"> stack. </w:t>
      </w:r>
      <w:r w:rsidR="00E41873">
        <w:t xml:space="preserve">Please </w:t>
      </w:r>
      <w:r w:rsidR="00E41873" w:rsidRPr="00001FF2">
        <w:t xml:space="preserve">refer to </w:t>
      </w:r>
      <w:r w:rsidR="00761994">
        <w:rPr>
          <w:rStyle w:val="LinkChar"/>
        </w:rPr>
        <w:t>S</w:t>
      </w:r>
      <w:r w:rsidR="00761994" w:rsidRPr="008F3181">
        <w:rPr>
          <w:rStyle w:val="LinkChar"/>
        </w:rPr>
        <w:t xml:space="preserve">ection </w:t>
      </w:r>
      <w:r w:rsidR="00761994" w:rsidRPr="008F3181">
        <w:rPr>
          <w:rStyle w:val="LinkChar"/>
        </w:rPr>
        <w:fldChar w:fldCharType="begin"/>
      </w:r>
      <w:r w:rsidR="00761994" w:rsidRPr="008F3181">
        <w:rPr>
          <w:rStyle w:val="LinkChar"/>
        </w:rPr>
        <w:instrText xml:space="preserve"> REF _Ref7628565 \w \h  \* MERGEFORMAT </w:instrText>
      </w:r>
      <w:r w:rsidR="00761994" w:rsidRPr="008F3181">
        <w:rPr>
          <w:rStyle w:val="LinkChar"/>
        </w:rPr>
      </w:r>
      <w:r w:rsidR="00761994" w:rsidRPr="008F3181">
        <w:rPr>
          <w:rStyle w:val="LinkChar"/>
        </w:rPr>
        <w:fldChar w:fldCharType="separate"/>
      </w:r>
      <w:r w:rsidR="00761994" w:rsidRPr="008F3181">
        <w:rPr>
          <w:rStyle w:val="LinkChar"/>
        </w:rPr>
        <w:t>4.2</w:t>
      </w:r>
      <w:r w:rsidR="00761994" w:rsidRPr="008F3181">
        <w:rPr>
          <w:rStyle w:val="LinkChar"/>
        </w:rPr>
        <w:fldChar w:fldCharType="end"/>
      </w:r>
      <w:r w:rsidR="002A54ED" w:rsidRPr="008F3181">
        <w:rPr>
          <w:rStyle w:val="LinkChar"/>
        </w:rPr>
        <w:t xml:space="preserve"> </w:t>
      </w:r>
      <w:r w:rsidR="002A54ED" w:rsidRPr="008F3181">
        <w:rPr>
          <w:rStyle w:val="LinkChar"/>
        </w:rPr>
        <w:fldChar w:fldCharType="begin"/>
      </w:r>
      <w:r w:rsidR="002A54ED" w:rsidRPr="008F3181">
        <w:rPr>
          <w:rStyle w:val="LinkChar"/>
        </w:rPr>
        <w:instrText xml:space="preserve"> REF _Ref7628574 \h </w:instrText>
      </w:r>
      <w:r w:rsidR="00E2792A" w:rsidRPr="008F3181">
        <w:rPr>
          <w:rStyle w:val="LinkChar"/>
        </w:rPr>
        <w:instrText xml:space="preserve"> \* MERGEFORMAT </w:instrText>
      </w:r>
      <w:r w:rsidR="002A54ED" w:rsidRPr="008F3181">
        <w:rPr>
          <w:rStyle w:val="LinkChar"/>
        </w:rPr>
      </w:r>
      <w:r w:rsidR="002A54ED" w:rsidRPr="008F3181">
        <w:rPr>
          <w:rStyle w:val="LinkChar"/>
        </w:rPr>
        <w:fldChar w:fldCharType="separate"/>
      </w:r>
      <w:r w:rsidR="002A54ED" w:rsidRPr="008F3181">
        <w:rPr>
          <w:rStyle w:val="LinkChar"/>
        </w:rPr>
        <w:t>Environment</w:t>
      </w:r>
      <w:r w:rsidR="002A54ED" w:rsidRPr="008F3181">
        <w:rPr>
          <w:rStyle w:val="LinkChar"/>
        </w:rPr>
        <w:fldChar w:fldCharType="end"/>
      </w:r>
      <w:r w:rsidR="002A54ED">
        <w:t xml:space="preserve"> </w:t>
      </w:r>
      <w:r w:rsidR="00E41873" w:rsidRPr="00001FF2">
        <w:t xml:space="preserve">to understand all the components of </w:t>
      </w:r>
      <w:r w:rsidR="00E41873">
        <w:t xml:space="preserve">Directory Structure </w:t>
      </w:r>
      <w:r w:rsidR="00E41873" w:rsidRPr="00885AE4">
        <w:t xml:space="preserve">in DEV and </w:t>
      </w:r>
      <w:r w:rsidR="00E41873">
        <w:t>STAGE</w:t>
      </w:r>
      <w:r>
        <w:t xml:space="preserve"> and </w:t>
      </w:r>
      <w:r w:rsidR="00E41873" w:rsidRPr="00885AE4">
        <w:t>PROD environments.</w:t>
      </w:r>
    </w:p>
    <w:p w14:paraId="56940E80" w14:textId="7C9E34C1" w:rsidR="00E41873" w:rsidRPr="00885AE4" w:rsidRDefault="00E41873" w:rsidP="00E2792A">
      <w:pPr>
        <w:pStyle w:val="3Normal"/>
      </w:pPr>
      <w:r w:rsidRPr="00F14A17">
        <w:t>This utility</w:t>
      </w:r>
      <w:r>
        <w:t xml:space="preserve"> will install </w:t>
      </w:r>
      <w:r w:rsidRPr="00885AE4">
        <w:t xml:space="preserve">following components </w:t>
      </w:r>
      <w:r>
        <w:t>based on supplied input parameters</w:t>
      </w:r>
      <w:r w:rsidRPr="00885AE4">
        <w:t xml:space="preserve">: </w:t>
      </w:r>
    </w:p>
    <w:p w14:paraId="06970831" w14:textId="239D3DAC" w:rsidR="00533C57" w:rsidRDefault="00E41873" w:rsidP="00E2792A">
      <w:pPr>
        <w:pStyle w:val="3ListNumber"/>
        <w:numPr>
          <w:ilvl w:val="0"/>
          <w:numId w:val="77"/>
        </w:numPr>
      </w:pPr>
      <w:r>
        <w:t>ForgeRock</w:t>
      </w:r>
      <w:r w:rsidRPr="00885AE4">
        <w:t xml:space="preserve"> directory</w:t>
      </w:r>
      <w:r>
        <w:t xml:space="preserve"> server </w:t>
      </w:r>
      <w:r w:rsidR="00761994">
        <w:t>(with replication capability enabled)</w:t>
      </w:r>
    </w:p>
    <w:p w14:paraId="381EF108" w14:textId="6253C700" w:rsidR="00E41873" w:rsidRPr="00197051" w:rsidRDefault="00E41873" w:rsidP="00E2792A">
      <w:pPr>
        <w:pStyle w:val="3ListNumber"/>
      </w:pPr>
      <w:r>
        <w:t>ForgeRock</w:t>
      </w:r>
      <w:r w:rsidRPr="00885AE4">
        <w:t xml:space="preserve"> directory nodes configured to synchronize </w:t>
      </w:r>
      <w:r w:rsidR="00761994">
        <w:t>through replication</w:t>
      </w:r>
      <w:r w:rsidRPr="00885AE4">
        <w:t>.</w:t>
      </w:r>
    </w:p>
    <w:p w14:paraId="0550386E" w14:textId="748EB970" w:rsidR="00E41873" w:rsidRPr="00197051" w:rsidRDefault="00E41873" w:rsidP="00E2792A">
      <w:pPr>
        <w:pStyle w:val="3Normal"/>
      </w:pPr>
      <w:r w:rsidRPr="00197051">
        <w:t>The utility runs as a user (service account) to perform the installation operations.</w:t>
      </w:r>
    </w:p>
    <w:p w14:paraId="782CBB2A" w14:textId="6F858664" w:rsidR="009E4A0F" w:rsidRDefault="009E4A0F" w:rsidP="009B24C3">
      <w:pPr>
        <w:pStyle w:val="Heading3"/>
      </w:pPr>
      <w:bookmarkStart w:id="394" w:name="_Toc7644245"/>
      <w:bookmarkStart w:id="395" w:name="_Toc9515105"/>
      <w:bookmarkEnd w:id="394"/>
      <w:r>
        <w:t>Data Migration</w:t>
      </w:r>
      <w:bookmarkEnd w:id="395"/>
    </w:p>
    <w:p w14:paraId="42A9D1D9" w14:textId="77777777" w:rsidR="00E16C7D" w:rsidRDefault="00230900" w:rsidP="00E2792A">
      <w:pPr>
        <w:pStyle w:val="3Normal"/>
      </w:pPr>
      <w:r>
        <w:t>This project is focused on migrating the existing Manilla directory infrastructure to new ForgeRock Directory Server infrastructure.</w:t>
      </w:r>
      <w:r w:rsidR="006B4B04">
        <w:t xml:space="preserve"> </w:t>
      </w:r>
    </w:p>
    <w:p w14:paraId="142564F4" w14:textId="07E45258" w:rsidR="003D3FFE" w:rsidRDefault="006B4B04" w:rsidP="00E2792A">
      <w:pPr>
        <w:pStyle w:val="3Normal"/>
      </w:pPr>
      <w:r>
        <w:t>The following process will be used to migrate data from</w:t>
      </w:r>
      <w:r w:rsidR="003D3FFE">
        <w:t xml:space="preserve"> existing Manila </w:t>
      </w:r>
      <w:r w:rsidR="0085558E">
        <w:t xml:space="preserve">LDAP </w:t>
      </w:r>
      <w:r w:rsidR="003D3FFE">
        <w:t>to</w:t>
      </w:r>
      <w:r w:rsidR="0085558E">
        <w:t xml:space="preserve"> FR</w:t>
      </w:r>
      <w:r w:rsidR="003D3FFE">
        <w:t xml:space="preserve"> Directory server.</w:t>
      </w:r>
    </w:p>
    <w:p w14:paraId="7A645F02" w14:textId="5EA6136E" w:rsidR="003D3FFE" w:rsidRPr="00E2792A" w:rsidRDefault="00B513DF" w:rsidP="00E2792A">
      <w:pPr>
        <w:pStyle w:val="Heading4"/>
      </w:pPr>
      <w:bookmarkStart w:id="396" w:name="_Toc9515106"/>
      <w:r>
        <w:t>S</w:t>
      </w:r>
      <w:r w:rsidR="003D3FFE" w:rsidRPr="00E2792A">
        <w:t>chema</w:t>
      </w:r>
      <w:bookmarkEnd w:id="396"/>
    </w:p>
    <w:p w14:paraId="6B9AE1C4" w14:textId="77777777" w:rsidR="00F46E08" w:rsidRDefault="00F46E08" w:rsidP="00E2792A">
      <w:pPr>
        <w:pStyle w:val="3Normal"/>
      </w:pPr>
      <w:r>
        <w:t>The current 389 AD directory server uses the following types of object classes</w:t>
      </w:r>
    </w:p>
    <w:p w14:paraId="27786CEB" w14:textId="3A1AB6A8" w:rsidR="00F46E08" w:rsidRDefault="00F46E08" w:rsidP="00E2792A">
      <w:pPr>
        <w:pStyle w:val="3ListNumber"/>
        <w:numPr>
          <w:ilvl w:val="0"/>
          <w:numId w:val="78"/>
        </w:numPr>
      </w:pPr>
      <w:r>
        <w:lastRenderedPageBreak/>
        <w:t xml:space="preserve">Standard LDAP </w:t>
      </w:r>
      <w:r w:rsidR="006D3A2E">
        <w:t>object c</w:t>
      </w:r>
      <w:r>
        <w:t xml:space="preserve">lasses like </w:t>
      </w:r>
      <w:r w:rsidR="00E16C7D">
        <w:t>organization Unit</w:t>
      </w:r>
      <w:r>
        <w:t xml:space="preserve"> (OU), inetOrgPerson</w:t>
      </w:r>
      <w:r w:rsidR="00B43392">
        <w:t>.</w:t>
      </w:r>
    </w:p>
    <w:p w14:paraId="1B3BC582" w14:textId="2DDE1D87" w:rsidR="006D3A2E" w:rsidRDefault="00F46E08" w:rsidP="00E2792A">
      <w:pPr>
        <w:pStyle w:val="3ListNumber"/>
      </w:pPr>
      <w:r>
        <w:t>Custom</w:t>
      </w:r>
      <w:r w:rsidR="006D3A2E">
        <w:t xml:space="preserve"> LDAP object class metadata</w:t>
      </w:r>
      <w:r w:rsidR="00B43392">
        <w:t>.</w:t>
      </w:r>
    </w:p>
    <w:p w14:paraId="2158002D" w14:textId="5B56F0B4" w:rsidR="006D3A2E" w:rsidRDefault="006D3A2E" w:rsidP="00E2792A">
      <w:pPr>
        <w:pStyle w:val="3Normal"/>
      </w:pPr>
      <w:r>
        <w:t>The custom object class “metadata” is currently defined of type “Structural”. This will be changed to “Auxiliary” class to ensure that it is compliant with standard LDAP guidelines.</w:t>
      </w:r>
      <w:r w:rsidR="00E16C7D">
        <w:t xml:space="preserve"> </w:t>
      </w:r>
      <w:r>
        <w:t xml:space="preserve">All the attributes defined and used are in line with standard LDAP schema. </w:t>
      </w:r>
    </w:p>
    <w:p w14:paraId="280455A4" w14:textId="394D04CA" w:rsidR="000C0C55" w:rsidRPr="00391ECC" w:rsidRDefault="006D3A2E" w:rsidP="00E2792A">
      <w:pPr>
        <w:pStyle w:val="Heading4"/>
      </w:pPr>
      <w:bookmarkStart w:id="397" w:name="_Toc9515107"/>
      <w:r w:rsidRPr="00391ECC">
        <w:t>DIT</w:t>
      </w:r>
      <w:bookmarkEnd w:id="397"/>
    </w:p>
    <w:p w14:paraId="5422C80E" w14:textId="24444BF0" w:rsidR="006D3A2E" w:rsidRDefault="006D3A2E" w:rsidP="001716FC">
      <w:pPr>
        <w:pStyle w:val="3Normal"/>
      </w:pPr>
      <w:r>
        <w:t>A new D</w:t>
      </w:r>
      <w:r w:rsidR="0010116B">
        <w:t>IT</w:t>
      </w:r>
      <w:r>
        <w:t xml:space="preserve">, as defined in </w:t>
      </w:r>
      <w:r w:rsidR="00B513DF">
        <w:rPr>
          <w:rStyle w:val="LinkChar"/>
        </w:rPr>
        <w:t>S</w:t>
      </w:r>
      <w:r w:rsidR="00B513DF" w:rsidRPr="008F3181">
        <w:rPr>
          <w:rStyle w:val="LinkChar"/>
        </w:rPr>
        <w:t xml:space="preserve">ection </w:t>
      </w:r>
      <w:r w:rsidR="00B513DF" w:rsidRPr="008F3181">
        <w:rPr>
          <w:rStyle w:val="LinkChar"/>
        </w:rPr>
        <w:fldChar w:fldCharType="begin"/>
      </w:r>
      <w:r w:rsidR="00B513DF" w:rsidRPr="008F3181">
        <w:rPr>
          <w:rStyle w:val="LinkChar"/>
        </w:rPr>
        <w:instrText xml:space="preserve"> REF _Ref7631863 \w \h  \* MERGEFORMAT </w:instrText>
      </w:r>
      <w:r w:rsidR="00B513DF" w:rsidRPr="008F3181">
        <w:rPr>
          <w:rStyle w:val="LinkChar"/>
        </w:rPr>
      </w:r>
      <w:r w:rsidR="00B513DF" w:rsidRPr="008F3181">
        <w:rPr>
          <w:rStyle w:val="LinkChar"/>
        </w:rPr>
        <w:fldChar w:fldCharType="separate"/>
      </w:r>
      <w:r w:rsidR="00B513DF" w:rsidRPr="008F3181">
        <w:rPr>
          <w:rStyle w:val="LinkChar"/>
        </w:rPr>
        <w:t>3.1</w:t>
      </w:r>
      <w:r w:rsidR="00B513DF" w:rsidRPr="008F3181">
        <w:rPr>
          <w:rStyle w:val="LinkChar"/>
        </w:rPr>
        <w:fldChar w:fldCharType="end"/>
      </w:r>
      <w:r w:rsidRPr="008F3181">
        <w:rPr>
          <w:rStyle w:val="LinkChar"/>
        </w:rPr>
        <w:t xml:space="preserve"> </w:t>
      </w:r>
      <w:r w:rsidRPr="008F3181">
        <w:rPr>
          <w:rStyle w:val="LinkChar"/>
        </w:rPr>
        <w:fldChar w:fldCharType="begin"/>
      </w:r>
      <w:r w:rsidRPr="008F3181">
        <w:rPr>
          <w:rStyle w:val="LinkChar"/>
        </w:rPr>
        <w:instrText xml:space="preserve"> REF _Ref7631881 \h </w:instrText>
      </w:r>
      <w:r w:rsidR="00391ECC" w:rsidRPr="008F3181">
        <w:rPr>
          <w:rStyle w:val="LinkChar"/>
        </w:rPr>
        <w:instrText xml:space="preserve"> \* MERGEFORMAT </w:instrText>
      </w:r>
      <w:r w:rsidRPr="008F3181">
        <w:rPr>
          <w:rStyle w:val="LinkChar"/>
        </w:rPr>
      </w:r>
      <w:r w:rsidRPr="008F3181">
        <w:rPr>
          <w:rStyle w:val="LinkChar"/>
        </w:rPr>
        <w:fldChar w:fldCharType="separate"/>
      </w:r>
      <w:r w:rsidR="009372B9" w:rsidRPr="008F3181">
        <w:rPr>
          <w:rStyle w:val="LinkChar"/>
        </w:rPr>
        <w:t>Directory Information Tree</w:t>
      </w:r>
      <w:r w:rsidRPr="008F3181">
        <w:rPr>
          <w:rStyle w:val="LinkChar"/>
        </w:rPr>
        <w:fldChar w:fldCharType="end"/>
      </w:r>
      <w:r>
        <w:t>, will be created to separate the different types of users, accounts, groups and application specific entries.</w:t>
      </w:r>
    </w:p>
    <w:p w14:paraId="589405B6" w14:textId="6E9ECCBB" w:rsidR="006D3A2E" w:rsidRPr="008A444E" w:rsidRDefault="006D3A2E" w:rsidP="001716FC">
      <w:pPr>
        <w:pStyle w:val="3Normal"/>
      </w:pPr>
      <w:r>
        <w:t xml:space="preserve">Existing application will have to </w:t>
      </w:r>
      <w:r w:rsidR="004D58E2">
        <w:t xml:space="preserve">be </w:t>
      </w:r>
      <w:r w:rsidR="00B802F8">
        <w:t xml:space="preserve">updated </w:t>
      </w:r>
      <w:r>
        <w:t xml:space="preserve">to accommodate the new </w:t>
      </w:r>
      <w:r w:rsidR="004D58E2">
        <w:t>directory information tree. In addition to that application will be expected to use application specific service account to bind to directory server over LDAPS protocol.</w:t>
      </w:r>
    </w:p>
    <w:p w14:paraId="4652F147" w14:textId="29F879D5" w:rsidR="00E620CF" w:rsidRPr="00391ECC" w:rsidRDefault="00AD34C8" w:rsidP="00E2792A">
      <w:pPr>
        <w:pStyle w:val="Heading4"/>
      </w:pPr>
      <w:bookmarkStart w:id="398" w:name="_Toc9515108"/>
      <w:r w:rsidRPr="00391ECC">
        <w:t>Data</w:t>
      </w:r>
      <w:bookmarkEnd w:id="398"/>
    </w:p>
    <w:p w14:paraId="63D24F8F" w14:textId="77777777" w:rsidR="003871C0" w:rsidRDefault="00AD34C8" w:rsidP="00677CE6">
      <w:pPr>
        <w:pStyle w:val="3Normal"/>
      </w:pPr>
      <w:r>
        <w:t>In addition to schema</w:t>
      </w:r>
      <w:r w:rsidR="008A444E">
        <w:t xml:space="preserve"> and DIT</w:t>
      </w:r>
      <w:r>
        <w:t xml:space="preserve">, </w:t>
      </w:r>
      <w:r w:rsidR="008A444E">
        <w:t xml:space="preserve">user </w:t>
      </w:r>
      <w:r>
        <w:t>data will be migrated to the new platform.</w:t>
      </w:r>
      <w:r w:rsidR="00C7606A">
        <w:t xml:space="preserve"> </w:t>
      </w:r>
    </w:p>
    <w:p w14:paraId="0B080931" w14:textId="1643020F" w:rsidR="00AD34C8" w:rsidRDefault="00C7606A" w:rsidP="00677CE6">
      <w:pPr>
        <w:pStyle w:val="3Normal"/>
      </w:pPr>
      <w:r>
        <w:t>The following approach will be used for migration</w:t>
      </w:r>
    </w:p>
    <w:p w14:paraId="27BC0669" w14:textId="349B9FA6" w:rsidR="00C7606A" w:rsidRDefault="00C7606A" w:rsidP="00677CE6">
      <w:pPr>
        <w:pStyle w:val="3ListNumber"/>
        <w:numPr>
          <w:ilvl w:val="0"/>
          <w:numId w:val="79"/>
        </w:numPr>
      </w:pPr>
      <w:r>
        <w:t xml:space="preserve">User data will be exported from 389 </w:t>
      </w:r>
      <w:r w:rsidR="00F1516F">
        <w:t>AD</w:t>
      </w:r>
      <w:r>
        <w:t xml:space="preserve"> server</w:t>
      </w:r>
      <w:r w:rsidR="003871C0">
        <w:t>.</w:t>
      </w:r>
      <w:ins w:id="399" w:author="Shekhar Jha" w:date="2019-05-23T14:19:00Z">
        <w:r w:rsidR="00987BB8">
          <w:t xml:space="preserve"> This data will be </w:t>
        </w:r>
        <w:r w:rsidR="00226202">
          <w:t xml:space="preserve">transferred over secure channel from 389 AD </w:t>
        </w:r>
      </w:ins>
      <w:ins w:id="400" w:author="Shekhar Jha" w:date="2019-05-23T14:20:00Z">
        <w:r w:rsidR="00226202">
          <w:t>server to new directory server.</w:t>
        </w:r>
      </w:ins>
    </w:p>
    <w:p w14:paraId="591AA181" w14:textId="40332ED9" w:rsidR="00C7606A" w:rsidRDefault="00C7606A" w:rsidP="00677CE6">
      <w:pPr>
        <w:pStyle w:val="3ListNumber"/>
      </w:pPr>
      <w:r>
        <w:t>Script will be run to create an import LDIF file such that</w:t>
      </w:r>
    </w:p>
    <w:p w14:paraId="2B74DE61" w14:textId="731C9ED4" w:rsidR="00C7606A" w:rsidRDefault="00C7606A" w:rsidP="008F3181">
      <w:pPr>
        <w:pStyle w:val="ListNumber3"/>
      </w:pPr>
      <w:r>
        <w:t>All records identified for removal is removed</w:t>
      </w:r>
      <w:r w:rsidR="003871C0">
        <w:t>.</w:t>
      </w:r>
    </w:p>
    <w:p w14:paraId="0571D69F" w14:textId="6CC8EC42" w:rsidR="00C7606A" w:rsidRDefault="00C7606A" w:rsidP="008F3181">
      <w:pPr>
        <w:pStyle w:val="ListNumber3"/>
      </w:pPr>
      <w:r>
        <w:t>All non-operational attributes (except userPassword) are migrated as it is</w:t>
      </w:r>
      <w:r w:rsidR="003871C0">
        <w:t>.</w:t>
      </w:r>
    </w:p>
    <w:p w14:paraId="12C3F7F8" w14:textId="22403177" w:rsidR="00C7606A" w:rsidRDefault="00C7606A" w:rsidP="00CA275E">
      <w:pPr>
        <w:pStyle w:val="ListNumber3"/>
      </w:pPr>
      <w:r>
        <w:lastRenderedPageBreak/>
        <w:t>Attribute “userPassword” will be base64 decoded to convert it to format supported for import</w:t>
      </w:r>
      <w:r w:rsidR="002A7E97">
        <w:t xml:space="preserve"> to directory server</w:t>
      </w:r>
      <w:r w:rsidR="003871C0">
        <w:t>.</w:t>
      </w:r>
    </w:p>
    <w:p w14:paraId="13B65DCD" w14:textId="62F45A63" w:rsidR="00CA275E" w:rsidRDefault="00CA275E" w:rsidP="008F3181">
      <w:pPr>
        <w:pStyle w:val="ListNumber3"/>
      </w:pPr>
      <w:r>
        <w:t>Base DN will be updated to reflect new DIT.</w:t>
      </w:r>
    </w:p>
    <w:p w14:paraId="14B77172" w14:textId="77777777" w:rsidR="00C7606A" w:rsidRDefault="00C7606A" w:rsidP="00677CE6">
      <w:pPr>
        <w:pStyle w:val="3ListNumber"/>
      </w:pPr>
      <w:r>
        <w:t>Converted LDIF file will be imported.</w:t>
      </w:r>
    </w:p>
    <w:p w14:paraId="0817FA0C" w14:textId="09BC921D" w:rsidR="00C7606A" w:rsidRDefault="00C7606A" w:rsidP="00677CE6">
      <w:pPr>
        <w:pStyle w:val="3ListNumber"/>
      </w:pPr>
      <w:r>
        <w:t>Server password policy attribute “</w:t>
      </w:r>
      <w:r w:rsidRPr="00C7606A">
        <w:t>deprecated-password-storage-scheme</w:t>
      </w:r>
      <w:r>
        <w:t xml:space="preserve">” will be set to </w:t>
      </w:r>
      <w:r w:rsidR="002A7E97">
        <w:t>“MD5” and “</w:t>
      </w:r>
      <w:r w:rsidR="002A7E97" w:rsidRPr="002A7E97">
        <w:t>default-password-storage-schem</w:t>
      </w:r>
      <w:r w:rsidR="002A7E97">
        <w:t>e” will be set to “</w:t>
      </w:r>
      <w:r w:rsidR="002A7E97" w:rsidRPr="002A7E97">
        <w:t>Salted SHA-512</w:t>
      </w:r>
      <w:r w:rsidR="002A7E97">
        <w:t>” to ensure that current MD5 password would be migrated to SSHA-512 password hashing mechanism when the user authenticates next time</w:t>
      </w:r>
    </w:p>
    <w:p w14:paraId="3A7BE1B2" w14:textId="31503BAC" w:rsidR="00C7606A" w:rsidRPr="008A444E" w:rsidRDefault="002A7E97" w:rsidP="00677CE6">
      <w:pPr>
        <w:pStyle w:val="3ListNumber"/>
      </w:pPr>
      <w:r>
        <w:t>If user’s decrypted passwords are available, a script will be run to authenticate user against new directory server to migrate password to new hashing algorithm where possible.</w:t>
      </w:r>
    </w:p>
    <w:p w14:paraId="31001B00" w14:textId="7CB2FA0A" w:rsidR="00AD34C8" w:rsidRPr="00391ECC" w:rsidRDefault="00AD34C8" w:rsidP="00E2792A">
      <w:pPr>
        <w:pStyle w:val="Heading4"/>
      </w:pPr>
      <w:bookmarkStart w:id="401" w:name="_Toc9515109"/>
      <w:r w:rsidRPr="00391ECC">
        <w:t>Other</w:t>
      </w:r>
      <w:bookmarkEnd w:id="401"/>
    </w:p>
    <w:p w14:paraId="3F9E3FF7" w14:textId="1D73A37F" w:rsidR="00470253" w:rsidRPr="00930A09" w:rsidRDefault="008A444E" w:rsidP="00677CE6">
      <w:pPr>
        <w:pStyle w:val="3Normal"/>
      </w:pPr>
      <w:r w:rsidRPr="00677CE6">
        <w:t xml:space="preserve">No other details will be migrated from 389 </w:t>
      </w:r>
      <w:r w:rsidR="0061169F" w:rsidRPr="00677CE6">
        <w:t>AD</w:t>
      </w:r>
      <w:r w:rsidRPr="00677CE6">
        <w:t xml:space="preserve"> server.</w:t>
      </w:r>
    </w:p>
    <w:p w14:paraId="0AEC910E" w14:textId="3778F653" w:rsidR="009E4A0F" w:rsidRDefault="009E4A0F" w:rsidP="008D55F3">
      <w:pPr>
        <w:pStyle w:val="Heading2"/>
      </w:pPr>
      <w:bookmarkStart w:id="402" w:name="_Toc9515110"/>
      <w:r>
        <w:t>Monitoring</w:t>
      </w:r>
      <w:bookmarkEnd w:id="402"/>
    </w:p>
    <w:p w14:paraId="2CFBD517" w14:textId="7652DAD3" w:rsidR="00842118" w:rsidRPr="008A0184" w:rsidRDefault="00D36946" w:rsidP="006412E0">
      <w:pPr>
        <w:pStyle w:val="H2Normal"/>
      </w:pPr>
      <w:r w:rsidRPr="00885AE4">
        <w:t xml:space="preserve">This section explains the liveness monitoring of directory server </w:t>
      </w:r>
      <w:r>
        <w:t>service, replication and infrastructure.</w:t>
      </w:r>
      <w:r w:rsidRPr="00885AE4">
        <w:t xml:space="preserve"> </w:t>
      </w:r>
      <w:r w:rsidR="00771469">
        <w:t xml:space="preserve">SNMP based monitoring will be setup </w:t>
      </w:r>
      <w:r w:rsidR="00F00F14">
        <w:t>to monitor out of box configuration.</w:t>
      </w:r>
    </w:p>
    <w:p w14:paraId="4AAB3522" w14:textId="708B18CB" w:rsidR="00D36946" w:rsidRPr="00391ECC" w:rsidRDefault="00D36946" w:rsidP="009B24C3">
      <w:pPr>
        <w:pStyle w:val="Heading3"/>
      </w:pPr>
      <w:bookmarkStart w:id="403" w:name="_Ref8143421"/>
      <w:bookmarkStart w:id="404" w:name="_Ref8143427"/>
      <w:bookmarkStart w:id="405" w:name="_Toc9515111"/>
      <w:r w:rsidRPr="00391ECC">
        <w:t>Monitoring of Directory service availability</w:t>
      </w:r>
      <w:bookmarkEnd w:id="403"/>
      <w:bookmarkEnd w:id="404"/>
      <w:bookmarkEnd w:id="405"/>
    </w:p>
    <w:p w14:paraId="6DE50985" w14:textId="1E952A7E" w:rsidR="006412E0" w:rsidRPr="0030155A" w:rsidRDefault="00D36946" w:rsidP="006412E0">
      <w:pPr>
        <w:pStyle w:val="3Normal"/>
        <w:rPr>
          <w:shd w:val="clear" w:color="auto" w:fill="FFFFFF"/>
        </w:rPr>
      </w:pPr>
      <w:r w:rsidRPr="0030155A">
        <w:rPr>
          <w:shd w:val="clear" w:color="auto" w:fill="FFFFFF"/>
        </w:rPr>
        <w:t xml:space="preserve">ForgeRock DS provides a mechanism for validating DS health over HTTP and LDAP. A proper heartbeat check is progress through Connect </w:t>
      </w:r>
      <w:r w:rsidR="009D55E1" w:rsidRPr="0030155A">
        <w:rPr>
          <w:shd w:val="clear" w:color="auto" w:fill="FFFFFF"/>
        </w:rPr>
        <w:t xml:space="preserve"> </w:t>
      </w:r>
      <w:r w:rsidR="009D55E1" w:rsidRPr="0030155A">
        <w:rPr>
          <w:shd w:val="clear" w:color="auto" w:fill="FFFFFF"/>
        </w:rPr>
        <w:sym w:font="Wingdings" w:char="F0E0"/>
      </w:r>
      <w:r w:rsidRPr="0030155A">
        <w:rPr>
          <w:shd w:val="clear" w:color="auto" w:fill="FFFFFF"/>
        </w:rPr>
        <w:t xml:space="preserve"> Bind </w:t>
      </w:r>
      <w:r w:rsidR="009D55E1" w:rsidRPr="0030155A">
        <w:rPr>
          <w:shd w:val="clear" w:color="auto" w:fill="FFFFFF"/>
        </w:rPr>
        <w:sym w:font="Wingdings" w:char="F0E0"/>
      </w:r>
      <w:r w:rsidRPr="0030155A">
        <w:rPr>
          <w:shd w:val="clear" w:color="auto" w:fill="FFFFFF"/>
        </w:rPr>
        <w:t xml:space="preserve"> Unbind </w:t>
      </w:r>
      <w:r w:rsidR="009D55E1" w:rsidRPr="0030155A">
        <w:rPr>
          <w:shd w:val="clear" w:color="auto" w:fill="FFFFFF"/>
        </w:rPr>
        <w:sym w:font="Wingdings" w:char="F0E0"/>
      </w:r>
      <w:r w:rsidRPr="0030155A">
        <w:rPr>
          <w:shd w:val="clear" w:color="auto" w:fill="FFFFFF"/>
        </w:rPr>
        <w:t xml:space="preserve"> Disconnect to fully verify the status of the DS server. Following command is executed which connects, binds, issues a base (scope) level search on the baseDN of "", unbinds and finally disconnects.</w:t>
      </w:r>
    </w:p>
    <w:p w14:paraId="6E0F527E" w14:textId="77777777" w:rsidR="006412E0" w:rsidRDefault="006412E0" w:rsidP="006412E0">
      <w:pPr>
        <w:pStyle w:val="3Normal"/>
        <w:pBdr>
          <w:top w:val="single" w:sz="4" w:space="1" w:color="auto"/>
          <w:left w:val="single" w:sz="4" w:space="4" w:color="auto"/>
          <w:bottom w:val="single" w:sz="4" w:space="1" w:color="auto"/>
          <w:right w:val="single" w:sz="4" w:space="4" w:color="auto"/>
        </w:pBdr>
        <w:rPr>
          <w:shd w:val="clear" w:color="auto" w:fill="FFFFFF"/>
        </w:rPr>
      </w:pPr>
    </w:p>
    <w:p w14:paraId="36F3DE2A" w14:textId="05F04D2E" w:rsidR="00842118" w:rsidRDefault="00D36946" w:rsidP="006412E0">
      <w:pPr>
        <w:pStyle w:val="3Normal"/>
        <w:pBdr>
          <w:top w:val="single" w:sz="4" w:space="1" w:color="auto"/>
          <w:left w:val="single" w:sz="4" w:space="4" w:color="auto"/>
          <w:bottom w:val="single" w:sz="4" w:space="1" w:color="auto"/>
          <w:right w:val="single" w:sz="4" w:space="4" w:color="auto"/>
        </w:pBdr>
        <w:rPr>
          <w:shd w:val="clear" w:color="auto" w:fill="FFFFFF"/>
        </w:rPr>
      </w:pPr>
      <w:r w:rsidRPr="003955CE">
        <w:rPr>
          <w:shd w:val="clear" w:color="auto" w:fill="FFFFFF"/>
        </w:rPr>
        <w:lastRenderedPageBreak/>
        <w:t>./ldapsearch --port &lt;DS_ADMIN_PORT&gt; --bindDN &lt;BIND_DN&gt; --useSsl --trustAll --baseDN "" --searchScope base "(objectClass=*)" 1.1</w:t>
      </w:r>
    </w:p>
    <w:p w14:paraId="0D11F091" w14:textId="77777777" w:rsidR="006412E0" w:rsidRPr="00B6225C" w:rsidRDefault="006412E0" w:rsidP="008F3181">
      <w:pPr>
        <w:pStyle w:val="3Normal"/>
        <w:ind w:left="0"/>
        <w:rPr>
          <w:shd w:val="clear" w:color="auto" w:fill="FFFFFF"/>
        </w:rPr>
      </w:pPr>
    </w:p>
    <w:p w14:paraId="6090EB6B" w14:textId="1DC1C8D9" w:rsidR="00D36946" w:rsidRPr="0030155A" w:rsidRDefault="00D36946" w:rsidP="0060167A">
      <w:pPr>
        <w:pStyle w:val="3Normal"/>
        <w:rPr>
          <w:shd w:val="clear" w:color="auto" w:fill="FFFFFF"/>
        </w:rPr>
      </w:pPr>
      <w:r w:rsidRPr="0030155A">
        <w:rPr>
          <w:shd w:val="clear" w:color="auto" w:fill="FFFFFF"/>
        </w:rPr>
        <w:t>Above LDAP search operation returns the result as "dn:" (only). The LDAP request attribute "</w:t>
      </w:r>
      <w:hyperlink r:id="rId21" w:anchor="section-4.5.1.8" w:tgtFrame="_blank" w:history="1">
        <w:r w:rsidRPr="0030155A">
          <w:rPr>
            <w:shd w:val="clear" w:color="auto" w:fill="FFFFFF"/>
          </w:rPr>
          <w:t>1.1.</w:t>
        </w:r>
      </w:hyperlink>
      <w:r w:rsidRPr="0030155A">
        <w:rPr>
          <w:shd w:val="clear" w:color="auto" w:fill="FFFFFF"/>
        </w:rPr>
        <w:t>" returns the distinguished name only. ForgeRock Directory server also provides following HTTP endpoints for verifying server health. Both these endpoints will also be monitored.</w:t>
      </w:r>
    </w:p>
    <w:p w14:paraId="32A44682" w14:textId="0A0A8C70" w:rsidR="00D36946" w:rsidRPr="0060167A" w:rsidRDefault="00D36946" w:rsidP="0060167A">
      <w:pPr>
        <w:pStyle w:val="3ListNumber"/>
        <w:numPr>
          <w:ilvl w:val="0"/>
          <w:numId w:val="80"/>
        </w:numPr>
        <w:rPr>
          <w:shd w:val="clear" w:color="auto" w:fill="FFFFFF"/>
        </w:rPr>
      </w:pPr>
      <w:r w:rsidRPr="0060167A">
        <w:rPr>
          <w:b/>
          <w:shd w:val="clear" w:color="auto" w:fill="FFFFFF"/>
        </w:rPr>
        <w:t>/alive</w:t>
      </w:r>
      <w:r w:rsidRPr="0060167A">
        <w:rPr>
          <w:shd w:val="clear" w:color="auto" w:fill="FFFFFF"/>
        </w:rPr>
        <w:t>: Provides an endpoint to check whether the server is currently alive, meaning that its internal checks have not found any errors that would require administrative action.</w:t>
      </w:r>
    </w:p>
    <w:p w14:paraId="6331AC83" w14:textId="77777777" w:rsidR="00D36946" w:rsidRDefault="00D36946" w:rsidP="0060167A">
      <w:pPr>
        <w:pStyle w:val="3ListNumber"/>
        <w:rPr>
          <w:shd w:val="clear" w:color="auto" w:fill="FFFFFF"/>
        </w:rPr>
      </w:pPr>
      <w:r w:rsidRPr="008A0184">
        <w:rPr>
          <w:b/>
          <w:shd w:val="clear" w:color="auto" w:fill="FFFFFF"/>
        </w:rPr>
        <w:t>/healthy</w:t>
      </w:r>
      <w:r w:rsidRPr="000C0660">
        <w:rPr>
          <w:shd w:val="clear" w:color="auto" w:fill="FFFFFF"/>
        </w:rPr>
        <w:t>: Provides an endpoint to check whether the server is currently healthy, meaning that it is alive and any replication delays are below a configurable threshold.</w:t>
      </w:r>
    </w:p>
    <w:p w14:paraId="6A923206" w14:textId="77777777" w:rsidR="00222C3B" w:rsidRPr="00391ECC" w:rsidRDefault="00222C3B" w:rsidP="009B24C3">
      <w:pPr>
        <w:pStyle w:val="Heading3"/>
      </w:pPr>
      <w:bookmarkStart w:id="406" w:name="_Toc7991790"/>
      <w:bookmarkStart w:id="407" w:name="_Toc8038004"/>
      <w:bookmarkStart w:id="408" w:name="_Toc9515112"/>
      <w:bookmarkEnd w:id="406"/>
      <w:bookmarkEnd w:id="407"/>
      <w:r w:rsidRPr="00391ECC">
        <w:t>Monitoring active users</w:t>
      </w:r>
      <w:bookmarkEnd w:id="408"/>
    </w:p>
    <w:p w14:paraId="10565435" w14:textId="6B21FC05" w:rsidR="00D36946" w:rsidRDefault="00222C3B" w:rsidP="007E0679">
      <w:pPr>
        <w:pStyle w:val="3Normal"/>
      </w:pPr>
      <w:r w:rsidRPr="001D32FB">
        <w:rPr>
          <w:color w:val="000000" w:themeColor="text1"/>
          <w:shd w:val="clear" w:color="auto" w:fill="FFFFFF"/>
        </w:rPr>
        <w:t xml:space="preserve">Monitoring </w:t>
      </w:r>
      <w:r>
        <w:t xml:space="preserve">users who are currently connected to the DS server using </w:t>
      </w:r>
      <w:r w:rsidR="003A1D23">
        <w:t>the following command</w:t>
      </w:r>
      <w:r>
        <w:t>:</w:t>
      </w:r>
    </w:p>
    <w:p w14:paraId="1E3F27A7" w14:textId="77777777" w:rsidR="007E0679" w:rsidRDefault="007E0679" w:rsidP="007E0679">
      <w:pPr>
        <w:pStyle w:val="3Normal"/>
        <w:pBdr>
          <w:top w:val="single" w:sz="4" w:space="1" w:color="auto"/>
          <w:left w:val="single" w:sz="4" w:space="4" w:color="auto"/>
          <w:bottom w:val="single" w:sz="4" w:space="1" w:color="auto"/>
          <w:right w:val="single" w:sz="4" w:space="4" w:color="auto"/>
        </w:pBdr>
        <w:rPr>
          <w:shd w:val="clear" w:color="auto" w:fill="FFFFFF"/>
        </w:rPr>
      </w:pPr>
    </w:p>
    <w:p w14:paraId="749AF8CF" w14:textId="16D340A5" w:rsidR="00222C3B" w:rsidRDefault="00152192" w:rsidP="007E0679">
      <w:pPr>
        <w:pStyle w:val="3Normal"/>
        <w:pBdr>
          <w:top w:val="single" w:sz="4" w:space="1" w:color="auto"/>
          <w:left w:val="single" w:sz="4" w:space="4" w:color="auto"/>
          <w:bottom w:val="single" w:sz="4" w:space="1" w:color="auto"/>
          <w:right w:val="single" w:sz="4" w:space="4" w:color="auto"/>
        </w:pBdr>
        <w:rPr>
          <w:shd w:val="clear" w:color="auto" w:fill="FFFFFF"/>
        </w:rPr>
      </w:pPr>
      <w:r w:rsidRPr="008A0184">
        <w:rPr>
          <w:shd w:val="clear" w:color="auto" w:fill="FFFFFF"/>
        </w:rPr>
        <w:t>$. /</w:t>
      </w:r>
      <w:r w:rsidR="00222C3B" w:rsidRPr="008A0184">
        <w:rPr>
          <w:shd w:val="clear" w:color="auto" w:fill="FFFFFF"/>
        </w:rPr>
        <w:t xml:space="preserve">ldapsearch --port </w:t>
      </w:r>
      <w:r w:rsidRPr="008A0184">
        <w:rPr>
          <w:shd w:val="clear" w:color="auto" w:fill="FFFFFF"/>
        </w:rPr>
        <w:t xml:space="preserve">&lt;DS_ADMIN_PORT&gt; </w:t>
      </w:r>
      <w:r w:rsidR="00222C3B" w:rsidRPr="008A0184">
        <w:rPr>
          <w:shd w:val="clear" w:color="auto" w:fill="FFFFFF"/>
        </w:rPr>
        <w:t xml:space="preserve">--bindDN </w:t>
      </w:r>
      <w:r w:rsidRPr="008A0184">
        <w:rPr>
          <w:shd w:val="clear" w:color="auto" w:fill="FFFFFF"/>
        </w:rPr>
        <w:t xml:space="preserve">&lt;BIND_DN&gt; </w:t>
      </w:r>
      <w:r w:rsidR="00222C3B" w:rsidRPr="008A0184">
        <w:rPr>
          <w:shd w:val="clear" w:color="auto" w:fill="FFFFFF"/>
        </w:rPr>
        <w:t xml:space="preserve">--bindPassword </w:t>
      </w:r>
      <w:r w:rsidR="00CA437B">
        <w:rPr>
          <w:shd w:val="clear" w:color="auto" w:fill="FFFFFF"/>
        </w:rPr>
        <w:t>&lt;</w:t>
      </w:r>
      <w:r w:rsidR="00222C3B" w:rsidRPr="008A0184">
        <w:rPr>
          <w:shd w:val="clear" w:color="auto" w:fill="FFFFFF"/>
        </w:rPr>
        <w:t>password</w:t>
      </w:r>
      <w:r w:rsidR="00CA437B">
        <w:rPr>
          <w:shd w:val="clear" w:color="auto" w:fill="FFFFFF"/>
        </w:rPr>
        <w:t>&gt;</w:t>
      </w:r>
      <w:r w:rsidR="00222C3B" w:rsidRPr="008A0184">
        <w:rPr>
          <w:shd w:val="clear" w:color="auto" w:fill="FFFFFF"/>
        </w:rPr>
        <w:t xml:space="preserve"> --baseDN "cn=monitor" --searchScope sub "(objectClass=ds-monitor-connection*)" \*</w:t>
      </w:r>
    </w:p>
    <w:p w14:paraId="77CFE874" w14:textId="77777777" w:rsidR="007E0679" w:rsidRPr="007E0679" w:rsidRDefault="007E0679" w:rsidP="007E0679">
      <w:pPr>
        <w:pStyle w:val="3Normal"/>
        <w:pBdr>
          <w:top w:val="single" w:sz="4" w:space="1" w:color="auto"/>
          <w:left w:val="single" w:sz="4" w:space="4" w:color="auto"/>
          <w:bottom w:val="single" w:sz="4" w:space="1" w:color="auto"/>
          <w:right w:val="single" w:sz="4" w:space="4" w:color="auto"/>
        </w:pBdr>
        <w:rPr>
          <w:shd w:val="clear" w:color="auto" w:fill="FFFFFF"/>
        </w:rPr>
      </w:pPr>
    </w:p>
    <w:p w14:paraId="063A5BF2" w14:textId="0A210EE0" w:rsidR="00E3095C" w:rsidRPr="00F17FE7" w:rsidRDefault="00E3095C" w:rsidP="009B24C3">
      <w:pPr>
        <w:pStyle w:val="Heading3"/>
      </w:pPr>
      <w:bookmarkStart w:id="409" w:name="_Replication"/>
      <w:bookmarkStart w:id="410" w:name="_Toc9515113"/>
      <w:bookmarkEnd w:id="409"/>
      <w:r w:rsidRPr="00F17FE7">
        <w:t>Monitor replication:</w:t>
      </w:r>
      <w:bookmarkEnd w:id="410"/>
    </w:p>
    <w:p w14:paraId="3B34B95F" w14:textId="2F07074C" w:rsidR="007E0679" w:rsidRPr="0030155A" w:rsidRDefault="00E3095C" w:rsidP="007E0679">
      <w:pPr>
        <w:pStyle w:val="3Normal"/>
        <w:rPr>
          <w:shd w:val="clear" w:color="auto" w:fill="FFFFFF"/>
        </w:rPr>
      </w:pPr>
      <w:r>
        <w:rPr>
          <w:shd w:val="clear" w:color="auto" w:fill="FFFFFF"/>
        </w:rPr>
        <w:t>Below ‘</w:t>
      </w:r>
      <w:r w:rsidRPr="0030155A">
        <w:rPr>
          <w:shd w:val="clear" w:color="auto" w:fill="FFFFFF"/>
        </w:rPr>
        <w:t>dsreplication’ status command to give an overall view of the replication topology, including whether the servers are synchronized:</w:t>
      </w:r>
    </w:p>
    <w:p w14:paraId="760A2179" w14:textId="77777777" w:rsidR="007E0679" w:rsidRDefault="007E0679" w:rsidP="007E0679">
      <w:pPr>
        <w:pStyle w:val="3Normal"/>
        <w:pBdr>
          <w:top w:val="single" w:sz="4" w:space="1" w:color="auto"/>
          <w:left w:val="single" w:sz="4" w:space="4" w:color="auto"/>
          <w:bottom w:val="single" w:sz="4" w:space="1" w:color="auto"/>
          <w:right w:val="single" w:sz="4" w:space="4" w:color="auto"/>
        </w:pBdr>
        <w:rPr>
          <w:bCs/>
          <w:shd w:val="clear" w:color="auto" w:fill="FFFFFF"/>
        </w:rPr>
      </w:pPr>
    </w:p>
    <w:p w14:paraId="1DE163F5" w14:textId="104EC62E" w:rsidR="00E3095C" w:rsidRDefault="00E3095C" w:rsidP="007E0679">
      <w:pPr>
        <w:pStyle w:val="3Normal"/>
        <w:pBdr>
          <w:top w:val="single" w:sz="4" w:space="1" w:color="auto"/>
          <w:left w:val="single" w:sz="4" w:space="4" w:color="auto"/>
          <w:bottom w:val="single" w:sz="4" w:space="1" w:color="auto"/>
          <w:right w:val="single" w:sz="4" w:space="4" w:color="auto"/>
        </w:pBdr>
        <w:rPr>
          <w:bCs/>
          <w:shd w:val="clear" w:color="auto" w:fill="FFFFFF"/>
        </w:rPr>
      </w:pPr>
      <w:r w:rsidRPr="007E0679">
        <w:rPr>
          <w:bCs/>
          <w:shd w:val="clear" w:color="auto" w:fill="FFFFFF"/>
        </w:rPr>
        <w:t xml:space="preserve">./dsreplication status --adminUID admin --adminPassword password --hostname </w:t>
      </w:r>
      <w:r w:rsidR="00152192" w:rsidRPr="007E0679">
        <w:rPr>
          <w:bCs/>
          <w:shd w:val="clear" w:color="auto" w:fill="FFFFFF"/>
        </w:rPr>
        <w:t>&lt;</w:t>
      </w:r>
      <w:r w:rsidRPr="007E0679">
        <w:rPr>
          <w:bCs/>
          <w:shd w:val="clear" w:color="auto" w:fill="FFFFFF"/>
        </w:rPr>
        <w:t>ds1.example.com</w:t>
      </w:r>
      <w:r w:rsidR="00152192" w:rsidRPr="007E0679">
        <w:rPr>
          <w:bCs/>
          <w:shd w:val="clear" w:color="auto" w:fill="FFFFFF"/>
        </w:rPr>
        <w:t>&gt;</w:t>
      </w:r>
      <w:r w:rsidRPr="007E0679">
        <w:rPr>
          <w:bCs/>
          <w:shd w:val="clear" w:color="auto" w:fill="FFFFFF"/>
        </w:rPr>
        <w:t xml:space="preserve"> --port 4444 </w:t>
      </w:r>
      <w:r w:rsidR="007E0679">
        <w:rPr>
          <w:bCs/>
          <w:shd w:val="clear" w:color="auto" w:fill="FFFFFF"/>
        </w:rPr>
        <w:t>–</w:t>
      </w:r>
      <w:r w:rsidRPr="007E0679">
        <w:rPr>
          <w:bCs/>
          <w:shd w:val="clear" w:color="auto" w:fill="FFFFFF"/>
        </w:rPr>
        <w:t>trustAll</w:t>
      </w:r>
    </w:p>
    <w:p w14:paraId="3E68123C" w14:textId="77777777" w:rsidR="007E0679" w:rsidRPr="007E0679" w:rsidRDefault="007E0679" w:rsidP="007E0679">
      <w:pPr>
        <w:pStyle w:val="3Normal"/>
        <w:pBdr>
          <w:top w:val="single" w:sz="4" w:space="1" w:color="auto"/>
          <w:left w:val="single" w:sz="4" w:space="4" w:color="auto"/>
          <w:bottom w:val="single" w:sz="4" w:space="1" w:color="auto"/>
          <w:right w:val="single" w:sz="4" w:space="4" w:color="auto"/>
        </w:pBdr>
        <w:rPr>
          <w:bCs/>
          <w:shd w:val="clear" w:color="auto" w:fill="FFFFFF"/>
        </w:rPr>
      </w:pPr>
    </w:p>
    <w:p w14:paraId="4EB02B40" w14:textId="5C00ECCF" w:rsidR="00E3095C" w:rsidRPr="008A0184" w:rsidRDefault="00E3095C" w:rsidP="009B24C3">
      <w:pPr>
        <w:pStyle w:val="Heading3"/>
        <w:rPr>
          <w:shd w:val="clear" w:color="auto" w:fill="FFFFFF"/>
        </w:rPr>
      </w:pPr>
      <w:bookmarkStart w:id="411" w:name="_Toc9515114"/>
      <w:r w:rsidRPr="00530405">
        <w:t>Monitoring Replication Delay over LDAP:</w:t>
      </w:r>
      <w:bookmarkEnd w:id="411"/>
    </w:p>
    <w:p w14:paraId="51799FB1" w14:textId="4B83573A" w:rsidR="00E3095C" w:rsidRPr="0030155A" w:rsidRDefault="00E3095C" w:rsidP="00B15EC1">
      <w:pPr>
        <w:pStyle w:val="3Normal"/>
        <w:rPr>
          <w:shd w:val="clear" w:color="auto" w:fill="FFFFFF"/>
        </w:rPr>
      </w:pPr>
      <w:r>
        <w:rPr>
          <w:shd w:val="clear" w:color="auto" w:fill="FFFFFF"/>
        </w:rPr>
        <w:t xml:space="preserve">Below is the </w:t>
      </w:r>
      <w:r w:rsidRPr="0030155A">
        <w:rPr>
          <w:shd w:val="clear" w:color="auto" w:fill="FFFFFF"/>
        </w:rPr>
        <w:t>default monitor user account to check the delay in replication</w:t>
      </w:r>
    </w:p>
    <w:p w14:paraId="11E2F1E7" w14:textId="77777777" w:rsidR="007E0679" w:rsidRDefault="007E0679" w:rsidP="007E0679">
      <w:pPr>
        <w:pStyle w:val="3Normal"/>
        <w:pBdr>
          <w:top w:val="single" w:sz="4" w:space="1" w:color="auto"/>
          <w:left w:val="single" w:sz="4" w:space="4" w:color="auto"/>
          <w:bottom w:val="single" w:sz="4" w:space="1" w:color="auto"/>
          <w:right w:val="single" w:sz="4" w:space="4" w:color="auto"/>
        </w:pBdr>
        <w:rPr>
          <w:shd w:val="clear" w:color="auto" w:fill="FFFFFF"/>
        </w:rPr>
      </w:pPr>
    </w:p>
    <w:p w14:paraId="4AC57BBF" w14:textId="6F7C62B0" w:rsidR="00E3095C" w:rsidRPr="003955CE" w:rsidRDefault="00E3095C" w:rsidP="007E0679">
      <w:pPr>
        <w:pStyle w:val="3Normal"/>
        <w:pBdr>
          <w:top w:val="single" w:sz="4" w:space="1" w:color="auto"/>
          <w:left w:val="single" w:sz="4" w:space="4" w:color="auto"/>
          <w:bottom w:val="single" w:sz="4" w:space="1" w:color="auto"/>
          <w:right w:val="single" w:sz="4" w:space="4" w:color="auto"/>
        </w:pBdr>
        <w:rPr>
          <w:shd w:val="clear" w:color="auto" w:fill="FFFFFF"/>
        </w:rPr>
      </w:pPr>
      <w:r w:rsidRPr="003955CE">
        <w:rPr>
          <w:shd w:val="clear" w:color="auto" w:fill="FFFFFF"/>
        </w:rPr>
        <w:t>$ ldapsearch  --port 1389  --bindDN uid=monitor  --bindPassword password \</w:t>
      </w:r>
    </w:p>
    <w:p w14:paraId="1308AB25" w14:textId="2F580FFF" w:rsidR="00E3095C" w:rsidRDefault="00E3095C" w:rsidP="007E0679">
      <w:pPr>
        <w:pStyle w:val="3Normal"/>
        <w:pBdr>
          <w:top w:val="single" w:sz="4" w:space="1" w:color="auto"/>
          <w:left w:val="single" w:sz="4" w:space="4" w:color="auto"/>
          <w:bottom w:val="single" w:sz="4" w:space="1" w:color="auto"/>
          <w:right w:val="single" w:sz="4" w:space="4" w:color="auto"/>
        </w:pBdr>
        <w:rPr>
          <w:shd w:val="clear" w:color="auto" w:fill="FFFFFF"/>
        </w:rPr>
      </w:pPr>
      <w:r w:rsidRPr="003955CE">
        <w:rPr>
          <w:shd w:val="clear" w:color="auto" w:fill="FFFFFF"/>
        </w:rPr>
        <w:t xml:space="preserve"> --baseDN cn=monitor  "(ds-mon-current-delay=*)" ds-mon-current-delay</w:t>
      </w:r>
    </w:p>
    <w:p w14:paraId="606A67C0" w14:textId="77777777" w:rsidR="007E0679" w:rsidRPr="003955CE" w:rsidRDefault="007E0679" w:rsidP="007E0679">
      <w:pPr>
        <w:pStyle w:val="3Normal"/>
        <w:pBdr>
          <w:top w:val="single" w:sz="4" w:space="1" w:color="auto"/>
          <w:left w:val="single" w:sz="4" w:space="4" w:color="auto"/>
          <w:bottom w:val="single" w:sz="4" w:space="1" w:color="auto"/>
          <w:right w:val="single" w:sz="4" w:space="4" w:color="auto"/>
        </w:pBdr>
        <w:rPr>
          <w:shd w:val="clear" w:color="auto" w:fill="FFFFFF"/>
        </w:rPr>
      </w:pPr>
    </w:p>
    <w:p w14:paraId="30433C6A" w14:textId="36775092" w:rsidR="00E3095C" w:rsidRPr="0030155A" w:rsidRDefault="00E3095C" w:rsidP="00B15EC1">
      <w:pPr>
        <w:pStyle w:val="3Normal"/>
        <w:rPr>
          <w:shd w:val="clear" w:color="auto" w:fill="FFFFFF"/>
        </w:rPr>
      </w:pPr>
      <w:r w:rsidRPr="0030155A">
        <w:rPr>
          <w:shd w:val="clear" w:color="auto" w:fill="FFFFFF"/>
        </w:rPr>
        <w:t>The delay reflects the time between the latest update that the replica has received and the latest update that the replica has replayed. This metric is accurate only when the replica receives updates quickly. In the event of a network partition, the delay cannot accurately reflect updates happening on the other side of the partition.</w:t>
      </w:r>
    </w:p>
    <w:p w14:paraId="2FE12C4B" w14:textId="77777777" w:rsidR="00222C3B" w:rsidRPr="00930A09" w:rsidRDefault="00222C3B" w:rsidP="00796010">
      <w:pPr>
        <w:rPr>
          <w:shd w:val="clear" w:color="auto" w:fill="FFFFFF"/>
        </w:rPr>
      </w:pPr>
    </w:p>
    <w:p w14:paraId="7ADC23B8" w14:textId="0E2BC996" w:rsidR="00222C3B" w:rsidRPr="00823099" w:rsidRDefault="00222C3B" w:rsidP="009B24C3">
      <w:pPr>
        <w:pStyle w:val="Heading3"/>
      </w:pPr>
      <w:bookmarkStart w:id="412" w:name="_Toc9515115"/>
      <w:r w:rsidRPr="00823099">
        <w:t>Monitoring the work queue</w:t>
      </w:r>
      <w:bookmarkEnd w:id="412"/>
    </w:p>
    <w:p w14:paraId="40E12C56" w14:textId="5A16A689" w:rsidR="00222C3B" w:rsidRPr="003955CE" w:rsidRDefault="00222C3B" w:rsidP="00B15EC1">
      <w:pPr>
        <w:pStyle w:val="3Normal"/>
        <w:rPr>
          <w:shd w:val="clear" w:color="auto" w:fill="FFFFFF"/>
        </w:rPr>
      </w:pPr>
      <w:r w:rsidRPr="003955CE">
        <w:rPr>
          <w:shd w:val="clear" w:color="auto" w:fill="FFFFFF"/>
        </w:rPr>
        <w:t xml:space="preserve">Below search command will be provide the information about the work queue to </w:t>
      </w:r>
      <w:r w:rsidR="00771469" w:rsidRPr="003955CE">
        <w:rPr>
          <w:shd w:val="clear" w:color="auto" w:fill="FFFFFF"/>
        </w:rPr>
        <w:t>monitor</w:t>
      </w:r>
      <w:r w:rsidRPr="003955CE">
        <w:rPr>
          <w:shd w:val="clear" w:color="auto" w:fill="FFFFFF"/>
        </w:rPr>
        <w:t xml:space="preserve"> </w:t>
      </w:r>
    </w:p>
    <w:p w14:paraId="518626D5" w14:textId="77777777" w:rsidR="00B15EC1" w:rsidRDefault="00B15EC1" w:rsidP="00B15EC1">
      <w:pPr>
        <w:pStyle w:val="3Normal"/>
        <w:pBdr>
          <w:top w:val="single" w:sz="4" w:space="1" w:color="auto"/>
          <w:left w:val="single" w:sz="4" w:space="4" w:color="auto"/>
          <w:bottom w:val="single" w:sz="4" w:space="1" w:color="auto"/>
          <w:right w:val="single" w:sz="4" w:space="4" w:color="auto"/>
        </w:pBdr>
        <w:rPr>
          <w:shd w:val="clear" w:color="auto" w:fill="FFFFFF"/>
        </w:rPr>
      </w:pPr>
    </w:p>
    <w:p w14:paraId="5CE29094" w14:textId="7D3220D4" w:rsidR="00222C3B" w:rsidRDefault="00222C3B" w:rsidP="00B15EC1">
      <w:pPr>
        <w:pStyle w:val="3Normal"/>
        <w:pBdr>
          <w:top w:val="single" w:sz="4" w:space="1" w:color="auto"/>
          <w:left w:val="single" w:sz="4" w:space="4" w:color="auto"/>
          <w:bottom w:val="single" w:sz="4" w:space="1" w:color="auto"/>
          <w:right w:val="single" w:sz="4" w:space="4" w:color="auto"/>
        </w:pBdr>
        <w:rPr>
          <w:shd w:val="clear" w:color="auto" w:fill="FFFFFF"/>
        </w:rPr>
      </w:pPr>
      <w:r w:rsidRPr="003955CE">
        <w:rPr>
          <w:shd w:val="clear" w:color="auto" w:fill="FFFFFF"/>
        </w:rPr>
        <w:lastRenderedPageBreak/>
        <w:t xml:space="preserve">./ldapsearch --port </w:t>
      </w:r>
      <w:r w:rsidR="00152192" w:rsidRPr="003955CE">
        <w:rPr>
          <w:shd w:val="clear" w:color="auto" w:fill="FFFFFF"/>
        </w:rPr>
        <w:t xml:space="preserve">&lt;bindport&gt; </w:t>
      </w:r>
      <w:r w:rsidRPr="003955CE">
        <w:rPr>
          <w:shd w:val="clear" w:color="auto" w:fill="FFFFFF"/>
        </w:rPr>
        <w:t>--bindDN "</w:t>
      </w:r>
      <w:r w:rsidR="00152192" w:rsidRPr="003955CE">
        <w:rPr>
          <w:shd w:val="clear" w:color="auto" w:fill="FFFFFF"/>
        </w:rPr>
        <w:t xml:space="preserve">&lt;BIND_DN&gt; </w:t>
      </w:r>
      <w:r w:rsidRPr="003955CE">
        <w:rPr>
          <w:shd w:val="clear" w:color="auto" w:fill="FFFFFF"/>
        </w:rPr>
        <w:t>" --bindPassword password --baseDN "cn=Work Queue,cn=monitor" --searchScope sub "(objectClass=*)" \*</w:t>
      </w:r>
    </w:p>
    <w:p w14:paraId="07225F27" w14:textId="77777777" w:rsidR="00B15EC1" w:rsidRPr="003955CE" w:rsidRDefault="00B15EC1" w:rsidP="00B15EC1">
      <w:pPr>
        <w:pStyle w:val="3Normal"/>
        <w:pBdr>
          <w:top w:val="single" w:sz="4" w:space="1" w:color="auto"/>
          <w:left w:val="single" w:sz="4" w:space="4" w:color="auto"/>
          <w:bottom w:val="single" w:sz="4" w:space="1" w:color="auto"/>
          <w:right w:val="single" w:sz="4" w:space="4" w:color="auto"/>
        </w:pBdr>
        <w:rPr>
          <w:shd w:val="clear" w:color="auto" w:fill="FFFFFF"/>
        </w:rPr>
      </w:pPr>
    </w:p>
    <w:p w14:paraId="1AC2A6CA" w14:textId="0698CE8A" w:rsidR="00222C3B" w:rsidRDefault="00222C3B" w:rsidP="00796010">
      <w:pPr>
        <w:pStyle w:val="ListParagraph"/>
        <w:rPr>
          <w:shd w:val="clear" w:color="auto" w:fill="FFFFFF"/>
        </w:rPr>
      </w:pPr>
    </w:p>
    <w:p w14:paraId="1AE82B47" w14:textId="77777777" w:rsidR="0083629A" w:rsidRPr="00823099" w:rsidRDefault="0083629A" w:rsidP="009B24C3">
      <w:pPr>
        <w:pStyle w:val="Heading3"/>
      </w:pPr>
      <w:bookmarkStart w:id="413" w:name="_Toc9515116"/>
      <w:r w:rsidRPr="00823099">
        <w:t>Monitoring Replication Connectivity</w:t>
      </w:r>
      <w:bookmarkEnd w:id="413"/>
    </w:p>
    <w:p w14:paraId="2F3838CF" w14:textId="54E4A7A6" w:rsidR="0083629A" w:rsidRPr="003955CE" w:rsidRDefault="00B04E5B" w:rsidP="00B15EC1">
      <w:pPr>
        <w:pStyle w:val="3Normal"/>
        <w:rPr>
          <w:shd w:val="clear" w:color="auto" w:fill="FFFFFF"/>
        </w:rPr>
      </w:pPr>
      <w:r w:rsidRPr="003955CE">
        <w:rPr>
          <w:shd w:val="clear" w:color="auto" w:fill="FFFFFF"/>
        </w:rPr>
        <w:t xml:space="preserve">In order to ensure that replication </w:t>
      </w:r>
      <w:r w:rsidR="0004388B" w:rsidRPr="003955CE">
        <w:rPr>
          <w:shd w:val="clear" w:color="auto" w:fill="FFFFFF"/>
        </w:rPr>
        <w:t>across data-center is working, the replication work queue is monitored. In addition to that, connectivity between the replication server and replication server in other data-centers should be monitored.</w:t>
      </w:r>
    </w:p>
    <w:p w14:paraId="337A1E73" w14:textId="7D2CB22C" w:rsidR="00222C3B" w:rsidRPr="00585FFE" w:rsidRDefault="00222C3B" w:rsidP="009B24C3">
      <w:pPr>
        <w:pStyle w:val="Heading3"/>
      </w:pPr>
      <w:bookmarkStart w:id="414" w:name="_Toc7261213"/>
      <w:bookmarkStart w:id="415" w:name="_Toc7265836"/>
      <w:bookmarkStart w:id="416" w:name="_Toc7277342"/>
      <w:bookmarkStart w:id="417" w:name="_Toc7277532"/>
      <w:bookmarkStart w:id="418" w:name="_Toc9515117"/>
      <w:bookmarkEnd w:id="414"/>
      <w:bookmarkEnd w:id="415"/>
      <w:bookmarkEnd w:id="416"/>
      <w:bookmarkEnd w:id="417"/>
      <w:r w:rsidRPr="00585FFE">
        <w:t>Monitoring of Disk Space:</w:t>
      </w:r>
      <w:bookmarkEnd w:id="418"/>
    </w:p>
    <w:p w14:paraId="00B7BD78" w14:textId="238D3D79" w:rsidR="00C84DE2" w:rsidRPr="003955CE" w:rsidRDefault="00F84EB4" w:rsidP="00B15EC1">
      <w:pPr>
        <w:pStyle w:val="3Normal"/>
        <w:rPr>
          <w:shd w:val="clear" w:color="auto" w:fill="FFFFFF"/>
        </w:rPr>
      </w:pPr>
      <w:r>
        <w:rPr>
          <w:shd w:val="clear" w:color="auto" w:fill="FFFFFF"/>
        </w:rPr>
        <w:t>The command below</w:t>
      </w:r>
      <w:r w:rsidR="00222C3B" w:rsidRPr="003955CE">
        <w:rPr>
          <w:shd w:val="clear" w:color="auto" w:fill="FFFFFF"/>
        </w:rPr>
        <w:t xml:space="preserve"> will </w:t>
      </w:r>
      <w:r w:rsidR="003A1D23">
        <w:rPr>
          <w:shd w:val="clear" w:color="auto" w:fill="FFFFFF"/>
        </w:rPr>
        <w:t xml:space="preserve">be </w:t>
      </w:r>
      <w:r w:rsidR="00222C3B" w:rsidRPr="003955CE">
        <w:rPr>
          <w:shd w:val="clear" w:color="auto" w:fill="FFFFFF"/>
        </w:rPr>
        <w:t>use to check whether the server is running out of disk space</w:t>
      </w:r>
    </w:p>
    <w:p w14:paraId="4AF717A0" w14:textId="77777777" w:rsidR="00B15EC1" w:rsidRDefault="00B15EC1" w:rsidP="00B15EC1">
      <w:pPr>
        <w:pStyle w:val="3Normal"/>
        <w:pBdr>
          <w:top w:val="single" w:sz="4" w:space="1" w:color="auto"/>
          <w:left w:val="single" w:sz="4" w:space="4" w:color="auto"/>
          <w:bottom w:val="single" w:sz="4" w:space="1" w:color="auto"/>
          <w:right w:val="single" w:sz="4" w:space="4" w:color="auto"/>
        </w:pBdr>
        <w:rPr>
          <w:shd w:val="clear" w:color="auto" w:fill="FFFFFF"/>
        </w:rPr>
      </w:pPr>
    </w:p>
    <w:p w14:paraId="6E21E406" w14:textId="12703CFA" w:rsidR="00222C3B" w:rsidRDefault="00222C3B" w:rsidP="00B15EC1">
      <w:pPr>
        <w:pStyle w:val="3Normal"/>
        <w:pBdr>
          <w:top w:val="single" w:sz="4" w:space="1" w:color="auto"/>
          <w:left w:val="single" w:sz="4" w:space="4" w:color="auto"/>
          <w:bottom w:val="single" w:sz="4" w:space="1" w:color="auto"/>
          <w:right w:val="single" w:sz="4" w:space="4" w:color="auto"/>
        </w:pBdr>
        <w:rPr>
          <w:shd w:val="clear" w:color="auto" w:fill="FFFFFF"/>
        </w:rPr>
      </w:pPr>
      <w:r w:rsidRPr="003955CE">
        <w:rPr>
          <w:shd w:val="clear" w:color="auto" w:fill="FFFFFF"/>
        </w:rPr>
        <w:t xml:space="preserve">curl --user </w:t>
      </w:r>
      <w:r w:rsidR="00C727E3">
        <w:rPr>
          <w:shd w:val="clear" w:color="auto" w:fill="FFFFFF"/>
        </w:rPr>
        <w:t>&lt;</w:t>
      </w:r>
      <w:r w:rsidRPr="003955CE">
        <w:rPr>
          <w:shd w:val="clear" w:color="auto" w:fill="FFFFFF"/>
        </w:rPr>
        <w:t>monitor</w:t>
      </w:r>
      <w:r w:rsidR="00C727E3">
        <w:rPr>
          <w:shd w:val="clear" w:color="auto" w:fill="FFFFFF"/>
        </w:rPr>
        <w:t>&gt;</w:t>
      </w:r>
      <w:r w:rsidRPr="003955CE">
        <w:rPr>
          <w:shd w:val="clear" w:color="auto" w:fill="FFFFFF"/>
        </w:rPr>
        <w:t>:</w:t>
      </w:r>
      <w:r w:rsidR="00C727E3">
        <w:rPr>
          <w:shd w:val="clear" w:color="auto" w:fill="FFFFFF"/>
        </w:rPr>
        <w:t>&lt;</w:t>
      </w:r>
      <w:r w:rsidRPr="003955CE">
        <w:rPr>
          <w:shd w:val="clear" w:color="auto" w:fill="FFFFFF"/>
        </w:rPr>
        <w:t>password</w:t>
      </w:r>
      <w:r w:rsidR="00C727E3">
        <w:rPr>
          <w:shd w:val="clear" w:color="auto" w:fill="FFFFFF"/>
        </w:rPr>
        <w:t>&gt;</w:t>
      </w:r>
      <w:r w:rsidRPr="003955CE">
        <w:rPr>
          <w:shd w:val="clear" w:color="auto" w:fill="FFFFFF"/>
        </w:rPr>
        <w:t xml:space="preserve"> http://</w:t>
      </w:r>
      <w:r w:rsidR="00C1722F" w:rsidRPr="003955CE">
        <w:rPr>
          <w:shd w:val="clear" w:color="auto" w:fill="FFFFFF"/>
        </w:rPr>
        <w:t>&lt;HostName&gt;</w:t>
      </w:r>
      <w:r w:rsidRPr="003955CE">
        <w:rPr>
          <w:shd w:val="clear" w:color="auto" w:fill="FFFFFF"/>
        </w:rPr>
        <w:t>:8080/metrics/prometheus 2&gt;/dev/null | grep disk</w:t>
      </w:r>
    </w:p>
    <w:p w14:paraId="5C4898D8" w14:textId="77777777" w:rsidR="00B15EC1" w:rsidRPr="003955CE" w:rsidRDefault="00B15EC1" w:rsidP="00B15EC1">
      <w:pPr>
        <w:pStyle w:val="3Normal"/>
        <w:pBdr>
          <w:top w:val="single" w:sz="4" w:space="1" w:color="auto"/>
          <w:left w:val="single" w:sz="4" w:space="4" w:color="auto"/>
          <w:bottom w:val="single" w:sz="4" w:space="1" w:color="auto"/>
          <w:right w:val="single" w:sz="4" w:space="4" w:color="auto"/>
        </w:pBdr>
        <w:rPr>
          <w:shd w:val="clear" w:color="auto" w:fill="FFFFFF"/>
        </w:rPr>
      </w:pPr>
    </w:p>
    <w:p w14:paraId="7290AE42" w14:textId="2DAE4111" w:rsidR="00222C3B" w:rsidRPr="0044664E" w:rsidRDefault="00C84DE2" w:rsidP="009B24C3">
      <w:pPr>
        <w:pStyle w:val="Heading3"/>
      </w:pPr>
      <w:bookmarkStart w:id="419" w:name="_Toc9515118"/>
      <w:r w:rsidRPr="0044664E">
        <w:t>Monitoring Certificate Expiration</w:t>
      </w:r>
      <w:bookmarkEnd w:id="419"/>
    </w:p>
    <w:p w14:paraId="49A41FA4" w14:textId="3C1077AB" w:rsidR="00C84DE2" w:rsidRPr="00930A09" w:rsidRDefault="00124962" w:rsidP="00B15EC1">
      <w:pPr>
        <w:pStyle w:val="3Normal"/>
      </w:pPr>
      <w:r>
        <w:t>The command below will be used</w:t>
      </w:r>
      <w:r w:rsidR="00C84DE2">
        <w:t xml:space="preserve"> to check </w:t>
      </w:r>
      <w:r w:rsidR="00C84DE2" w:rsidRPr="00C84DE2">
        <w:t>whether the server certificate is due to expire soon:</w:t>
      </w:r>
    </w:p>
    <w:p w14:paraId="38E4F861" w14:textId="77777777" w:rsidR="00B15EC1" w:rsidRDefault="00B15EC1" w:rsidP="00B15EC1">
      <w:pPr>
        <w:pStyle w:val="3Normal"/>
        <w:pBdr>
          <w:top w:val="single" w:sz="4" w:space="1" w:color="auto"/>
          <w:left w:val="single" w:sz="4" w:space="4" w:color="auto"/>
          <w:bottom w:val="single" w:sz="4" w:space="1" w:color="auto"/>
          <w:right w:val="single" w:sz="4" w:space="4" w:color="auto"/>
        </w:pBdr>
      </w:pPr>
    </w:p>
    <w:p w14:paraId="4D4FD3DA" w14:textId="6CEB017B" w:rsidR="00C84DE2" w:rsidRDefault="00C84DE2" w:rsidP="00B15EC1">
      <w:pPr>
        <w:pStyle w:val="3Normal"/>
        <w:pBdr>
          <w:top w:val="single" w:sz="4" w:space="1" w:color="auto"/>
          <w:left w:val="single" w:sz="4" w:space="4" w:color="auto"/>
          <w:bottom w:val="single" w:sz="4" w:space="1" w:color="auto"/>
          <w:right w:val="single" w:sz="4" w:space="4" w:color="auto"/>
        </w:pBdr>
      </w:pPr>
      <w:r w:rsidRPr="008A0184">
        <w:t xml:space="preserve">curl --user </w:t>
      </w:r>
      <w:r w:rsidR="00A24FD6">
        <w:t>&lt;</w:t>
      </w:r>
      <w:r w:rsidRPr="008A0184">
        <w:t>monitor</w:t>
      </w:r>
      <w:r w:rsidR="00A24FD6">
        <w:t>&gt;</w:t>
      </w:r>
      <w:r w:rsidRPr="008A0184">
        <w:t>:</w:t>
      </w:r>
      <w:r w:rsidR="00A24FD6">
        <w:t>&lt;</w:t>
      </w:r>
      <w:r w:rsidRPr="008A0184">
        <w:t>password</w:t>
      </w:r>
      <w:r w:rsidR="00A24FD6">
        <w:t>&gt;</w:t>
      </w:r>
      <w:r w:rsidR="00EB1D95">
        <w:t xml:space="preserve"> </w:t>
      </w:r>
      <w:r w:rsidRPr="008A0184">
        <w:t>http://opendj.example.com:8080/metrics/prometheus 2&gt;/dev/null | grep cert</w:t>
      </w:r>
    </w:p>
    <w:p w14:paraId="644121CB" w14:textId="77777777" w:rsidR="00B15EC1" w:rsidRPr="008A0184" w:rsidRDefault="00B15EC1" w:rsidP="00B15EC1">
      <w:pPr>
        <w:pStyle w:val="3Normal"/>
        <w:pBdr>
          <w:top w:val="single" w:sz="4" w:space="1" w:color="auto"/>
          <w:left w:val="single" w:sz="4" w:space="4" w:color="auto"/>
          <w:bottom w:val="single" w:sz="4" w:space="1" w:color="auto"/>
          <w:right w:val="single" w:sz="4" w:space="4" w:color="auto"/>
        </w:pBdr>
      </w:pPr>
    </w:p>
    <w:p w14:paraId="6992249D" w14:textId="43F6C275" w:rsidR="009E4A0F" w:rsidRPr="00930A09" w:rsidRDefault="00C84DE2" w:rsidP="009B24C3">
      <w:pPr>
        <w:pStyle w:val="Heading3"/>
        <w:rPr>
          <w:rFonts w:eastAsia="Calibri" w:cs="Times New Roman"/>
          <w:szCs w:val="22"/>
        </w:rPr>
      </w:pPr>
      <w:bookmarkStart w:id="420" w:name="_Toc9515119"/>
      <w:r w:rsidRPr="00930A09">
        <w:t>LDAP</w:t>
      </w:r>
      <w:r w:rsidR="00771469">
        <w:t xml:space="preserve"> </w:t>
      </w:r>
      <w:r w:rsidRPr="00930A09">
        <w:t>Search Monitoring Command:</w:t>
      </w:r>
      <w:bookmarkEnd w:id="420"/>
    </w:p>
    <w:p w14:paraId="1742C9D5" w14:textId="1F77A89A" w:rsidR="00594AF7" w:rsidRDefault="00C84DE2" w:rsidP="00B15EC1">
      <w:pPr>
        <w:pStyle w:val="3Normal"/>
      </w:pPr>
      <w:r>
        <w:t xml:space="preserve">Below </w:t>
      </w:r>
      <w:r w:rsidR="00771469">
        <w:t>are</w:t>
      </w:r>
      <w:r>
        <w:t xml:space="preserve"> </w:t>
      </w:r>
      <w:r w:rsidR="00771469">
        <w:t>some</w:t>
      </w:r>
      <w:r>
        <w:t xml:space="preserve"> basic LDAP search command</w:t>
      </w:r>
      <w:r w:rsidR="00771469">
        <w:t>s</w:t>
      </w:r>
      <w:r>
        <w:t xml:space="preserve"> against the cn=monitor entry and sub-entries to provide a variety of statistics that are useful for monitoring </w:t>
      </w:r>
      <w:r w:rsidR="0008052A">
        <w:t>ForegRock Directory service:</w:t>
      </w:r>
      <w:r>
        <w:t> </w:t>
      </w:r>
    </w:p>
    <w:tbl>
      <w:tblPr>
        <w:tblStyle w:val="TableGrid"/>
        <w:tblW w:w="9104" w:type="dxa"/>
        <w:tblInd w:w="895" w:type="dxa"/>
        <w:tblLook w:val="04A0" w:firstRow="1" w:lastRow="0" w:firstColumn="1" w:lastColumn="0" w:noHBand="0" w:noVBand="1"/>
      </w:tblPr>
      <w:tblGrid>
        <w:gridCol w:w="4230"/>
        <w:gridCol w:w="4874"/>
      </w:tblGrid>
      <w:tr w:rsidR="00C84DE2" w14:paraId="3A47860B" w14:textId="77777777" w:rsidTr="008A0184">
        <w:tc>
          <w:tcPr>
            <w:tcW w:w="4230" w:type="dxa"/>
            <w:shd w:val="clear" w:color="auto" w:fill="F2F2F2" w:themeFill="background1" w:themeFillShade="F2"/>
          </w:tcPr>
          <w:p w14:paraId="4768C516" w14:textId="37890EB2" w:rsidR="00C84DE2" w:rsidRPr="006C69B9" w:rsidRDefault="003F1846" w:rsidP="00160E1B">
            <w:pPr>
              <w:rPr>
                <w:b/>
              </w:rPr>
            </w:pPr>
            <w:r w:rsidRPr="006C69B9">
              <w:rPr>
                <w:b/>
              </w:rPr>
              <w:t>B</w:t>
            </w:r>
            <w:r w:rsidR="00C84DE2" w:rsidRPr="006C69B9">
              <w:rPr>
                <w:b/>
              </w:rPr>
              <w:t>aseDN</w:t>
            </w:r>
          </w:p>
        </w:tc>
        <w:tc>
          <w:tcPr>
            <w:tcW w:w="4874" w:type="dxa"/>
            <w:shd w:val="clear" w:color="auto" w:fill="F2F2F2" w:themeFill="background1" w:themeFillShade="F2"/>
          </w:tcPr>
          <w:p w14:paraId="195DB077" w14:textId="0EE94E7F" w:rsidR="00C84DE2" w:rsidRPr="006C69B9" w:rsidRDefault="00C84DE2" w:rsidP="00160E1B">
            <w:pPr>
              <w:rPr>
                <w:b/>
              </w:rPr>
            </w:pPr>
            <w:r w:rsidRPr="006C69B9">
              <w:rPr>
                <w:b/>
              </w:rPr>
              <w:t>Details</w:t>
            </w:r>
          </w:p>
        </w:tc>
      </w:tr>
      <w:tr w:rsidR="00C84DE2" w14:paraId="141EC33B" w14:textId="77777777" w:rsidTr="008A0184">
        <w:tc>
          <w:tcPr>
            <w:tcW w:w="4230" w:type="dxa"/>
            <w:vAlign w:val="center"/>
          </w:tcPr>
          <w:p w14:paraId="64EE3267" w14:textId="27A4246E" w:rsidR="00C84DE2" w:rsidRPr="006C69B9" w:rsidRDefault="00C84DE2" w:rsidP="00160E1B">
            <w:r w:rsidRPr="006C69B9">
              <w:t>cn=monitor</w:t>
            </w:r>
          </w:p>
        </w:tc>
        <w:tc>
          <w:tcPr>
            <w:tcW w:w="4874" w:type="dxa"/>
            <w:vAlign w:val="center"/>
          </w:tcPr>
          <w:p w14:paraId="21109487" w14:textId="5F164D53" w:rsidR="00C84DE2" w:rsidRPr="006C69B9" w:rsidRDefault="00C84DE2" w:rsidP="00160E1B">
            <w:r w:rsidRPr="006C69B9">
              <w:t>Provides general server information (an example of the type of information returned is shown below).</w:t>
            </w:r>
          </w:p>
        </w:tc>
      </w:tr>
      <w:tr w:rsidR="00C84DE2" w14:paraId="75577D69" w14:textId="77777777" w:rsidTr="008A0184">
        <w:tc>
          <w:tcPr>
            <w:tcW w:w="4230" w:type="dxa"/>
            <w:vAlign w:val="center"/>
          </w:tcPr>
          <w:p w14:paraId="7B346D25" w14:textId="55E8A121" w:rsidR="00C84DE2" w:rsidRPr="006C69B9" w:rsidRDefault="00C84DE2" w:rsidP="00160E1B">
            <w:r w:rsidRPr="006C69B9">
              <w:t>cn=Disk Space Monitor,cn=monitor</w:t>
            </w:r>
          </w:p>
        </w:tc>
        <w:tc>
          <w:tcPr>
            <w:tcW w:w="4874" w:type="dxa"/>
            <w:vAlign w:val="center"/>
          </w:tcPr>
          <w:p w14:paraId="254C25EB" w14:textId="587A6466" w:rsidR="00C84DE2" w:rsidRPr="006C69B9" w:rsidRDefault="00C84DE2" w:rsidP="00160E1B">
            <w:r w:rsidRPr="006C69B9">
              <w:t>Provides information about disks, including disk location and space available.</w:t>
            </w:r>
          </w:p>
        </w:tc>
      </w:tr>
      <w:tr w:rsidR="00C84DE2" w14:paraId="0610A96C" w14:textId="77777777" w:rsidTr="008A0184">
        <w:tc>
          <w:tcPr>
            <w:tcW w:w="4230" w:type="dxa"/>
            <w:vAlign w:val="center"/>
          </w:tcPr>
          <w:p w14:paraId="38732B91" w14:textId="14E5FC22" w:rsidR="00C84DE2" w:rsidRPr="006C69B9" w:rsidRDefault="00C84DE2" w:rsidP="00160E1B">
            <w:r w:rsidRPr="006C69B9">
              <w:t>cn=Work Queue,cn=monitor</w:t>
            </w:r>
          </w:p>
        </w:tc>
        <w:tc>
          <w:tcPr>
            <w:tcW w:w="4874" w:type="dxa"/>
            <w:vAlign w:val="center"/>
          </w:tcPr>
          <w:p w14:paraId="355B2E6C" w14:textId="56066A69" w:rsidR="00C84DE2" w:rsidRPr="006C69B9" w:rsidRDefault="00C84DE2" w:rsidP="00160E1B">
            <w:r w:rsidRPr="006C69B9">
              <w:t>Provides information about the work queue, including its backlog, average and max backlog.</w:t>
            </w:r>
          </w:p>
        </w:tc>
      </w:tr>
      <w:tr w:rsidR="00C84DE2" w14:paraId="314A445F" w14:textId="77777777" w:rsidTr="008A0184">
        <w:tc>
          <w:tcPr>
            <w:tcW w:w="4230" w:type="dxa"/>
            <w:vAlign w:val="center"/>
          </w:tcPr>
          <w:p w14:paraId="484052F3" w14:textId="58B1E4FF" w:rsidR="00C84DE2" w:rsidRPr="006C69B9" w:rsidRDefault="00C84DE2" w:rsidP="00160E1B">
            <w:r w:rsidRPr="006C69B9">
              <w:t>cn=jvm,cn=monitor</w:t>
            </w:r>
          </w:p>
        </w:tc>
        <w:tc>
          <w:tcPr>
            <w:tcW w:w="4874" w:type="dxa"/>
            <w:vAlign w:val="center"/>
          </w:tcPr>
          <w:p w14:paraId="66BB0F63" w14:textId="3BAAF018" w:rsidR="00C84DE2" w:rsidRPr="006C69B9" w:rsidRDefault="00C84DE2" w:rsidP="00160E1B">
            <w:r w:rsidRPr="006C69B9">
              <w:t>Provides information about the system and the JVM, including memory usage.</w:t>
            </w:r>
          </w:p>
        </w:tc>
      </w:tr>
      <w:tr w:rsidR="00C84DE2" w14:paraId="55273476" w14:textId="77777777" w:rsidTr="008A0184">
        <w:tc>
          <w:tcPr>
            <w:tcW w:w="4230" w:type="dxa"/>
            <w:vAlign w:val="center"/>
          </w:tcPr>
          <w:p w14:paraId="092DD093" w14:textId="5C60E368" w:rsidR="00C84DE2" w:rsidRPr="006C69B9" w:rsidRDefault="00C84DE2" w:rsidP="00160E1B">
            <w:r w:rsidRPr="006C69B9">
              <w:t>cn=LDAP,cn=connection handlers,cn=monitor</w:t>
            </w:r>
          </w:p>
        </w:tc>
        <w:tc>
          <w:tcPr>
            <w:tcW w:w="4874" w:type="dxa"/>
            <w:vAlign w:val="center"/>
          </w:tcPr>
          <w:p w14:paraId="0C01014C" w14:textId="77777777" w:rsidR="00C84DE2" w:rsidRPr="006C69B9" w:rsidRDefault="00C84DE2" w:rsidP="00796010">
            <w:pPr>
              <w:pStyle w:val="NormalWeb"/>
              <w:rPr>
                <w:rFonts w:asciiTheme="minorHAnsi" w:hAnsiTheme="minorHAnsi" w:cstheme="minorHAnsi"/>
              </w:rPr>
            </w:pPr>
            <w:r w:rsidRPr="006C69B9">
              <w:rPr>
                <w:rFonts w:asciiTheme="minorHAnsi" w:hAnsiTheme="minorHAnsi" w:cstheme="minorHAnsi"/>
              </w:rPr>
              <w:t>Provides information about all open client connections.</w:t>
            </w:r>
          </w:p>
          <w:p w14:paraId="3DA745A2" w14:textId="1D9B8565" w:rsidR="00C84DE2" w:rsidRPr="006C69B9" w:rsidRDefault="00C84DE2" w:rsidP="00160E1B">
            <w:r w:rsidRPr="006C69B9">
              <w:t>Replaces cn=Client Connections,cn=monitor</w:t>
            </w:r>
          </w:p>
        </w:tc>
      </w:tr>
      <w:tr w:rsidR="003F1846" w14:paraId="59AE138F" w14:textId="77777777" w:rsidTr="008A0184">
        <w:tc>
          <w:tcPr>
            <w:tcW w:w="4230" w:type="dxa"/>
            <w:vAlign w:val="center"/>
          </w:tcPr>
          <w:p w14:paraId="5C148030" w14:textId="03711CF7" w:rsidR="003F1846" w:rsidRPr="006C69B9" w:rsidRDefault="003F1846" w:rsidP="00160E1B">
            <w:r w:rsidRPr="006C69B9">
              <w:t>ds-cfg-backend-id=userRoot,cn=Backends,cn=monitor</w:t>
            </w:r>
          </w:p>
        </w:tc>
        <w:tc>
          <w:tcPr>
            <w:tcW w:w="4874" w:type="dxa"/>
            <w:vAlign w:val="center"/>
          </w:tcPr>
          <w:p w14:paraId="2570EA7A" w14:textId="77777777" w:rsidR="003F1846" w:rsidRPr="006C69B9" w:rsidRDefault="003F1846" w:rsidP="00796010">
            <w:pPr>
              <w:pStyle w:val="NormalWeb"/>
              <w:rPr>
                <w:rFonts w:asciiTheme="minorHAnsi" w:hAnsiTheme="minorHAnsi" w:cstheme="minorHAnsi"/>
              </w:rPr>
            </w:pPr>
            <w:r w:rsidRPr="006C69B9">
              <w:rPr>
                <w:rFonts w:asciiTheme="minorHAnsi" w:hAnsiTheme="minorHAnsi" w:cstheme="minorHAnsi"/>
              </w:rPr>
              <w:t>Provides monitoring information about the Berkeley DB Java Edition backend.</w:t>
            </w:r>
          </w:p>
          <w:p w14:paraId="19868BCE" w14:textId="77E00D61" w:rsidR="003F1846" w:rsidRPr="006C69B9" w:rsidRDefault="003F1846" w:rsidP="00160E1B">
            <w:r w:rsidRPr="006C69B9">
              <w:t>Replaces cn=userRoot Database Environment,cn=monitor</w:t>
            </w:r>
          </w:p>
        </w:tc>
      </w:tr>
      <w:tr w:rsidR="003F1846" w14:paraId="7BFB783E" w14:textId="77777777" w:rsidTr="008A0184">
        <w:tc>
          <w:tcPr>
            <w:tcW w:w="4230" w:type="dxa"/>
            <w:vAlign w:val="center"/>
          </w:tcPr>
          <w:p w14:paraId="063137DC" w14:textId="4DA493ED" w:rsidR="003F1846" w:rsidRPr="006C69B9" w:rsidRDefault="003F1846" w:rsidP="00160E1B">
            <w:r w:rsidRPr="006C69B9">
              <w:t>cn=System Information,cn=monitor</w:t>
            </w:r>
          </w:p>
        </w:tc>
        <w:tc>
          <w:tcPr>
            <w:tcW w:w="4874" w:type="dxa"/>
            <w:vAlign w:val="center"/>
          </w:tcPr>
          <w:p w14:paraId="29389D68" w14:textId="3DCBCC94" w:rsidR="003F1846" w:rsidRPr="006C69B9" w:rsidRDefault="003F1846" w:rsidP="00160E1B">
            <w:r w:rsidRPr="006C69B9">
              <w:t>Provides information about the system and the JVM.</w:t>
            </w:r>
          </w:p>
        </w:tc>
      </w:tr>
      <w:tr w:rsidR="003F1846" w14:paraId="01A097DA" w14:textId="77777777" w:rsidTr="008A0184">
        <w:tc>
          <w:tcPr>
            <w:tcW w:w="4230" w:type="dxa"/>
            <w:vAlign w:val="center"/>
          </w:tcPr>
          <w:p w14:paraId="58026008" w14:textId="0EB68FAE" w:rsidR="003F1846" w:rsidRPr="006C69B9" w:rsidRDefault="003F1846" w:rsidP="00160E1B">
            <w:r w:rsidRPr="006C69B9">
              <w:lastRenderedPageBreak/>
              <w:t>cn=JVM Memory Usage,cn=monitor</w:t>
            </w:r>
          </w:p>
        </w:tc>
        <w:tc>
          <w:tcPr>
            <w:tcW w:w="4874" w:type="dxa"/>
            <w:vAlign w:val="center"/>
          </w:tcPr>
          <w:p w14:paraId="6E2AF908" w14:textId="14AB67B7" w:rsidR="003F1846" w:rsidRPr="006C69B9" w:rsidRDefault="003F1846" w:rsidP="00160E1B">
            <w:r w:rsidRPr="006C69B9">
              <w:t>Provides information about memory usage in the JVM.</w:t>
            </w:r>
          </w:p>
        </w:tc>
      </w:tr>
      <w:tr w:rsidR="003F1846" w14:paraId="07610D1F" w14:textId="77777777" w:rsidTr="008A0184">
        <w:tc>
          <w:tcPr>
            <w:tcW w:w="4230" w:type="dxa"/>
            <w:vAlign w:val="center"/>
          </w:tcPr>
          <w:p w14:paraId="5197476E" w14:textId="2DC08125" w:rsidR="003F1846" w:rsidRPr="006C69B9" w:rsidRDefault="003F1846" w:rsidP="00160E1B">
            <w:r w:rsidRPr="006C69B9">
              <w:t>cn=Client Connections,cn=monitor</w:t>
            </w:r>
          </w:p>
        </w:tc>
        <w:tc>
          <w:tcPr>
            <w:tcW w:w="4874" w:type="dxa"/>
            <w:vAlign w:val="center"/>
          </w:tcPr>
          <w:p w14:paraId="339C1F14" w14:textId="4D2736E4" w:rsidR="003F1846" w:rsidRPr="006C69B9" w:rsidRDefault="003F1846" w:rsidP="00160E1B">
            <w:r w:rsidRPr="006C69B9">
              <w:t>Provides information about all open client connections.</w:t>
            </w:r>
          </w:p>
        </w:tc>
      </w:tr>
      <w:tr w:rsidR="003F1846" w14:paraId="685C88B6" w14:textId="77777777" w:rsidTr="008A0184">
        <w:tc>
          <w:tcPr>
            <w:tcW w:w="4230" w:type="dxa"/>
            <w:vAlign w:val="center"/>
          </w:tcPr>
          <w:p w14:paraId="33AA3793" w14:textId="2B895134" w:rsidR="003F1846" w:rsidRPr="006C69B9" w:rsidRDefault="003F1846" w:rsidP="00160E1B">
            <w:r w:rsidRPr="006C69B9">
              <w:t>cn=userRoot Database Environment,cn=monitor</w:t>
            </w:r>
          </w:p>
        </w:tc>
        <w:tc>
          <w:tcPr>
            <w:tcW w:w="4874" w:type="dxa"/>
            <w:vAlign w:val="center"/>
          </w:tcPr>
          <w:p w14:paraId="2422DBF2" w14:textId="4DFD0CEF" w:rsidR="003F1846" w:rsidRPr="006C69B9" w:rsidRDefault="003F1846" w:rsidP="00160E1B">
            <w:r w:rsidRPr="006C69B9">
              <w:t>Provides monitoring information about the Berkeley DB Java Edition backend.</w:t>
            </w:r>
          </w:p>
        </w:tc>
      </w:tr>
    </w:tbl>
    <w:p w14:paraId="51032255" w14:textId="77777777" w:rsidR="00C84DE2" w:rsidRDefault="00C84DE2" w:rsidP="00796010"/>
    <w:p w14:paraId="6927E3AE" w14:textId="76782709" w:rsidR="009015E3" w:rsidRDefault="00100756" w:rsidP="008D55F3">
      <w:pPr>
        <w:pStyle w:val="Heading2"/>
      </w:pPr>
      <w:bookmarkStart w:id="421" w:name="_Ref9504920"/>
      <w:bookmarkStart w:id="422" w:name="_Ref9504926"/>
      <w:bookmarkStart w:id="423" w:name="_Toc9515120"/>
      <w:r>
        <w:t>Audit and Logging</w:t>
      </w:r>
      <w:bookmarkEnd w:id="421"/>
      <w:bookmarkEnd w:id="422"/>
      <w:bookmarkEnd w:id="423"/>
    </w:p>
    <w:p w14:paraId="7A7E776E" w14:textId="0F13B03F" w:rsidR="00100756" w:rsidRDefault="00100756" w:rsidP="009B24C3">
      <w:pPr>
        <w:pStyle w:val="Heading3"/>
      </w:pPr>
      <w:bookmarkStart w:id="424" w:name="_Toc9515121"/>
      <w:r>
        <w:t>Auditing</w:t>
      </w:r>
      <w:bookmarkEnd w:id="424"/>
    </w:p>
    <w:p w14:paraId="30A39781" w14:textId="617E07A0" w:rsidR="0094041E" w:rsidRDefault="0094041E" w:rsidP="003954C0">
      <w:pPr>
        <w:pStyle w:val="3Normal"/>
      </w:pPr>
      <w:r w:rsidRPr="00885AE4">
        <w:t xml:space="preserve">This section explains the audit features designed for </w:t>
      </w:r>
      <w:r>
        <w:t>DS</w:t>
      </w:r>
      <w:r w:rsidRPr="00885AE4">
        <w:t xml:space="preserve">. ForgeRock </w:t>
      </w:r>
      <w:r>
        <w:t xml:space="preserve">DS </w:t>
      </w:r>
      <w:r w:rsidRPr="00885AE4">
        <w:t xml:space="preserve">stack supports a comprehensive audit logging framework that captures key auditing events, critical for system security, troubleshooting, and regulatory compliance. </w:t>
      </w:r>
      <w:r>
        <w:t xml:space="preserve">By </w:t>
      </w:r>
      <w:r w:rsidR="006E7D40">
        <w:t>default,</w:t>
      </w:r>
      <w:r>
        <w:t xml:space="preserve"> </w:t>
      </w:r>
      <w:r w:rsidRPr="00930A09">
        <w:t>the server stores</w:t>
      </w:r>
      <w:r>
        <w:t xml:space="preserve"> </w:t>
      </w:r>
      <w:r w:rsidRPr="00930A09">
        <w:t xml:space="preserve">the following files under the </w:t>
      </w:r>
      <w:r w:rsidR="008171E4">
        <w:t>&lt;install directory&gt;/</w:t>
      </w:r>
      <w:r w:rsidRPr="008A0184">
        <w:rPr>
          <w:b/>
        </w:rPr>
        <w:t>logs</w:t>
      </w:r>
      <w:r w:rsidRPr="00930A09">
        <w:t xml:space="preserve"> directory</w:t>
      </w:r>
      <w:r>
        <w:t>.</w:t>
      </w:r>
      <w:r w:rsidRPr="00885AE4">
        <w:t xml:space="preserve"> </w:t>
      </w:r>
    </w:p>
    <w:p w14:paraId="3302C9CC" w14:textId="0EF80AD4" w:rsidR="0094041E" w:rsidRPr="00930A09" w:rsidRDefault="0094041E" w:rsidP="003954C0">
      <w:pPr>
        <w:pStyle w:val="3ListNumber"/>
        <w:numPr>
          <w:ilvl w:val="0"/>
          <w:numId w:val="81"/>
        </w:numPr>
      </w:pPr>
      <w:r w:rsidRPr="00930A09">
        <w:t xml:space="preserve">Access logs for messages about clients accessing the server. One form of access log is a directory audit log. An audit log records changes to directory data in LDIF. </w:t>
      </w:r>
    </w:p>
    <w:p w14:paraId="0D045F45" w14:textId="77777777" w:rsidR="0094041E" w:rsidRPr="00930A09" w:rsidRDefault="0094041E" w:rsidP="003954C0">
      <w:pPr>
        <w:pStyle w:val="3ListNumber"/>
      </w:pPr>
      <w:r w:rsidRPr="00930A09">
        <w:t xml:space="preserve">Debug logs for messages tracing internal server events. </w:t>
      </w:r>
    </w:p>
    <w:p w14:paraId="7BC78A77" w14:textId="77777777" w:rsidR="0094041E" w:rsidRPr="00930A09" w:rsidRDefault="0094041E" w:rsidP="003954C0">
      <w:pPr>
        <w:pStyle w:val="3ListNumber"/>
      </w:pPr>
      <w:r w:rsidRPr="00930A09">
        <w:t xml:space="preserve">Error logs for messages tracing server events. </w:t>
      </w:r>
    </w:p>
    <w:p w14:paraId="31180479" w14:textId="77777777" w:rsidR="0094041E" w:rsidRPr="00930A09" w:rsidRDefault="0094041E" w:rsidP="003954C0">
      <w:pPr>
        <w:pStyle w:val="3ListNumber"/>
      </w:pPr>
      <w:r w:rsidRPr="00930A09">
        <w:t xml:space="preserve">Replication logs for messages used to help repair problems in data replication. </w:t>
      </w:r>
    </w:p>
    <w:p w14:paraId="4E029EDF" w14:textId="64A821B0" w:rsidR="0094041E" w:rsidRPr="00930A09" w:rsidRDefault="0094041E" w:rsidP="003954C0">
      <w:pPr>
        <w:pStyle w:val="3ListNumber"/>
      </w:pPr>
      <w:r w:rsidRPr="00930A09">
        <w:t xml:space="preserve">A server.out log for messages about server events since startup. Messages in this file have the same format as error log messages. </w:t>
      </w:r>
    </w:p>
    <w:p w14:paraId="5595B5F1" w14:textId="77777777" w:rsidR="0094041E" w:rsidRDefault="0094041E" w:rsidP="003954C0">
      <w:pPr>
        <w:pStyle w:val="3ListNumber"/>
      </w:pPr>
      <w:r w:rsidRPr="00930A09">
        <w:t xml:space="preserve">A server.pid process ID file when the server is running. </w:t>
      </w:r>
    </w:p>
    <w:p w14:paraId="6698A933" w14:textId="5483BAB6" w:rsidR="00A720DC" w:rsidRPr="00930A09" w:rsidRDefault="00407536" w:rsidP="003954C0">
      <w:pPr>
        <w:pStyle w:val="3Normal"/>
      </w:pPr>
      <w:r w:rsidRPr="00930A09">
        <w:t xml:space="preserve">Logs are handled by log publishers. Log publishers determine which messages to publish, where to publish them, and what output format to use. The server's logging system supports extensibility through the ForgeRock </w:t>
      </w:r>
      <w:r w:rsidRPr="00930A09">
        <w:lastRenderedPageBreak/>
        <w:t>Common Audit event framework</w:t>
      </w:r>
      <w:r>
        <w:t>.</w:t>
      </w:r>
      <w:r w:rsidRPr="00407536">
        <w:t xml:space="preserve"> </w:t>
      </w:r>
      <w:r w:rsidRPr="00930A09">
        <w:t>The log message formats are compatible for all products using the framework. The framework uses transaction IDs to correlate requests as they traverse the platform. This makes it easier to monitor activity and to enrich reports</w:t>
      </w:r>
      <w:r>
        <w:t>.</w:t>
      </w:r>
      <w:r w:rsidRPr="00930A09">
        <w:t xml:space="preserve"> Although the ForgeRock Common Audit event framework supports multiple topics, DS software currently supports handling only access events. DS software divides access events into </w:t>
      </w:r>
      <w:r w:rsidRPr="00930A09">
        <w:rPr>
          <w:b/>
        </w:rPr>
        <w:t>ldap-access</w:t>
      </w:r>
      <w:r w:rsidRPr="00930A09">
        <w:t xml:space="preserve"> events and </w:t>
      </w:r>
      <w:r w:rsidRPr="00930A09">
        <w:rPr>
          <w:b/>
        </w:rPr>
        <w:t>http-access events</w:t>
      </w:r>
      <w:r w:rsidRPr="00930A09">
        <w:t>.</w:t>
      </w:r>
    </w:p>
    <w:p w14:paraId="0B63AB37" w14:textId="57504B2A" w:rsidR="00100756" w:rsidRDefault="00100756" w:rsidP="009B24C3">
      <w:pPr>
        <w:pStyle w:val="Heading3"/>
      </w:pPr>
      <w:bookmarkStart w:id="425" w:name="_Toc7086410"/>
      <w:bookmarkStart w:id="426" w:name="_Toc7092137"/>
      <w:bookmarkStart w:id="427" w:name="_Toc7121241"/>
      <w:bookmarkStart w:id="428" w:name="_Toc7123323"/>
      <w:bookmarkStart w:id="429" w:name="_Toc7124187"/>
      <w:bookmarkStart w:id="430" w:name="_Toc7261218"/>
      <w:bookmarkStart w:id="431" w:name="_Toc7265841"/>
      <w:bookmarkStart w:id="432" w:name="_Toc7277347"/>
      <w:bookmarkStart w:id="433" w:name="_Toc7277537"/>
      <w:bookmarkStart w:id="434" w:name="_Toc9515122"/>
      <w:bookmarkEnd w:id="425"/>
      <w:bookmarkEnd w:id="426"/>
      <w:bookmarkEnd w:id="427"/>
      <w:bookmarkEnd w:id="428"/>
      <w:bookmarkEnd w:id="429"/>
      <w:bookmarkEnd w:id="430"/>
      <w:bookmarkEnd w:id="431"/>
      <w:bookmarkEnd w:id="432"/>
      <w:bookmarkEnd w:id="433"/>
      <w:r>
        <w:t>Splunk Integration</w:t>
      </w:r>
      <w:bookmarkEnd w:id="434"/>
    </w:p>
    <w:p w14:paraId="6B1EEA29" w14:textId="2CFBEE37" w:rsidR="00E118BF" w:rsidRPr="00930A09" w:rsidRDefault="00A720DC" w:rsidP="003954C0">
      <w:pPr>
        <w:pStyle w:val="3Normal"/>
      </w:pPr>
      <w:r w:rsidRPr="00885AE4">
        <w:t xml:space="preserve">This section explains the integration of </w:t>
      </w:r>
      <w:r>
        <w:t xml:space="preserve">DS </w:t>
      </w:r>
      <w:r w:rsidRPr="00885AE4">
        <w:t>with Splunk</w:t>
      </w:r>
      <w:r>
        <w:t xml:space="preserve">. </w:t>
      </w:r>
      <w:r w:rsidRPr="000525C1">
        <w:t xml:space="preserve">DS will send audit logging data to a Splunk HTTP event collector REST endpoint. </w:t>
      </w:r>
      <w:r w:rsidRPr="00930A09">
        <w:rPr>
          <w:b/>
        </w:rPr>
        <w:t>DS configuration</w:t>
      </w:r>
      <w:r w:rsidRPr="000525C1">
        <w:t xml:space="preserve"> document </w:t>
      </w:r>
      <w:r w:rsidR="006C69B9">
        <w:t xml:space="preserve">will contain the </w:t>
      </w:r>
      <w:del w:id="435" w:author="Shekhar Jha" w:date="2019-05-23T11:56:00Z">
        <w:r w:rsidRPr="000525C1" w:rsidDel="002267FD">
          <w:delText xml:space="preserve"> </w:delText>
        </w:r>
      </w:del>
      <w:r w:rsidRPr="000525C1">
        <w:t>details on Splunk configuration.</w:t>
      </w:r>
    </w:p>
    <w:p w14:paraId="08C67120" w14:textId="1E28E7F6" w:rsidR="006E7D40" w:rsidRPr="006E7D40" w:rsidRDefault="00100756" w:rsidP="008D55F3">
      <w:pPr>
        <w:pStyle w:val="Heading2"/>
      </w:pPr>
      <w:bookmarkStart w:id="436" w:name="_Toc9515123"/>
      <w:r>
        <w:t>Backup and Restoration</w:t>
      </w:r>
      <w:bookmarkEnd w:id="436"/>
      <w:r w:rsidR="00E21B01" w:rsidRPr="006E7D40">
        <w:rPr>
          <w:shd w:val="clear" w:color="auto" w:fill="FFFFFF"/>
        </w:rPr>
        <w:t xml:space="preserve">        </w:t>
      </w:r>
      <w:r w:rsidR="00CA79B9" w:rsidRPr="006E7D40">
        <w:rPr>
          <w:shd w:val="clear" w:color="auto" w:fill="FFFFFF"/>
        </w:rPr>
        <w:t xml:space="preserve"> </w:t>
      </w:r>
      <w:r w:rsidR="00CA79B9" w:rsidRPr="006E7D40">
        <w:rPr>
          <w:shd w:val="clear" w:color="auto" w:fill="FFFFFF"/>
        </w:rPr>
        <w:tab/>
      </w:r>
    </w:p>
    <w:p w14:paraId="44C3A05D" w14:textId="3F464EF6" w:rsidR="00E21B01" w:rsidRDefault="00E21B01" w:rsidP="003954C0">
      <w:pPr>
        <w:pStyle w:val="H2Normal"/>
      </w:pPr>
      <w:r w:rsidRPr="00885AE4">
        <w:rPr>
          <w:shd w:val="clear" w:color="auto" w:fill="FFFFFF"/>
        </w:rPr>
        <w:t xml:space="preserve">This section explains the backup and restoration design </w:t>
      </w:r>
      <w:r>
        <w:rPr>
          <w:shd w:val="clear" w:color="auto" w:fill="FFFFFF"/>
        </w:rPr>
        <w:t>for</w:t>
      </w:r>
      <w:r w:rsidR="00B2709E">
        <w:rPr>
          <w:shd w:val="clear" w:color="auto" w:fill="FFFFFF"/>
        </w:rPr>
        <w:t xml:space="preserve"> ForgeRock</w:t>
      </w:r>
      <w:r>
        <w:rPr>
          <w:shd w:val="clear" w:color="auto" w:fill="FFFFFF"/>
        </w:rPr>
        <w:t xml:space="preserve"> Directory Server.</w:t>
      </w:r>
      <w:r w:rsidRPr="00E21B01">
        <w:t xml:space="preserve"> </w:t>
      </w:r>
    </w:p>
    <w:p w14:paraId="69F6DF19" w14:textId="506384FE" w:rsidR="00E21B01" w:rsidRDefault="00E21B01" w:rsidP="003954C0">
      <w:pPr>
        <w:pStyle w:val="H2Normal"/>
      </w:pPr>
      <w:r w:rsidRPr="00F3304F">
        <w:t>ForgeRock directory servers (DS) back up data either in compressed, binary format, or in LDIF file(s). A DS backup process backs up the backend files, schema files and task LDIF files.</w:t>
      </w:r>
      <w:r>
        <w:t xml:space="preserve"> </w:t>
      </w:r>
      <w:r w:rsidRPr="00F3304F">
        <w:t>In addition to these config.ldif, which contains main configuration for the DS instance, including replication data, and admin-backend.ldif, which contains the certificate for each replicated instance and the admin entry used for replication, are also backed up.</w:t>
      </w:r>
      <w:r>
        <w:t xml:space="preserve"> </w:t>
      </w:r>
      <w:r w:rsidRPr="00F3304F">
        <w:t>Keystores</w:t>
      </w:r>
      <w:r>
        <w:t xml:space="preserve"> </w:t>
      </w:r>
      <w:r w:rsidRPr="00F3304F">
        <w:t>/</w:t>
      </w:r>
      <w:r>
        <w:t xml:space="preserve"> </w:t>
      </w:r>
      <w:r w:rsidRPr="00F3304F">
        <w:t>truststores, which contains client (truststore and keystore), replication (ads-truststore) and administration (admin-truststore and admin-keystore), key pairs</w:t>
      </w:r>
      <w:r>
        <w:t xml:space="preserve"> are also backed up</w:t>
      </w:r>
      <w:r w:rsidR="000920C3">
        <w:t>.</w:t>
      </w:r>
    </w:p>
    <w:p w14:paraId="1C0A1A5D" w14:textId="4F819A66" w:rsidR="00E118BF" w:rsidRPr="00E21B01" w:rsidRDefault="000920C3" w:rsidP="003954C0">
      <w:pPr>
        <w:pStyle w:val="H2Normal"/>
      </w:pPr>
      <w:r>
        <w:t>The backup will be performed using script/commands in line with enterprise backup policy.</w:t>
      </w:r>
    </w:p>
    <w:p w14:paraId="0E7EDC7C" w14:textId="7E17C482" w:rsidR="00100756" w:rsidRDefault="00100756" w:rsidP="008D55F3">
      <w:pPr>
        <w:pStyle w:val="Heading2"/>
      </w:pPr>
      <w:bookmarkStart w:id="437" w:name="_Toc9515124"/>
      <w:r>
        <w:lastRenderedPageBreak/>
        <w:t>Reporting</w:t>
      </w:r>
      <w:bookmarkEnd w:id="437"/>
    </w:p>
    <w:p w14:paraId="06051855" w14:textId="26A1AA80" w:rsidR="00BD1356" w:rsidRPr="00BD1356" w:rsidRDefault="00EB1D95" w:rsidP="003954C0">
      <w:pPr>
        <w:pStyle w:val="H2Normal"/>
      </w:pPr>
      <w:r>
        <w:t xml:space="preserve">We don’t have any non-functional requirement for reporting </w:t>
      </w:r>
      <w:r w:rsidR="00396BDC">
        <w:t>matrix.</w:t>
      </w:r>
    </w:p>
    <w:p w14:paraId="7E570564" w14:textId="01D685F3" w:rsidR="00AD45FA" w:rsidRDefault="00ED1F29" w:rsidP="00B3035C">
      <w:pPr>
        <w:pStyle w:val="Heading1"/>
      </w:pPr>
      <w:bookmarkStart w:id="438" w:name="_Toc8038020"/>
      <w:bookmarkStart w:id="439" w:name="_AM_Forgot_Password"/>
      <w:bookmarkStart w:id="440" w:name="_Multi_Data_Center"/>
      <w:bookmarkStart w:id="441" w:name="_Data_Security"/>
      <w:bookmarkStart w:id="442" w:name="_Deployment_Utility"/>
      <w:bookmarkStart w:id="443" w:name="_Toc4700162"/>
      <w:bookmarkStart w:id="444" w:name="_Toc4702632"/>
      <w:bookmarkStart w:id="445" w:name="_Toc4746400"/>
      <w:bookmarkStart w:id="446" w:name="_Toc4747060"/>
      <w:bookmarkStart w:id="447" w:name="_Toc4752091"/>
      <w:bookmarkStart w:id="448" w:name="_Toc4700163"/>
      <w:bookmarkStart w:id="449" w:name="_Toc4702633"/>
      <w:bookmarkStart w:id="450" w:name="_Toc4746401"/>
      <w:bookmarkStart w:id="451" w:name="_Toc4747061"/>
      <w:bookmarkStart w:id="452" w:name="_Toc4752092"/>
      <w:bookmarkStart w:id="453" w:name="_Splunk_Integration"/>
      <w:bookmarkStart w:id="454" w:name="_Available_Metrics"/>
      <w:bookmarkStart w:id="455" w:name="_Toc8038021"/>
      <w:bookmarkStart w:id="456" w:name="_Toc8038022"/>
      <w:bookmarkStart w:id="457" w:name="_Toc8038023"/>
      <w:bookmarkStart w:id="458" w:name="_Toc9515125"/>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r w:rsidRPr="00EB2C80">
        <w:lastRenderedPageBreak/>
        <w:t>Design Decisions</w:t>
      </w:r>
      <w:bookmarkEnd w:id="458"/>
    </w:p>
    <w:p w14:paraId="354608CB" w14:textId="71791218" w:rsidR="007D4638" w:rsidRPr="00930A09" w:rsidRDefault="007D4638" w:rsidP="00327A19">
      <w:pPr>
        <w:pStyle w:val="H1Normal"/>
      </w:pPr>
      <w:r>
        <w:t>The following decision matrix summarizes the key decisions factors in choosing and designing the transition strategy:</w:t>
      </w:r>
    </w:p>
    <w:p w14:paraId="516C6245" w14:textId="62E6BA97" w:rsidR="00993BA2" w:rsidRPr="00930A09" w:rsidRDefault="007D4638" w:rsidP="00327A19">
      <w:pPr>
        <w:pStyle w:val="H1ListNumber"/>
        <w:numPr>
          <w:ilvl w:val="0"/>
          <w:numId w:val="82"/>
        </w:numPr>
      </w:pPr>
      <w:r w:rsidRPr="00930A09">
        <w:t>Coexistence of both Directory Server at the same time.</w:t>
      </w:r>
    </w:p>
    <w:p w14:paraId="4CB819C8" w14:textId="50C46F69" w:rsidR="007D4638" w:rsidRPr="00930A09" w:rsidRDefault="007D4638" w:rsidP="00327A19">
      <w:pPr>
        <w:pStyle w:val="H1ListNumber"/>
      </w:pPr>
      <w:r w:rsidRPr="00930A09">
        <w:t>Data Consistency Level should be high.</w:t>
      </w:r>
    </w:p>
    <w:p w14:paraId="02D8C32E" w14:textId="5BFD4EE0" w:rsidR="007D4638" w:rsidRPr="00930A09" w:rsidRDefault="007D4638" w:rsidP="00327A19">
      <w:pPr>
        <w:pStyle w:val="H1ListNumber"/>
      </w:pPr>
      <w:r w:rsidRPr="00930A09">
        <w:t>Performance of new Directory Server should be high.</w:t>
      </w:r>
    </w:p>
    <w:p w14:paraId="0992B383" w14:textId="30F653C0" w:rsidR="007D4638" w:rsidRDefault="007D4638" w:rsidP="00327A19">
      <w:pPr>
        <w:pStyle w:val="H1ListNumber"/>
      </w:pPr>
      <w:r w:rsidRPr="00930A09">
        <w:t>High Availability.</w:t>
      </w:r>
    </w:p>
    <w:tbl>
      <w:tblPr>
        <w:tblStyle w:val="KPMG-Grey-HorizontalHeader"/>
        <w:tblW w:w="9346" w:type="dxa"/>
        <w:tblLayout w:type="fixed"/>
        <w:tblLook w:val="04A0" w:firstRow="1" w:lastRow="0" w:firstColumn="1" w:lastColumn="0" w:noHBand="0" w:noVBand="1"/>
      </w:tblPr>
      <w:tblGrid>
        <w:gridCol w:w="445"/>
        <w:gridCol w:w="1890"/>
        <w:gridCol w:w="2970"/>
        <w:gridCol w:w="1260"/>
        <w:gridCol w:w="2781"/>
      </w:tblGrid>
      <w:tr w:rsidR="005017A5" w:rsidRPr="00540DB9" w14:paraId="7EC847C0" w14:textId="77777777" w:rsidTr="008F3181">
        <w:trPr>
          <w:cnfStyle w:val="100000000000" w:firstRow="1" w:lastRow="0" w:firstColumn="0" w:lastColumn="0" w:oddVBand="0" w:evenVBand="0" w:oddHBand="0" w:evenHBand="0" w:firstRowFirstColumn="0" w:firstRowLastColumn="0" w:lastRowFirstColumn="0" w:lastRowLastColumn="0"/>
        </w:trPr>
        <w:tc>
          <w:tcPr>
            <w:tcW w:w="445" w:type="dxa"/>
          </w:tcPr>
          <w:p w14:paraId="68181C6D" w14:textId="77777777" w:rsidR="000E4201" w:rsidRPr="00540DB9" w:rsidRDefault="000E4201" w:rsidP="008F3181">
            <w:pPr>
              <w:ind w:left="0"/>
              <w:jc w:val="center"/>
            </w:pPr>
            <w:r w:rsidRPr="00540DB9">
              <w:t>#</w:t>
            </w:r>
          </w:p>
        </w:tc>
        <w:tc>
          <w:tcPr>
            <w:tcW w:w="1890" w:type="dxa"/>
          </w:tcPr>
          <w:p w14:paraId="00077D62" w14:textId="77777777" w:rsidR="000E4201" w:rsidRPr="00540DB9" w:rsidRDefault="000E4201" w:rsidP="008F3181">
            <w:pPr>
              <w:ind w:left="0"/>
              <w:jc w:val="center"/>
            </w:pPr>
            <w:r w:rsidRPr="00540DB9">
              <w:t>Issue</w:t>
            </w:r>
          </w:p>
        </w:tc>
        <w:tc>
          <w:tcPr>
            <w:tcW w:w="2970" w:type="dxa"/>
          </w:tcPr>
          <w:p w14:paraId="3A61CEC6" w14:textId="77777777" w:rsidR="000E4201" w:rsidRPr="00540DB9" w:rsidRDefault="000E4201" w:rsidP="008F3181">
            <w:pPr>
              <w:ind w:left="0"/>
              <w:jc w:val="center"/>
            </w:pPr>
            <w:r w:rsidRPr="00540DB9">
              <w:t>Approach</w:t>
            </w:r>
          </w:p>
        </w:tc>
        <w:tc>
          <w:tcPr>
            <w:tcW w:w="1260" w:type="dxa"/>
          </w:tcPr>
          <w:p w14:paraId="55466848" w14:textId="77777777" w:rsidR="000E4201" w:rsidRPr="00540DB9" w:rsidRDefault="000E4201" w:rsidP="008F3181">
            <w:pPr>
              <w:ind w:left="0"/>
              <w:jc w:val="center"/>
            </w:pPr>
            <w:r w:rsidRPr="00540DB9">
              <w:t>Decision</w:t>
            </w:r>
          </w:p>
        </w:tc>
        <w:tc>
          <w:tcPr>
            <w:tcW w:w="2781" w:type="dxa"/>
          </w:tcPr>
          <w:p w14:paraId="091B7E48" w14:textId="77777777" w:rsidR="000E4201" w:rsidRPr="00540DB9" w:rsidRDefault="000E4201" w:rsidP="008F3181">
            <w:pPr>
              <w:ind w:left="0"/>
              <w:jc w:val="center"/>
            </w:pPr>
            <w:r w:rsidRPr="00540DB9">
              <w:t>Justification</w:t>
            </w:r>
          </w:p>
        </w:tc>
      </w:tr>
      <w:tr w:rsidR="000E4201" w:rsidRPr="00540DB9" w14:paraId="39012173" w14:textId="77777777" w:rsidTr="008F3181">
        <w:tc>
          <w:tcPr>
            <w:tcW w:w="445" w:type="dxa"/>
          </w:tcPr>
          <w:p w14:paraId="64758869" w14:textId="77777777" w:rsidR="000E4201" w:rsidRPr="00885AE4" w:rsidRDefault="000E4201" w:rsidP="008F3181">
            <w:pPr>
              <w:ind w:left="0"/>
            </w:pPr>
            <w:r>
              <w:t>1</w:t>
            </w:r>
          </w:p>
        </w:tc>
        <w:tc>
          <w:tcPr>
            <w:tcW w:w="1890" w:type="dxa"/>
          </w:tcPr>
          <w:p w14:paraId="0BFF0122" w14:textId="193A7621" w:rsidR="000E4201" w:rsidRPr="00540DB9" w:rsidRDefault="00A66E13" w:rsidP="008F3181">
            <w:pPr>
              <w:ind w:left="0"/>
            </w:pPr>
            <w:r>
              <w:t xml:space="preserve">External Changelog </w:t>
            </w:r>
          </w:p>
        </w:tc>
        <w:tc>
          <w:tcPr>
            <w:tcW w:w="2970" w:type="dxa"/>
          </w:tcPr>
          <w:p w14:paraId="53EB8E39" w14:textId="30A3C1E8" w:rsidR="005017A5" w:rsidRDefault="000E4201" w:rsidP="008F3181">
            <w:pPr>
              <w:ind w:left="0"/>
            </w:pPr>
            <w:r>
              <w:t xml:space="preserve">Approach 1: </w:t>
            </w:r>
            <w:r w:rsidR="00A66E13">
              <w:t>Enable external changelog that would allow external application to monitor changes</w:t>
            </w:r>
            <w:r>
              <w:t>.</w:t>
            </w:r>
          </w:p>
          <w:p w14:paraId="051E6325" w14:textId="1552C1CB" w:rsidR="000E4201" w:rsidRPr="00540DB9" w:rsidRDefault="000E4201" w:rsidP="008F3181">
            <w:pPr>
              <w:ind w:left="0"/>
            </w:pPr>
            <w:r>
              <w:t xml:space="preserve">Approach 2: </w:t>
            </w:r>
            <w:r w:rsidR="00A66E13">
              <w:t>Disable external changelog to reduce data storage requirements</w:t>
            </w:r>
            <w:r>
              <w:t>.</w:t>
            </w:r>
          </w:p>
        </w:tc>
        <w:tc>
          <w:tcPr>
            <w:tcW w:w="1260" w:type="dxa"/>
          </w:tcPr>
          <w:p w14:paraId="79CE3A09" w14:textId="77777777" w:rsidR="000E4201" w:rsidRPr="00540DB9" w:rsidRDefault="000E4201" w:rsidP="008F3181">
            <w:pPr>
              <w:ind w:left="0"/>
            </w:pPr>
            <w:r>
              <w:t>Approach 2</w:t>
            </w:r>
          </w:p>
        </w:tc>
        <w:tc>
          <w:tcPr>
            <w:tcW w:w="2781" w:type="dxa"/>
          </w:tcPr>
          <w:p w14:paraId="779562ED" w14:textId="22E13A6D" w:rsidR="000E4201" w:rsidRPr="00540DB9" w:rsidRDefault="00A66E13" w:rsidP="008F3181">
            <w:pPr>
              <w:ind w:left="0"/>
            </w:pPr>
            <w:r w:rsidRPr="0055674D">
              <w:t xml:space="preserve">External changelog capability will not be enabled at this time since there is no significant expectation of recovery from user error or need to track changes by </w:t>
            </w:r>
            <w:r>
              <w:t>connecting</w:t>
            </w:r>
            <w:r w:rsidRPr="0055674D">
              <w:t xml:space="preserve"> applications.</w:t>
            </w:r>
          </w:p>
        </w:tc>
      </w:tr>
    </w:tbl>
    <w:p w14:paraId="74F7ADB6" w14:textId="77777777" w:rsidR="007E500C" w:rsidRPr="00930A09" w:rsidRDefault="007E500C" w:rsidP="008F3181">
      <w:pPr>
        <w:pStyle w:val="H1ListNumber"/>
        <w:numPr>
          <w:ilvl w:val="0"/>
          <w:numId w:val="0"/>
        </w:numPr>
        <w:ind w:left="1114" w:hanging="567"/>
      </w:pPr>
    </w:p>
    <w:p w14:paraId="1DDD62D8" w14:textId="33D9DBED" w:rsidR="00D11F1E" w:rsidRDefault="00D11F1E" w:rsidP="00B3035C">
      <w:pPr>
        <w:pStyle w:val="Heading1"/>
      </w:pPr>
      <w:bookmarkStart w:id="459" w:name="_Toc7277353"/>
      <w:bookmarkStart w:id="460" w:name="_Toc7277543"/>
      <w:bookmarkStart w:id="461" w:name="_Toc9515126"/>
      <w:bookmarkEnd w:id="459"/>
      <w:bookmarkEnd w:id="460"/>
      <w:r>
        <w:lastRenderedPageBreak/>
        <w:t>Open Items</w:t>
      </w:r>
      <w:bookmarkEnd w:id="461"/>
    </w:p>
    <w:p w14:paraId="30B0E26B" w14:textId="77777777" w:rsidR="00D11F1E" w:rsidRDefault="00D11F1E" w:rsidP="000C7510">
      <w:pPr>
        <w:pStyle w:val="H1Normal"/>
      </w:pPr>
      <w:r>
        <w:t>This section lists down any items that are open concerning the IDM solution design.</w:t>
      </w:r>
    </w:p>
    <w:p w14:paraId="47D6D6D5" w14:textId="77777777" w:rsidR="00D11F1E" w:rsidRPr="00D11F1E" w:rsidRDefault="00D11F1E" w:rsidP="00796010"/>
    <w:p w14:paraId="340F5450" w14:textId="0F98FC69" w:rsidR="00D11F1E" w:rsidRPr="00540DB9" w:rsidRDefault="00D11F1E" w:rsidP="00796010">
      <w:pPr>
        <w:pStyle w:val="Caption"/>
        <w:rPr>
          <w:i/>
        </w:rPr>
      </w:pPr>
      <w:r>
        <w:t xml:space="preserve">Table </w:t>
      </w:r>
      <w:r w:rsidR="00557590">
        <w:t>&lt;#&gt;</w:t>
      </w:r>
      <w:r>
        <w:t>: IDM Open Items</w:t>
      </w:r>
    </w:p>
    <w:tbl>
      <w:tblPr>
        <w:tblStyle w:val="KPMG-Grey-HorizontalHeader"/>
        <w:tblW w:w="9411" w:type="dxa"/>
        <w:tblLayout w:type="fixed"/>
        <w:tblLook w:val="04A0" w:firstRow="1" w:lastRow="0" w:firstColumn="1" w:lastColumn="0" w:noHBand="0" w:noVBand="1"/>
      </w:tblPr>
      <w:tblGrid>
        <w:gridCol w:w="656"/>
        <w:gridCol w:w="4739"/>
        <w:gridCol w:w="1980"/>
        <w:gridCol w:w="2036"/>
      </w:tblGrid>
      <w:tr w:rsidR="00D11F1E" w:rsidRPr="00540DB9" w14:paraId="63C76162" w14:textId="77777777" w:rsidTr="0094041E">
        <w:trPr>
          <w:cnfStyle w:val="100000000000" w:firstRow="1" w:lastRow="0" w:firstColumn="0" w:lastColumn="0" w:oddVBand="0" w:evenVBand="0" w:oddHBand="0" w:evenHBand="0" w:firstRowFirstColumn="0" w:firstRowLastColumn="0" w:lastRowFirstColumn="0" w:lastRowLastColumn="0"/>
          <w:trHeight w:val="425"/>
        </w:trPr>
        <w:tc>
          <w:tcPr>
            <w:tcW w:w="656" w:type="dxa"/>
            <w:shd w:val="clear" w:color="auto" w:fill="D9D9D9" w:themeFill="background1" w:themeFillShade="D9"/>
          </w:tcPr>
          <w:p w14:paraId="4B224878" w14:textId="77777777" w:rsidR="00D11F1E" w:rsidRPr="00540DB9" w:rsidRDefault="00D11F1E" w:rsidP="00160E1B">
            <w:r w:rsidRPr="00540DB9">
              <w:t>#</w:t>
            </w:r>
          </w:p>
        </w:tc>
        <w:tc>
          <w:tcPr>
            <w:tcW w:w="4739" w:type="dxa"/>
            <w:shd w:val="clear" w:color="auto" w:fill="D9D9D9" w:themeFill="background1" w:themeFillShade="D9"/>
          </w:tcPr>
          <w:p w14:paraId="7D430167" w14:textId="77777777" w:rsidR="00D11F1E" w:rsidRPr="00540DB9" w:rsidRDefault="00D11F1E" w:rsidP="00160E1B">
            <w:r>
              <w:t>Item Description</w:t>
            </w:r>
          </w:p>
        </w:tc>
        <w:tc>
          <w:tcPr>
            <w:tcW w:w="1980" w:type="dxa"/>
            <w:shd w:val="clear" w:color="auto" w:fill="D9D9D9" w:themeFill="background1" w:themeFillShade="D9"/>
          </w:tcPr>
          <w:p w14:paraId="0E99B625" w14:textId="77777777" w:rsidR="00D11F1E" w:rsidRPr="00540DB9" w:rsidRDefault="00D11F1E" w:rsidP="00160E1B">
            <w:r>
              <w:t>Owner</w:t>
            </w:r>
          </w:p>
        </w:tc>
        <w:tc>
          <w:tcPr>
            <w:tcW w:w="2036" w:type="dxa"/>
            <w:shd w:val="clear" w:color="auto" w:fill="D9D9D9" w:themeFill="background1" w:themeFillShade="D9"/>
          </w:tcPr>
          <w:p w14:paraId="39ED684F" w14:textId="77777777" w:rsidR="00D11F1E" w:rsidRPr="00540DB9" w:rsidRDefault="00D11F1E" w:rsidP="00160E1B">
            <w:r>
              <w:t>Status</w:t>
            </w:r>
          </w:p>
        </w:tc>
      </w:tr>
      <w:tr w:rsidR="00D11F1E" w:rsidRPr="00540DB9" w14:paraId="4DEC029E" w14:textId="77777777" w:rsidTr="0094041E">
        <w:trPr>
          <w:trHeight w:val="1935"/>
        </w:trPr>
        <w:tc>
          <w:tcPr>
            <w:tcW w:w="656" w:type="dxa"/>
          </w:tcPr>
          <w:p w14:paraId="72EFDFC3" w14:textId="77777777" w:rsidR="00D11F1E" w:rsidRPr="00885AE4" w:rsidRDefault="00D11F1E" w:rsidP="00160E1B">
            <w:r>
              <w:t>1</w:t>
            </w:r>
          </w:p>
        </w:tc>
        <w:tc>
          <w:tcPr>
            <w:tcW w:w="4739" w:type="dxa"/>
          </w:tcPr>
          <w:p w14:paraId="77684302" w14:textId="771BDC8B" w:rsidR="00D11F1E" w:rsidRPr="00540DB9" w:rsidRDefault="009F6365" w:rsidP="00796010">
            <w:r>
              <w:t xml:space="preserve">Password Policy </w:t>
            </w:r>
          </w:p>
        </w:tc>
        <w:tc>
          <w:tcPr>
            <w:tcW w:w="1980" w:type="dxa"/>
          </w:tcPr>
          <w:p w14:paraId="75DF97A3" w14:textId="0A305209" w:rsidR="00D11F1E" w:rsidRPr="00540DB9" w:rsidRDefault="00D11F1E" w:rsidP="00796010"/>
        </w:tc>
        <w:tc>
          <w:tcPr>
            <w:tcW w:w="2036" w:type="dxa"/>
          </w:tcPr>
          <w:p w14:paraId="1DC9486B" w14:textId="33F8329F" w:rsidR="00D11F1E" w:rsidRPr="00540DB9" w:rsidRDefault="00D11F1E" w:rsidP="00796010"/>
        </w:tc>
      </w:tr>
    </w:tbl>
    <w:p w14:paraId="7C45814C" w14:textId="77777777" w:rsidR="00D11F1E" w:rsidRPr="00D11F1E" w:rsidRDefault="00D11F1E" w:rsidP="00796010"/>
    <w:sectPr w:rsidR="00D11F1E" w:rsidRPr="00D11F1E" w:rsidSect="005F1785">
      <w:headerReference w:type="even" r:id="rId22"/>
      <w:headerReference w:type="default" r:id="rId23"/>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4" w:author="Aman Kakkad" w:date="2019-05-21T16:11:00Z" w:initials="AK">
    <w:p w14:paraId="2A33FF6B" w14:textId="2261F376" w:rsidR="0041051B" w:rsidRDefault="0041051B">
      <w:pPr>
        <w:pStyle w:val="CommentText"/>
      </w:pPr>
      <w:r>
        <w:rPr>
          <w:rStyle w:val="CommentReference"/>
        </w:rPr>
        <w:annotationRef/>
      </w:r>
      <w:r>
        <w:t>Undefined in data architecture: 1) How is data-fetching operations controlled? 2) How is unauthorized access/modification to/of data logged/triggered/monitored?</w:t>
      </w:r>
    </w:p>
  </w:comment>
  <w:comment w:id="115" w:author="Mishra, Umesh" w:date="2019-05-23T10:12:00Z" w:initials="MU">
    <w:p w14:paraId="642BF432" w14:textId="059297AD" w:rsidR="0041051B" w:rsidRDefault="0041051B">
      <w:pPr>
        <w:pStyle w:val="CommentText"/>
      </w:pPr>
      <w:r>
        <w:rPr>
          <w:rStyle w:val="CommentReference"/>
        </w:rPr>
        <w:annotationRef/>
      </w:r>
      <w:r>
        <w:t xml:space="preserve">Data fetching operation will be controlled through </w:t>
      </w:r>
      <w:r w:rsidR="00FA34FC">
        <w:t xml:space="preserve">Directory </w:t>
      </w:r>
      <w:r>
        <w:t>A</w:t>
      </w:r>
      <w:r w:rsidR="00FA34FC">
        <w:t>ccess Control Instructions (ACI)</w:t>
      </w:r>
      <w:r>
        <w:t>. Section 7.2, 7.3 and 6.6 will provide the detail for authorization, logging and monitoring events.</w:t>
      </w:r>
      <w:r w:rsidR="003764CE">
        <w:t xml:space="preserve"> Section 3.2 has been updated to reflect the information.</w:t>
      </w:r>
    </w:p>
  </w:comment>
  <w:comment w:id="136" w:author="Shekhar Jha" w:date="2019-05-23T12:00:00Z" w:initials="SJHA">
    <w:p w14:paraId="3D3300D7" w14:textId="5AEBAFD3" w:rsidR="00B34148" w:rsidRDefault="00B34148">
      <w:pPr>
        <w:pStyle w:val="CommentText"/>
      </w:pPr>
      <w:r>
        <w:rPr>
          <w:rStyle w:val="CommentReference"/>
        </w:rPr>
        <w:annotationRef/>
      </w:r>
      <w:r>
        <w:t>Aman: Statement is not clear, may be a question on performance side - Does this implementation mean it will always be in recoverable state? What are the exceptions if any?</w:t>
      </w:r>
    </w:p>
    <w:p w14:paraId="1398E15D" w14:textId="2F00FD45" w:rsidR="00B34148" w:rsidRDefault="00454AB2">
      <w:pPr>
        <w:pStyle w:val="CommentText"/>
      </w:pPr>
      <w:r>
        <w:t xml:space="preserve">Shekhar: </w:t>
      </w:r>
      <w:r w:rsidR="00B34148">
        <w:t>Reworded previous sentence.</w:t>
      </w:r>
    </w:p>
    <w:p w14:paraId="22CDC54A" w14:textId="16E1CB52" w:rsidR="00B34148" w:rsidRDefault="00B34148">
      <w:pPr>
        <w:pStyle w:val="CommentText"/>
      </w:pPr>
      <w:r>
        <w:t>Please note that we have other monitoring in place to ensure that disk space utilization is within the appropriate range at all time.</w:t>
      </w:r>
    </w:p>
  </w:comment>
  <w:comment w:id="235" w:author="Aman Kakkad" w:date="2019-05-21T16:26:00Z" w:initials="AK">
    <w:p w14:paraId="416EECE0" w14:textId="6C0BCB89" w:rsidR="0041051B" w:rsidRDefault="0041051B">
      <w:pPr>
        <w:pStyle w:val="CommentText"/>
      </w:pPr>
      <w:r>
        <w:rPr>
          <w:rStyle w:val="CommentReference"/>
        </w:rPr>
        <w:annotationRef/>
      </w:r>
      <w:r>
        <w:t xml:space="preserve">How is session management performed? </w:t>
      </w:r>
    </w:p>
    <w:p w14:paraId="1B8C2AA7" w14:textId="5EBF2A58" w:rsidR="0041051B" w:rsidRDefault="0041051B">
      <w:pPr>
        <w:pStyle w:val="CommentText"/>
      </w:pPr>
      <w:r>
        <w:t>How is the SID refresh structured?</w:t>
      </w:r>
    </w:p>
    <w:p w14:paraId="09D6C0FA" w14:textId="074D8D57" w:rsidR="0041051B" w:rsidRDefault="0041051B">
      <w:pPr>
        <w:pStyle w:val="CommentText"/>
      </w:pPr>
      <w:r>
        <w:t>Security team recommends implementing CSRF safe-guard.</w:t>
      </w:r>
    </w:p>
    <w:p w14:paraId="4534073D" w14:textId="6225AA60" w:rsidR="0041051B" w:rsidRDefault="0041051B">
      <w:pPr>
        <w:pStyle w:val="CommentText"/>
      </w:pPr>
      <w:r>
        <w:t>Security team recommends implementing SASL Authentication type for LDAP</w:t>
      </w:r>
    </w:p>
    <w:p w14:paraId="5A05FEB6" w14:textId="77777777" w:rsidR="0041051B" w:rsidRDefault="0041051B">
      <w:pPr>
        <w:pStyle w:val="CommentText"/>
      </w:pPr>
    </w:p>
    <w:p w14:paraId="629ADB06" w14:textId="77777777" w:rsidR="0041051B" w:rsidRDefault="0041051B">
      <w:pPr>
        <w:pStyle w:val="CommentText"/>
      </w:pPr>
    </w:p>
    <w:p w14:paraId="66C84ECE" w14:textId="7BBFD837" w:rsidR="0041051B" w:rsidRDefault="0041051B">
      <w:pPr>
        <w:pStyle w:val="CommentText"/>
      </w:pPr>
      <w:r>
        <w:t xml:space="preserve"> </w:t>
      </w:r>
    </w:p>
  </w:comment>
  <w:comment w:id="236" w:author="Shekhar Jha" w:date="2019-05-23T14:09:00Z" w:initials="SJHA">
    <w:p w14:paraId="4040EA5E" w14:textId="77777777" w:rsidR="00987BB8" w:rsidRDefault="00987BB8">
      <w:pPr>
        <w:pStyle w:val="CommentText"/>
      </w:pPr>
      <w:r>
        <w:rPr>
          <w:rStyle w:val="CommentReference"/>
        </w:rPr>
        <w:annotationRef/>
      </w:r>
      <w:r>
        <w:t>At this time, there is no specific use case to support session. A TCP connection to server is the scope for any operation being performed.</w:t>
      </w:r>
    </w:p>
    <w:p w14:paraId="697FC4F5" w14:textId="77777777" w:rsidR="00987BB8" w:rsidRDefault="00987BB8">
      <w:pPr>
        <w:pStyle w:val="CommentText"/>
      </w:pPr>
    </w:p>
    <w:p w14:paraId="12199F4D" w14:textId="1CF749D6" w:rsidR="00987BB8" w:rsidRDefault="00987BB8">
      <w:pPr>
        <w:pStyle w:val="CommentText"/>
      </w:pPr>
      <w:r>
        <w:t>Documentation has been updated to support SASL authentication.</w:t>
      </w:r>
    </w:p>
  </w:comment>
  <w:comment w:id="245" w:author="Aman Kakkad" w:date="2019-05-21T16:57:00Z" w:initials="AK">
    <w:p w14:paraId="06DF59FF" w14:textId="2A12CB90" w:rsidR="0041051B" w:rsidRDefault="0041051B" w:rsidP="00B4092F">
      <w:pPr>
        <w:pStyle w:val="CommentText"/>
      </w:pPr>
      <w:r>
        <w:rPr>
          <w:rStyle w:val="CommentReference"/>
        </w:rPr>
        <w:annotationRef/>
      </w:r>
      <w:r>
        <w:t>Recommendation would be to salt them before the move to new environment. How will the salting/encryption be performed and access around it will be defined?</w:t>
      </w:r>
    </w:p>
  </w:comment>
  <w:comment w:id="246" w:author="Mishra, Umesh" w:date="2019-05-23T10:41:00Z" w:initials="MU">
    <w:p w14:paraId="0C698B1F" w14:textId="4DB37BDD" w:rsidR="00987BB8" w:rsidRDefault="0041051B" w:rsidP="00987BB8">
      <w:pPr>
        <w:pStyle w:val="3ListNumber"/>
        <w:numPr>
          <w:ilvl w:val="0"/>
          <w:numId w:val="0"/>
        </w:numPr>
      </w:pPr>
      <w:r>
        <w:rPr>
          <w:rStyle w:val="CommentReference"/>
        </w:rPr>
        <w:annotationRef/>
      </w:r>
      <w:r w:rsidR="00987BB8">
        <w:t xml:space="preserve">Please refer to section 7.1.2.3 for specific details about migration process. The file containing old data will contain hashed password. During the process, the hashed password will be imported and then hashing algorithm will be upgraded. </w:t>
      </w:r>
    </w:p>
    <w:p w14:paraId="79A3AE04" w14:textId="749B6C68" w:rsidR="00987BB8" w:rsidRPr="008A444E" w:rsidRDefault="00987BB8" w:rsidP="00987BB8">
      <w:pPr>
        <w:pStyle w:val="3ListNumber"/>
        <w:numPr>
          <w:ilvl w:val="0"/>
          <w:numId w:val="0"/>
        </w:numPr>
      </w:pPr>
      <w:r>
        <w:t>The data file will be transferred over secure channel</w:t>
      </w:r>
      <w:r w:rsidR="00C006CD">
        <w:t xml:space="preserve"> (section has been updated to reflect that)</w:t>
      </w:r>
      <w:r>
        <w:t>.</w:t>
      </w:r>
    </w:p>
    <w:p w14:paraId="2ED8C019" w14:textId="4C4E3B8C" w:rsidR="0041051B" w:rsidRDefault="0041051B">
      <w:pPr>
        <w:pStyle w:val="CommentText"/>
      </w:pPr>
    </w:p>
  </w:comment>
  <w:comment w:id="248" w:author="Aman Kakkad" w:date="2019-05-21T16:55:00Z" w:initials="AK">
    <w:p w14:paraId="31B2D92F" w14:textId="798ED477" w:rsidR="0041051B" w:rsidRDefault="0041051B">
      <w:pPr>
        <w:pStyle w:val="CommentText"/>
      </w:pPr>
      <w:r>
        <w:rPr>
          <w:rStyle w:val="CommentReference"/>
        </w:rPr>
        <w:annotationRef/>
      </w:r>
      <w:r>
        <w:t>How are temp password generated? Is the email account used to communicate passwords and force change is implemented?</w:t>
      </w:r>
    </w:p>
    <w:p w14:paraId="7779CD97" w14:textId="77777777" w:rsidR="0041051B" w:rsidRDefault="0041051B">
      <w:pPr>
        <w:pStyle w:val="CommentText"/>
      </w:pPr>
    </w:p>
  </w:comment>
  <w:comment w:id="249" w:author="Mishra, Umesh" w:date="2019-05-23T10:07:00Z" w:initials="MU">
    <w:p w14:paraId="02A5DAE8" w14:textId="5AB4C665" w:rsidR="0041051B" w:rsidRDefault="0041051B">
      <w:pPr>
        <w:pStyle w:val="CommentText"/>
      </w:pPr>
      <w:r>
        <w:rPr>
          <w:rStyle w:val="CommentReference"/>
        </w:rPr>
        <w:annotationRef/>
      </w:r>
      <w:r>
        <w:t>Not in scope for Manila LDAP Migration Project.</w:t>
      </w:r>
    </w:p>
  </w:comment>
  <w:comment w:id="263" w:author="Aman Kakkad" w:date="2019-05-21T16:32:00Z" w:initials="AK">
    <w:p w14:paraId="492BF599" w14:textId="0E07BA61" w:rsidR="0041051B" w:rsidRDefault="0041051B">
      <w:pPr>
        <w:pStyle w:val="CommentText"/>
      </w:pPr>
      <w:r>
        <w:rPr>
          <w:rStyle w:val="CommentReference"/>
        </w:rPr>
        <w:annotationRef/>
      </w:r>
      <w:r>
        <w:t>Not complete</w:t>
      </w:r>
    </w:p>
    <w:p w14:paraId="5985C4D2" w14:textId="77777777" w:rsidR="0041051B" w:rsidRDefault="0041051B">
      <w:pPr>
        <w:pStyle w:val="CommentText"/>
      </w:pPr>
    </w:p>
    <w:p w14:paraId="16DA4054" w14:textId="77777777" w:rsidR="0041051B" w:rsidRDefault="0041051B">
      <w:pPr>
        <w:pStyle w:val="CommentText"/>
      </w:pPr>
    </w:p>
  </w:comment>
  <w:comment w:id="287" w:author="Mishra, Umesh" w:date="2019-05-23T10:36:00Z" w:initials="MU">
    <w:p w14:paraId="208DFFEE" w14:textId="5FAF53B0" w:rsidR="0041051B" w:rsidRDefault="0041051B">
      <w:pPr>
        <w:pStyle w:val="CommentText"/>
      </w:pPr>
      <w:r>
        <w:rPr>
          <w:rStyle w:val="CommentReference"/>
        </w:rPr>
        <w:annotationRef/>
      </w:r>
      <w:r>
        <w:t>I have reworded the Password policy due to which Aman Previously comment for password policy got deleted.</w:t>
      </w:r>
    </w:p>
  </w:comment>
  <w:comment w:id="305" w:author="Aman Kakkad" w:date="2019-05-21T16:30:00Z" w:initials="AK">
    <w:p w14:paraId="36CEFBDD" w14:textId="4013A2C5" w:rsidR="0041051B" w:rsidRDefault="0041051B">
      <w:pPr>
        <w:pStyle w:val="CommentText"/>
      </w:pPr>
      <w:r>
        <w:rPr>
          <w:rStyle w:val="CommentReference"/>
        </w:rPr>
        <w:annotationRef/>
      </w:r>
      <w:r>
        <w:t>How many attempts will lock the credentials? Does it only apply on login functionality or is applicable to password change and other authentication related functions?</w:t>
      </w:r>
    </w:p>
    <w:p w14:paraId="4C58362F" w14:textId="77777777" w:rsidR="0041051B" w:rsidRDefault="0041051B">
      <w:pPr>
        <w:pStyle w:val="CommentText"/>
      </w:pPr>
    </w:p>
  </w:comment>
  <w:comment w:id="318" w:author="Mishra, Umesh" w:date="2019-05-23T10:37:00Z" w:initials="MU">
    <w:p w14:paraId="642A6D36" w14:textId="09B34BB1" w:rsidR="0041051B" w:rsidRDefault="0041051B">
      <w:pPr>
        <w:pStyle w:val="CommentText"/>
      </w:pPr>
      <w:r>
        <w:rPr>
          <w:rStyle w:val="CommentReference"/>
        </w:rPr>
        <w:annotationRef/>
      </w:r>
      <w:r>
        <w:t xml:space="preserve">I have reworded the password policy due to which Aman original comment got deleted </w:t>
      </w:r>
    </w:p>
    <w:p w14:paraId="3E6B7ED9" w14:textId="5B675030" w:rsidR="0041051B" w:rsidRDefault="0041051B">
      <w:pPr>
        <w:pStyle w:val="CommentText"/>
      </w:pPr>
      <w:r>
        <w:t>Aman comment:</w:t>
      </w:r>
    </w:p>
    <w:p w14:paraId="1A2A14A9" w14:textId="5B77BE51" w:rsidR="0041051B" w:rsidRDefault="0041051B">
      <w:pPr>
        <w:pStyle w:val="CommentText"/>
      </w:pPr>
      <w:r>
        <w:t>‘How many attempts will lock the credentials? Does it only apply on login functionality or is applicable to password change and other authentication related functions?’</w:t>
      </w:r>
    </w:p>
    <w:p w14:paraId="291D5734" w14:textId="77777777" w:rsidR="0041051B" w:rsidRDefault="0041051B">
      <w:pPr>
        <w:pStyle w:val="CommentText"/>
      </w:pPr>
    </w:p>
  </w:comment>
  <w:comment w:id="319" w:author="Shekhar Jha" w:date="2019-05-23T14:35:00Z" w:initials="SJHA">
    <w:p w14:paraId="2B06F805" w14:textId="77777777" w:rsidR="00C44FDD" w:rsidRDefault="00C44FDD">
      <w:pPr>
        <w:pStyle w:val="CommentText"/>
      </w:pPr>
      <w:r>
        <w:rPr>
          <w:rStyle w:val="CommentReference"/>
        </w:rPr>
        <w:annotationRef/>
      </w:r>
      <w:r>
        <w:t>The password policy is applicable only to authentication. Other functions are not impacted by the password policy.</w:t>
      </w:r>
    </w:p>
    <w:p w14:paraId="0B398FFF" w14:textId="0E3CD803" w:rsidR="00C44FDD" w:rsidRDefault="00C44FDD">
      <w:pPr>
        <w:pStyle w:val="CommentText"/>
      </w:pPr>
      <w:r>
        <w:t>There is no specific requirement to enforce password policy for other operations based on current security policy shared.</w:t>
      </w:r>
    </w:p>
  </w:comment>
  <w:comment w:id="368" w:author="Aman Kakkad" w:date="2019-05-21T16:26:00Z" w:initials="AK">
    <w:p w14:paraId="16DD5255" w14:textId="398C661E" w:rsidR="0041051B" w:rsidRDefault="0041051B">
      <w:pPr>
        <w:pStyle w:val="CommentText"/>
      </w:pPr>
      <w:r>
        <w:rPr>
          <w:rStyle w:val="CommentReference"/>
        </w:rPr>
        <w:annotationRef/>
      </w:r>
      <w:r>
        <w:t>How is admin accounts authorization and segregation defined?</w:t>
      </w:r>
    </w:p>
    <w:p w14:paraId="5A36646A" w14:textId="77777777" w:rsidR="0041051B" w:rsidRDefault="0041051B">
      <w:pPr>
        <w:pStyle w:val="CommentText"/>
      </w:pPr>
    </w:p>
  </w:comment>
  <w:comment w:id="369" w:author="Mishra, Umesh" w:date="2019-05-23T10:24:00Z" w:initials="MU">
    <w:p w14:paraId="6D5E3F42" w14:textId="07700839" w:rsidR="0041051B" w:rsidRDefault="0041051B">
      <w:pPr>
        <w:pStyle w:val="CommentText"/>
      </w:pPr>
      <w:r>
        <w:rPr>
          <w:rStyle w:val="CommentReference"/>
        </w:rPr>
        <w:annotationRef/>
      </w:r>
      <w:r>
        <w:t xml:space="preserve">Admin account will be created in separated OU with restricted permission. </w:t>
      </w:r>
    </w:p>
  </w:comment>
  <w:comment w:id="373" w:author="Aman Kakkad" w:date="2019-05-21T16:24:00Z" w:initials="AK">
    <w:p w14:paraId="219C0119" w14:textId="226094BD" w:rsidR="0041051B" w:rsidRDefault="0041051B" w:rsidP="006B3534">
      <w:pPr>
        <w:pStyle w:val="CommentText"/>
        <w:ind w:left="0"/>
      </w:pPr>
      <w:r>
        <w:rPr>
          <w:rStyle w:val="CommentReference"/>
        </w:rPr>
        <w:annotationRef/>
      </w:r>
      <w:r>
        <w:t>Please help provide granularity and details here, not sure if “may-be” means we have alternate solutions in proposal?</w:t>
      </w:r>
    </w:p>
  </w:comment>
  <w:comment w:id="375" w:author="Mishra, Umesh" w:date="2019-05-23T10:33:00Z" w:initials="MU">
    <w:p w14:paraId="1578C6B9" w14:textId="25466147" w:rsidR="0041051B" w:rsidRDefault="0041051B">
      <w:pPr>
        <w:pStyle w:val="CommentText"/>
      </w:pPr>
      <w:r>
        <w:rPr>
          <w:rStyle w:val="CommentReference"/>
        </w:rPr>
        <w:annotationRef/>
      </w:r>
      <w:r>
        <w:t>I have reword</w:t>
      </w:r>
      <w:r w:rsidR="00C44FDD">
        <w:t>ed</w:t>
      </w:r>
      <w:r>
        <w:t xml:space="preserve"> as per below comment which got deleted after rewording:</w:t>
      </w:r>
    </w:p>
    <w:p w14:paraId="1C75B423" w14:textId="6B38401B" w:rsidR="0041051B" w:rsidRDefault="0041051B">
      <w:pPr>
        <w:pStyle w:val="CommentText"/>
      </w:pPr>
      <w:r>
        <w:t>“Please help provide granularity and details here, not sure if “may-be” means we have alternate solutions in proposal?”</w:t>
      </w:r>
    </w:p>
  </w:comment>
  <w:comment w:id="380" w:author="Aman Kakkad" w:date="2019-05-21T16:24:00Z" w:initials="AK">
    <w:p w14:paraId="17403DDE" w14:textId="2BDBF6C1" w:rsidR="0041051B" w:rsidRDefault="0041051B">
      <w:pPr>
        <w:pStyle w:val="CommentText"/>
      </w:pPr>
      <w:r>
        <w:rPr>
          <w:rStyle w:val="CommentReference"/>
        </w:rPr>
        <w:annotationRef/>
      </w:r>
      <w:r>
        <w:t>How is this defined and segregated?</w:t>
      </w:r>
    </w:p>
  </w:comment>
  <w:comment w:id="381" w:author="Shekhar Jha" w:date="2019-05-23T14:41:00Z" w:initials="SJHA">
    <w:p w14:paraId="692AFDE2" w14:textId="1E253B0B" w:rsidR="00C44FDD" w:rsidRDefault="00C44FDD">
      <w:pPr>
        <w:pStyle w:val="CommentText"/>
      </w:pPr>
      <w:r>
        <w:rPr>
          <w:rStyle w:val="CommentReference"/>
        </w:rPr>
        <w:annotationRef/>
      </w:r>
      <w:r>
        <w:t>Will be configured by defining a directory group and creating ACI to reflect the access.</w:t>
      </w:r>
    </w:p>
  </w:comment>
  <w:comment w:id="387" w:author="Aman Kakkad" w:date="2019-05-21T17:11:00Z" w:initials="AK">
    <w:p w14:paraId="4B05DC53" w14:textId="77777777" w:rsidR="0041051B" w:rsidRDefault="0041051B">
      <w:pPr>
        <w:pStyle w:val="CommentText"/>
      </w:pPr>
      <w:r>
        <w:rPr>
          <w:rStyle w:val="CommentReference"/>
        </w:rPr>
        <w:annotationRef/>
      </w:r>
      <w:r>
        <w:t>Security team recommends GDPR review as data transport and migration is involved which may include sensitive and PII information.</w:t>
      </w:r>
    </w:p>
    <w:p w14:paraId="7AD5E651" w14:textId="5B4D997B" w:rsidR="0041051B" w:rsidRDefault="0041051B">
      <w:pPr>
        <w:pStyle w:val="CommentText"/>
      </w:pPr>
    </w:p>
  </w:comment>
  <w:comment w:id="388" w:author="Mishra, Umesh" w:date="2019-05-23T10:26:00Z" w:initials="MU">
    <w:p w14:paraId="6FF815D9" w14:textId="05F8490D" w:rsidR="0041051B" w:rsidRDefault="0041051B">
      <w:pPr>
        <w:pStyle w:val="CommentText"/>
      </w:pPr>
      <w:r>
        <w:rPr>
          <w:rStyle w:val="CommentReference"/>
        </w:rPr>
        <w:annotationRef/>
      </w:r>
      <w:r>
        <w:t>We are working to review the GDPR alignment with Manila LDAP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33FF6B" w15:done="0"/>
  <w15:commentEx w15:paraId="642BF432" w15:paraIdParent="2A33FF6B" w15:done="0"/>
  <w15:commentEx w15:paraId="22CDC54A" w15:done="0"/>
  <w15:commentEx w15:paraId="66C84ECE" w15:done="0"/>
  <w15:commentEx w15:paraId="12199F4D" w15:paraIdParent="66C84ECE" w15:done="0"/>
  <w15:commentEx w15:paraId="06DF59FF" w15:done="0"/>
  <w15:commentEx w15:paraId="2ED8C019" w15:paraIdParent="06DF59FF" w15:done="0"/>
  <w15:commentEx w15:paraId="7779CD97" w15:done="0"/>
  <w15:commentEx w15:paraId="02A5DAE8" w15:paraIdParent="7779CD97" w15:done="0"/>
  <w15:commentEx w15:paraId="16DA4054" w15:done="0"/>
  <w15:commentEx w15:paraId="208DFFEE" w15:done="0"/>
  <w15:commentEx w15:paraId="4C58362F" w15:done="0"/>
  <w15:commentEx w15:paraId="291D5734" w15:done="0"/>
  <w15:commentEx w15:paraId="0B398FFF" w15:paraIdParent="291D5734" w15:done="0"/>
  <w15:commentEx w15:paraId="5A36646A" w15:done="0"/>
  <w15:commentEx w15:paraId="6D5E3F42" w15:paraIdParent="5A36646A" w15:done="0"/>
  <w15:commentEx w15:paraId="219C0119" w15:done="0"/>
  <w15:commentEx w15:paraId="1C75B423" w15:done="0"/>
  <w15:commentEx w15:paraId="17403DDE" w15:done="0"/>
  <w15:commentEx w15:paraId="692AFDE2" w15:paraIdParent="17403DDE" w15:done="0"/>
  <w15:commentEx w15:paraId="7AD5E651" w15:done="0"/>
  <w15:commentEx w15:paraId="6FF815D9" w15:paraIdParent="7AD5E6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33FF6B" w16cid:durableId="208EA1A7"/>
  <w16cid:commentId w16cid:paraId="642BF432" w16cid:durableId="2091044E"/>
  <w16cid:commentId w16cid:paraId="22CDC54A" w16cid:durableId="209109EF"/>
  <w16cid:commentId w16cid:paraId="66C84ECE" w16cid:durableId="208EA53B"/>
  <w16cid:commentId w16cid:paraId="12199F4D" w16cid:durableId="2091281D"/>
  <w16cid:commentId w16cid:paraId="06DF59FF" w16cid:durableId="208EAC5F"/>
  <w16cid:commentId w16cid:paraId="2ED8C019" w16cid:durableId="20910453"/>
  <w16cid:commentId w16cid:paraId="7779CD97" w16cid:durableId="208EAC08"/>
  <w16cid:commentId w16cid:paraId="02A5DAE8" w16cid:durableId="20910455"/>
  <w16cid:commentId w16cid:paraId="16DA4054" w16cid:durableId="208EA69F"/>
  <w16cid:commentId w16cid:paraId="208DFFEE" w16cid:durableId="20910457"/>
  <w16cid:commentId w16cid:paraId="4C58362F" w16cid:durableId="208EA626"/>
  <w16cid:commentId w16cid:paraId="291D5734" w16cid:durableId="20910459"/>
  <w16cid:commentId w16cid:paraId="0B398FFF" w16cid:durableId="20912E4C"/>
  <w16cid:commentId w16cid:paraId="5A36646A" w16cid:durableId="208EA54F"/>
  <w16cid:commentId w16cid:paraId="6D5E3F42" w16cid:durableId="2091045B"/>
  <w16cid:commentId w16cid:paraId="219C0119" w16cid:durableId="208EA4BC"/>
  <w16cid:commentId w16cid:paraId="1C75B423" w16cid:durableId="2091045D"/>
  <w16cid:commentId w16cid:paraId="17403DDE" w16cid:durableId="208EA4B5"/>
  <w16cid:commentId w16cid:paraId="692AFDE2" w16cid:durableId="20912FAA"/>
  <w16cid:commentId w16cid:paraId="7AD5E651" w16cid:durableId="208EAFB6"/>
  <w16cid:commentId w16cid:paraId="6FF815D9" w16cid:durableId="2091046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02694" w14:textId="77777777" w:rsidR="00CE263A" w:rsidRDefault="00CE263A" w:rsidP="00796010">
      <w:r>
        <w:separator/>
      </w:r>
    </w:p>
  </w:endnote>
  <w:endnote w:type="continuationSeparator" w:id="0">
    <w:p w14:paraId="5DE2A5E2" w14:textId="77777777" w:rsidR="00CE263A" w:rsidRDefault="00CE263A" w:rsidP="00796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9999999">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ABD78" w14:textId="101D075B" w:rsidR="0041051B" w:rsidRPr="007D7160" w:rsidRDefault="0041051B" w:rsidP="00796010">
    <w:pPr>
      <w:pStyle w:val="Footer"/>
    </w:pPr>
    <w:r>
      <w:t>Royal Caribbean Cruises Ltd.</w:t>
    </w:r>
    <w:r w:rsidRPr="007D7160">
      <w:ptab w:relativeTo="margin" w:alignment="center" w:leader="none"/>
    </w:r>
    <w:r w:rsidRPr="007D7160">
      <w:fldChar w:fldCharType="begin"/>
    </w:r>
    <w:r w:rsidRPr="007D7160">
      <w:instrText xml:space="preserve"> PAGE   \* MERGEFORMAT </w:instrText>
    </w:r>
    <w:r w:rsidRPr="007D7160">
      <w:fldChar w:fldCharType="separate"/>
    </w:r>
    <w:r w:rsidR="002F650F">
      <w:rPr>
        <w:noProof/>
      </w:rPr>
      <w:t>2</w:t>
    </w:r>
    <w:r w:rsidRPr="007D7160">
      <w:fldChar w:fldCharType="end"/>
    </w:r>
    <w:r w:rsidRPr="007D7160">
      <w:t xml:space="preserve"> of </w:t>
    </w:r>
    <w:r>
      <w:rPr>
        <w:noProof/>
      </w:rPr>
      <w:fldChar w:fldCharType="begin"/>
    </w:r>
    <w:r>
      <w:rPr>
        <w:noProof/>
      </w:rPr>
      <w:instrText xml:space="preserve"> NUMPAGES   \* MERGEFORMAT </w:instrText>
    </w:r>
    <w:r>
      <w:rPr>
        <w:noProof/>
      </w:rPr>
      <w:fldChar w:fldCharType="separate"/>
    </w:r>
    <w:r w:rsidR="002F650F">
      <w:rPr>
        <w:noProof/>
      </w:rPr>
      <w:t>33</w:t>
    </w:r>
    <w:r>
      <w:rPr>
        <w:noProof/>
      </w:rPr>
      <w:fldChar w:fldCharType="end"/>
    </w:r>
    <w:r w:rsidRPr="007D7160">
      <w:ptab w:relativeTo="margin" w:alignment="right" w:leader="none"/>
    </w:r>
    <w:r w:rsidRPr="007D7160">
      <w:t>Confidential - Internal Use Only</w:t>
    </w:r>
  </w:p>
  <w:p w14:paraId="22036808" w14:textId="77777777" w:rsidR="0041051B" w:rsidRPr="007D7160" w:rsidRDefault="0041051B" w:rsidP="00796010"/>
  <w:p w14:paraId="77BAC0A9" w14:textId="77777777" w:rsidR="0041051B" w:rsidRDefault="0041051B" w:rsidP="0079601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45C21" w14:textId="77777777" w:rsidR="00CE263A" w:rsidRDefault="00CE263A" w:rsidP="00796010">
      <w:r>
        <w:separator/>
      </w:r>
    </w:p>
  </w:footnote>
  <w:footnote w:type="continuationSeparator" w:id="0">
    <w:p w14:paraId="08811973" w14:textId="77777777" w:rsidR="00CE263A" w:rsidRDefault="00CE263A" w:rsidP="00796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510F7" w14:textId="77777777" w:rsidR="0041051B" w:rsidRDefault="0041051B" w:rsidP="00796010">
    <w:pPr>
      <w:pStyle w:val="Header"/>
    </w:pPr>
    <w:r>
      <w:rPr>
        <w:noProof/>
      </w:rPr>
      <mc:AlternateContent>
        <mc:Choice Requires="wps">
          <w:drawing>
            <wp:anchor distT="0" distB="0" distL="114300" distR="114300" simplePos="0" relativeHeight="251657216" behindDoc="1" locked="0" layoutInCell="1" allowOverlap="1" wp14:anchorId="46729E73" wp14:editId="36357134">
              <wp:simplePos x="0" y="0"/>
              <wp:positionH relativeFrom="page">
                <wp:align>center</wp:align>
              </wp:positionH>
              <wp:positionV relativeFrom="page">
                <wp:align>center</wp:align>
              </wp:positionV>
              <wp:extent cx="4964430" cy="1724025"/>
              <wp:effectExtent l="0" t="1517015" r="0" b="1521460"/>
              <wp:wrapNone/>
              <wp:docPr id="7" name="Text Box 7 KISDraf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964430" cy="1724025"/>
                      </a:xfrm>
                      <a:prstGeom prst="rect">
                        <a:avLst/>
                      </a:prstGeom>
                      <a:extLst>
                        <a:ext uri="{AF507438-7753-43E0-B8FC-AC1667EBCBE1}">
                          <a14:hiddenEffects xmlns:a14="http://schemas.microsoft.com/office/drawing/2010/main">
                            <a:effectLst/>
                          </a14:hiddenEffects>
                        </a:ext>
                      </a:extLst>
                    </wps:spPr>
                    <wps:txbx>
                      <w:txbxContent>
                        <w:p w14:paraId="50AA1120" w14:textId="77777777" w:rsidR="0041051B" w:rsidRDefault="0041051B" w:rsidP="00796010">
                          <w:pPr>
                            <w:pStyle w:val="NormalWeb"/>
                          </w:pPr>
                          <w: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729E73" id="_x0000_t202" coordsize="21600,21600" o:spt="202" path="m,l,21600r21600,l21600,xe">
              <v:stroke joinstyle="miter"/>
              <v:path gradientshapeok="t" o:connecttype="rect"/>
            </v:shapetype>
            <v:shape id="Text Box 7 KISDraft" o:spid="_x0000_s1053" type="#_x0000_t202" style="position:absolute;left:0;text-align:left;margin-left:0;margin-top:0;width:390.9pt;height:135.75pt;rotation:-45;z-index:-25165926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" filled="f" stroked="f">
              <o:lock v:ext="edit" shapetype="t"/>
              <v:textbox style="mso-fit-shape-to-text:t">
                <w:txbxContent>
                  <w:p w14:paraId="50AA1120" w14:textId="77777777" w:rsidR="0041051B" w:rsidRDefault="0041051B" w:rsidP="00796010">
                    <w:pPr>
                      <w:pStyle w:val="NormalWeb"/>
                    </w:pPr>
                    <w:r>
                      <w:t>DRAFT</w:t>
                    </w:r>
                  </w:p>
                </w:txbxContent>
              </v:textbox>
              <w10:wrap anchorx="page" anchory="page"/>
            </v:shape>
          </w:pict>
        </mc:Fallback>
      </mc:AlternateContent>
    </w:r>
  </w:p>
  <w:p w14:paraId="2948C027" w14:textId="77777777" w:rsidR="0041051B" w:rsidRDefault="0041051B" w:rsidP="00796010"/>
  <w:p w14:paraId="67006BB6" w14:textId="77777777" w:rsidR="0041051B" w:rsidRDefault="0041051B" w:rsidP="0079601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CCBA0" w14:textId="1BC502CC" w:rsidR="0041051B" w:rsidRPr="00A10D58" w:rsidRDefault="0041051B" w:rsidP="00796010">
    <w:pPr>
      <w:pStyle w:val="Header"/>
    </w:pPr>
    <w:r>
      <w:t>Manila LDAP Migration - Technical Design</w:t>
    </w:r>
  </w:p>
  <w:p w14:paraId="2CDCB49C" w14:textId="77777777" w:rsidR="0041051B" w:rsidRDefault="0041051B" w:rsidP="00796010">
    <w:pPr>
      <w:pStyle w:val="Header"/>
    </w:pPr>
  </w:p>
  <w:p w14:paraId="2A098556" w14:textId="77777777" w:rsidR="0041051B" w:rsidRDefault="0041051B" w:rsidP="007960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86643A4"/>
    <w:lvl w:ilvl="0">
      <w:start w:val="1"/>
      <w:numFmt w:val="decimal"/>
      <w:lvlText w:val="%1."/>
      <w:lvlJc w:val="left"/>
      <w:pPr>
        <w:tabs>
          <w:tab w:val="num" w:pos="360"/>
        </w:tabs>
        <w:ind w:left="360" w:hanging="360"/>
      </w:pPr>
    </w:lvl>
  </w:abstractNum>
  <w:abstractNum w:abstractNumId="1" w15:restartNumberingAfterBreak="0">
    <w:nsid w:val="02E41C8B"/>
    <w:multiLevelType w:val="multilevel"/>
    <w:tmpl w:val="0554CAEC"/>
    <w:lvl w:ilvl="0">
      <w:start w:val="1"/>
      <w:numFmt w:val="decimal"/>
      <w:lvlText w:val="%1"/>
      <w:lvlJc w:val="left"/>
      <w:pPr>
        <w:tabs>
          <w:tab w:val="num" w:pos="340"/>
        </w:tabs>
        <w:ind w:left="340" w:hanging="340"/>
      </w:pPr>
      <w:rPr>
        <w:rFonts w:ascii="9999999" w:hAnsi="9999999"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2" w15:restartNumberingAfterBreak="0">
    <w:nsid w:val="05A5389D"/>
    <w:multiLevelType w:val="multilevel"/>
    <w:tmpl w:val="682AAA3C"/>
    <w:lvl w:ilvl="0">
      <w:start w:val="1"/>
      <w:numFmt w:val="decimal"/>
      <w:lvlText w:val="%1."/>
      <w:lvlJc w:val="left"/>
      <w:pPr>
        <w:ind w:left="1260" w:hanging="567"/>
      </w:pPr>
      <w:rPr>
        <w:rFonts w:hint="default"/>
      </w:rPr>
    </w:lvl>
    <w:lvl w:ilvl="1">
      <w:start w:val="1"/>
      <w:numFmt w:val="lowerLetter"/>
      <w:lvlText w:val="%2."/>
      <w:lvlJc w:val="left"/>
      <w:pPr>
        <w:tabs>
          <w:tab w:val="num" w:pos="1287"/>
        </w:tabs>
        <w:ind w:left="1287" w:hanging="567"/>
      </w:pPr>
      <w:rPr>
        <w:rFonts w:hint="default"/>
      </w:rPr>
    </w:lvl>
    <w:lvl w:ilvl="2">
      <w:start w:val="1"/>
      <w:numFmt w:val="lowerRoman"/>
      <w:lvlText w:val="%3."/>
      <w:lvlJc w:val="left"/>
      <w:pPr>
        <w:tabs>
          <w:tab w:val="num" w:pos="1854"/>
        </w:tabs>
        <w:ind w:left="1854" w:hanging="567"/>
      </w:pPr>
      <w:rPr>
        <w:rFonts w:hint="default"/>
      </w:rPr>
    </w:lvl>
    <w:lvl w:ilvl="3">
      <w:start w:val="1"/>
      <w:numFmt w:val="decimal"/>
      <w:lvlText w:val="%4."/>
      <w:lvlJc w:val="left"/>
      <w:pPr>
        <w:tabs>
          <w:tab w:val="num" w:pos="2421"/>
        </w:tabs>
        <w:ind w:left="2421" w:hanging="567"/>
      </w:pPr>
      <w:rPr>
        <w:rFonts w:hint="default"/>
      </w:rPr>
    </w:lvl>
    <w:lvl w:ilvl="4">
      <w:start w:val="1"/>
      <w:numFmt w:val="lowerLetter"/>
      <w:lvlText w:val="%5."/>
      <w:lvlJc w:val="left"/>
      <w:pPr>
        <w:tabs>
          <w:tab w:val="num" w:pos="2988"/>
        </w:tabs>
        <w:ind w:left="2988" w:hanging="567"/>
      </w:pPr>
      <w:rPr>
        <w:rFonts w:hint="default"/>
      </w:rPr>
    </w:lvl>
    <w:lvl w:ilvl="5">
      <w:start w:val="1"/>
      <w:numFmt w:val="lowerRoman"/>
      <w:lvlText w:val="%6."/>
      <w:lvlJc w:val="left"/>
      <w:pPr>
        <w:tabs>
          <w:tab w:val="num" w:pos="3555"/>
        </w:tabs>
        <w:ind w:left="3555" w:hanging="567"/>
      </w:pPr>
      <w:rPr>
        <w:rFonts w:hint="default"/>
      </w:rPr>
    </w:lvl>
    <w:lvl w:ilvl="6">
      <w:start w:val="1"/>
      <w:numFmt w:val="decimal"/>
      <w:lvlText w:val="%7."/>
      <w:lvlJc w:val="left"/>
      <w:pPr>
        <w:tabs>
          <w:tab w:val="num" w:pos="4122"/>
        </w:tabs>
        <w:ind w:left="4122" w:hanging="567"/>
      </w:pPr>
      <w:rPr>
        <w:rFonts w:hint="default"/>
      </w:rPr>
    </w:lvl>
    <w:lvl w:ilvl="7">
      <w:start w:val="1"/>
      <w:numFmt w:val="lowerLetter"/>
      <w:lvlText w:val="%8."/>
      <w:lvlJc w:val="left"/>
      <w:pPr>
        <w:tabs>
          <w:tab w:val="num" w:pos="4689"/>
        </w:tabs>
        <w:ind w:left="4689" w:hanging="567"/>
      </w:pPr>
      <w:rPr>
        <w:rFonts w:hint="default"/>
      </w:rPr>
    </w:lvl>
    <w:lvl w:ilvl="8">
      <w:start w:val="1"/>
      <w:numFmt w:val="lowerRoman"/>
      <w:lvlText w:val="%9."/>
      <w:lvlJc w:val="left"/>
      <w:pPr>
        <w:tabs>
          <w:tab w:val="num" w:pos="5256"/>
        </w:tabs>
        <w:ind w:left="5256" w:hanging="567"/>
      </w:pPr>
      <w:rPr>
        <w:rFonts w:hint="default"/>
      </w:rPr>
    </w:lvl>
  </w:abstractNum>
  <w:abstractNum w:abstractNumId="3" w15:restartNumberingAfterBreak="0">
    <w:nsid w:val="0984408E"/>
    <w:multiLevelType w:val="multilevel"/>
    <w:tmpl w:val="EE3860A0"/>
    <w:name w:val="PwCListNumbers1"/>
    <w:styleLink w:val="PwCListNumbers1"/>
    <w:lvl w:ilvl="0">
      <w:start w:val="1"/>
      <w:numFmt w:val="decimal"/>
      <w:lvlText w:val="%1."/>
      <w:lvlJc w:val="left"/>
      <w:pPr>
        <w:tabs>
          <w:tab w:val="num" w:pos="927"/>
        </w:tabs>
        <w:ind w:left="92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4" w15:restartNumberingAfterBreak="0">
    <w:nsid w:val="0DA94B7A"/>
    <w:multiLevelType w:val="multilevel"/>
    <w:tmpl w:val="82AEF55A"/>
    <w:lvl w:ilvl="0">
      <w:start w:val="1"/>
      <w:numFmt w:val="decimal"/>
      <w:pStyle w:val="Stle"/>
      <w:lvlText w:val="%1"/>
      <w:lvlJc w:val="left"/>
      <w:pPr>
        <w:tabs>
          <w:tab w:val="num" w:pos="340"/>
        </w:tabs>
        <w:ind w:left="340" w:hanging="340"/>
      </w:pPr>
      <w:rPr>
        <w:rFonts w:asciiTheme="minorHAnsi" w:hAnsiTheme="minorHAnsi" w:cstheme="minorHAnsi"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5" w15:restartNumberingAfterBreak="0">
    <w:nsid w:val="0E0050F9"/>
    <w:multiLevelType w:val="multilevel"/>
    <w:tmpl w:val="2F064B2A"/>
    <w:lvl w:ilvl="0">
      <w:start w:val="1"/>
      <w:numFmt w:val="decimal"/>
      <w:lvlText w:val="%1."/>
      <w:lvlJc w:val="left"/>
      <w:pPr>
        <w:ind w:left="1260" w:hanging="567"/>
      </w:pPr>
      <w:rPr>
        <w:rFonts w:hint="default"/>
      </w:rPr>
    </w:lvl>
    <w:lvl w:ilvl="1">
      <w:start w:val="1"/>
      <w:numFmt w:val="lowerLetter"/>
      <w:lvlText w:val="%2."/>
      <w:lvlJc w:val="left"/>
      <w:pPr>
        <w:tabs>
          <w:tab w:val="num" w:pos="1287"/>
        </w:tabs>
        <w:ind w:left="1287" w:hanging="567"/>
      </w:pPr>
      <w:rPr>
        <w:rFonts w:hint="default"/>
      </w:rPr>
    </w:lvl>
    <w:lvl w:ilvl="2">
      <w:start w:val="1"/>
      <w:numFmt w:val="lowerRoman"/>
      <w:lvlText w:val="%3."/>
      <w:lvlJc w:val="left"/>
      <w:pPr>
        <w:tabs>
          <w:tab w:val="num" w:pos="1854"/>
        </w:tabs>
        <w:ind w:left="1854" w:hanging="567"/>
      </w:pPr>
      <w:rPr>
        <w:rFonts w:hint="default"/>
      </w:rPr>
    </w:lvl>
    <w:lvl w:ilvl="3">
      <w:start w:val="1"/>
      <w:numFmt w:val="decimal"/>
      <w:lvlText w:val="%4."/>
      <w:lvlJc w:val="left"/>
      <w:pPr>
        <w:tabs>
          <w:tab w:val="num" w:pos="2421"/>
        </w:tabs>
        <w:ind w:left="2421" w:hanging="567"/>
      </w:pPr>
      <w:rPr>
        <w:rFonts w:hint="default"/>
      </w:rPr>
    </w:lvl>
    <w:lvl w:ilvl="4">
      <w:start w:val="1"/>
      <w:numFmt w:val="lowerLetter"/>
      <w:lvlText w:val="%5."/>
      <w:lvlJc w:val="left"/>
      <w:pPr>
        <w:tabs>
          <w:tab w:val="num" w:pos="2988"/>
        </w:tabs>
        <w:ind w:left="2988" w:hanging="567"/>
      </w:pPr>
      <w:rPr>
        <w:rFonts w:hint="default"/>
      </w:rPr>
    </w:lvl>
    <w:lvl w:ilvl="5">
      <w:start w:val="1"/>
      <w:numFmt w:val="lowerRoman"/>
      <w:lvlText w:val="%6."/>
      <w:lvlJc w:val="left"/>
      <w:pPr>
        <w:tabs>
          <w:tab w:val="num" w:pos="3555"/>
        </w:tabs>
        <w:ind w:left="3555" w:hanging="567"/>
      </w:pPr>
      <w:rPr>
        <w:rFonts w:hint="default"/>
      </w:rPr>
    </w:lvl>
    <w:lvl w:ilvl="6">
      <w:start w:val="1"/>
      <w:numFmt w:val="decimal"/>
      <w:lvlText w:val="%7."/>
      <w:lvlJc w:val="left"/>
      <w:pPr>
        <w:tabs>
          <w:tab w:val="num" w:pos="4122"/>
        </w:tabs>
        <w:ind w:left="4122" w:hanging="567"/>
      </w:pPr>
      <w:rPr>
        <w:rFonts w:hint="default"/>
      </w:rPr>
    </w:lvl>
    <w:lvl w:ilvl="7">
      <w:start w:val="1"/>
      <w:numFmt w:val="lowerLetter"/>
      <w:lvlText w:val="%8."/>
      <w:lvlJc w:val="left"/>
      <w:pPr>
        <w:tabs>
          <w:tab w:val="num" w:pos="4689"/>
        </w:tabs>
        <w:ind w:left="4689" w:hanging="567"/>
      </w:pPr>
      <w:rPr>
        <w:rFonts w:hint="default"/>
      </w:rPr>
    </w:lvl>
    <w:lvl w:ilvl="8">
      <w:start w:val="1"/>
      <w:numFmt w:val="lowerRoman"/>
      <w:lvlText w:val="%9."/>
      <w:lvlJc w:val="left"/>
      <w:pPr>
        <w:tabs>
          <w:tab w:val="num" w:pos="5256"/>
        </w:tabs>
        <w:ind w:left="5256" w:hanging="567"/>
      </w:pPr>
      <w:rPr>
        <w:rFonts w:hint="default"/>
      </w:rPr>
    </w:lvl>
  </w:abstractNum>
  <w:abstractNum w:abstractNumId="6" w15:restartNumberingAfterBreak="0">
    <w:nsid w:val="0E5E6FB1"/>
    <w:multiLevelType w:val="multilevel"/>
    <w:tmpl w:val="53ECE29A"/>
    <w:lvl w:ilvl="0">
      <w:start w:val="1"/>
      <w:numFmt w:val="decimal"/>
      <w:lvlText w:val="%1."/>
      <w:lvlJc w:val="left"/>
      <w:pPr>
        <w:ind w:left="1260" w:hanging="567"/>
      </w:pPr>
      <w:rPr>
        <w:rFonts w:hint="default"/>
      </w:rPr>
    </w:lvl>
    <w:lvl w:ilvl="1">
      <w:start w:val="1"/>
      <w:numFmt w:val="lowerLetter"/>
      <w:lvlText w:val="%2."/>
      <w:lvlJc w:val="left"/>
      <w:pPr>
        <w:tabs>
          <w:tab w:val="num" w:pos="1287"/>
        </w:tabs>
        <w:ind w:left="1287" w:hanging="567"/>
      </w:pPr>
      <w:rPr>
        <w:rFonts w:hint="default"/>
      </w:rPr>
    </w:lvl>
    <w:lvl w:ilvl="2">
      <w:start w:val="1"/>
      <w:numFmt w:val="lowerRoman"/>
      <w:lvlText w:val="%3."/>
      <w:lvlJc w:val="left"/>
      <w:pPr>
        <w:tabs>
          <w:tab w:val="num" w:pos="1854"/>
        </w:tabs>
        <w:ind w:left="1854" w:hanging="567"/>
      </w:pPr>
      <w:rPr>
        <w:rFonts w:hint="default"/>
      </w:rPr>
    </w:lvl>
    <w:lvl w:ilvl="3">
      <w:start w:val="1"/>
      <w:numFmt w:val="decimal"/>
      <w:lvlText w:val="%4."/>
      <w:lvlJc w:val="left"/>
      <w:pPr>
        <w:tabs>
          <w:tab w:val="num" w:pos="2421"/>
        </w:tabs>
        <w:ind w:left="2421" w:hanging="567"/>
      </w:pPr>
      <w:rPr>
        <w:rFonts w:hint="default"/>
      </w:rPr>
    </w:lvl>
    <w:lvl w:ilvl="4">
      <w:start w:val="1"/>
      <w:numFmt w:val="lowerLetter"/>
      <w:lvlText w:val="%5."/>
      <w:lvlJc w:val="left"/>
      <w:pPr>
        <w:tabs>
          <w:tab w:val="num" w:pos="2988"/>
        </w:tabs>
        <w:ind w:left="2988" w:hanging="567"/>
      </w:pPr>
      <w:rPr>
        <w:rFonts w:hint="default"/>
      </w:rPr>
    </w:lvl>
    <w:lvl w:ilvl="5">
      <w:start w:val="1"/>
      <w:numFmt w:val="lowerRoman"/>
      <w:lvlText w:val="%6."/>
      <w:lvlJc w:val="left"/>
      <w:pPr>
        <w:tabs>
          <w:tab w:val="num" w:pos="3555"/>
        </w:tabs>
        <w:ind w:left="3555" w:hanging="567"/>
      </w:pPr>
      <w:rPr>
        <w:rFonts w:hint="default"/>
      </w:rPr>
    </w:lvl>
    <w:lvl w:ilvl="6">
      <w:start w:val="1"/>
      <w:numFmt w:val="decimal"/>
      <w:lvlText w:val="%7."/>
      <w:lvlJc w:val="left"/>
      <w:pPr>
        <w:tabs>
          <w:tab w:val="num" w:pos="4122"/>
        </w:tabs>
        <w:ind w:left="4122" w:hanging="567"/>
      </w:pPr>
      <w:rPr>
        <w:rFonts w:hint="default"/>
      </w:rPr>
    </w:lvl>
    <w:lvl w:ilvl="7">
      <w:start w:val="1"/>
      <w:numFmt w:val="lowerLetter"/>
      <w:lvlText w:val="%8."/>
      <w:lvlJc w:val="left"/>
      <w:pPr>
        <w:tabs>
          <w:tab w:val="num" w:pos="4689"/>
        </w:tabs>
        <w:ind w:left="4689" w:hanging="567"/>
      </w:pPr>
      <w:rPr>
        <w:rFonts w:hint="default"/>
      </w:rPr>
    </w:lvl>
    <w:lvl w:ilvl="8">
      <w:start w:val="1"/>
      <w:numFmt w:val="lowerRoman"/>
      <w:lvlText w:val="%9."/>
      <w:lvlJc w:val="left"/>
      <w:pPr>
        <w:tabs>
          <w:tab w:val="num" w:pos="5256"/>
        </w:tabs>
        <w:ind w:left="5256" w:hanging="567"/>
      </w:pPr>
      <w:rPr>
        <w:rFonts w:hint="default"/>
      </w:rPr>
    </w:lvl>
  </w:abstractNum>
  <w:abstractNum w:abstractNumId="7" w15:restartNumberingAfterBreak="0">
    <w:nsid w:val="15E94C5C"/>
    <w:multiLevelType w:val="multilevel"/>
    <w:tmpl w:val="5ECAFE4E"/>
    <w:lvl w:ilvl="0">
      <w:start w:val="1"/>
      <w:numFmt w:val="decimal"/>
      <w:lvlText w:val="%1."/>
      <w:lvlJc w:val="left"/>
      <w:pPr>
        <w:tabs>
          <w:tab w:val="num" w:pos="1843"/>
        </w:tabs>
        <w:ind w:left="1843" w:hanging="567"/>
      </w:pPr>
      <w:rPr>
        <w:rFonts w:hint="default"/>
      </w:rPr>
    </w:lvl>
    <w:lvl w:ilvl="1">
      <w:start w:val="1"/>
      <w:numFmt w:val="lowerLetter"/>
      <w:lvlText w:val="%2."/>
      <w:lvlJc w:val="left"/>
      <w:pPr>
        <w:tabs>
          <w:tab w:val="num" w:pos="1870"/>
        </w:tabs>
        <w:ind w:left="1870" w:hanging="567"/>
      </w:pPr>
      <w:rPr>
        <w:rFonts w:hint="default"/>
      </w:rPr>
    </w:lvl>
    <w:lvl w:ilvl="2">
      <w:start w:val="1"/>
      <w:numFmt w:val="lowerRoman"/>
      <w:lvlText w:val="%3."/>
      <w:lvlJc w:val="left"/>
      <w:pPr>
        <w:tabs>
          <w:tab w:val="num" w:pos="2437"/>
        </w:tabs>
        <w:ind w:left="2437" w:hanging="567"/>
      </w:pPr>
      <w:rPr>
        <w:rFonts w:hint="default"/>
      </w:rPr>
    </w:lvl>
    <w:lvl w:ilvl="3">
      <w:start w:val="1"/>
      <w:numFmt w:val="decimal"/>
      <w:lvlText w:val="%4."/>
      <w:lvlJc w:val="left"/>
      <w:pPr>
        <w:tabs>
          <w:tab w:val="num" w:pos="3004"/>
        </w:tabs>
        <w:ind w:left="3004" w:hanging="567"/>
      </w:pPr>
      <w:rPr>
        <w:rFonts w:hint="default"/>
      </w:rPr>
    </w:lvl>
    <w:lvl w:ilvl="4">
      <w:start w:val="1"/>
      <w:numFmt w:val="lowerLetter"/>
      <w:lvlText w:val="%5."/>
      <w:lvlJc w:val="left"/>
      <w:pPr>
        <w:tabs>
          <w:tab w:val="num" w:pos="3571"/>
        </w:tabs>
        <w:ind w:left="3571" w:hanging="567"/>
      </w:pPr>
      <w:rPr>
        <w:rFonts w:hint="default"/>
      </w:rPr>
    </w:lvl>
    <w:lvl w:ilvl="5">
      <w:start w:val="1"/>
      <w:numFmt w:val="lowerRoman"/>
      <w:lvlText w:val="%6."/>
      <w:lvlJc w:val="left"/>
      <w:pPr>
        <w:tabs>
          <w:tab w:val="num" w:pos="4138"/>
        </w:tabs>
        <w:ind w:left="4138" w:hanging="567"/>
      </w:pPr>
      <w:rPr>
        <w:rFonts w:hint="default"/>
      </w:rPr>
    </w:lvl>
    <w:lvl w:ilvl="6">
      <w:start w:val="1"/>
      <w:numFmt w:val="decimal"/>
      <w:lvlText w:val="%7."/>
      <w:lvlJc w:val="left"/>
      <w:pPr>
        <w:tabs>
          <w:tab w:val="num" w:pos="4705"/>
        </w:tabs>
        <w:ind w:left="4705" w:hanging="567"/>
      </w:pPr>
      <w:rPr>
        <w:rFonts w:hint="default"/>
      </w:rPr>
    </w:lvl>
    <w:lvl w:ilvl="7">
      <w:start w:val="1"/>
      <w:numFmt w:val="lowerLetter"/>
      <w:lvlText w:val="%8."/>
      <w:lvlJc w:val="left"/>
      <w:pPr>
        <w:tabs>
          <w:tab w:val="num" w:pos="5272"/>
        </w:tabs>
        <w:ind w:left="5272" w:hanging="567"/>
      </w:pPr>
      <w:rPr>
        <w:rFonts w:hint="default"/>
      </w:rPr>
    </w:lvl>
    <w:lvl w:ilvl="8">
      <w:start w:val="1"/>
      <w:numFmt w:val="lowerRoman"/>
      <w:lvlText w:val="%9."/>
      <w:lvlJc w:val="left"/>
      <w:pPr>
        <w:tabs>
          <w:tab w:val="num" w:pos="5839"/>
        </w:tabs>
        <w:ind w:left="5839" w:hanging="567"/>
      </w:pPr>
      <w:rPr>
        <w:rFonts w:hint="default"/>
      </w:rPr>
    </w:lvl>
  </w:abstractNum>
  <w:abstractNum w:abstractNumId="8" w15:restartNumberingAfterBreak="0">
    <w:nsid w:val="194E68BC"/>
    <w:multiLevelType w:val="multilevel"/>
    <w:tmpl w:val="1FE62DB2"/>
    <w:lvl w:ilvl="0">
      <w:start w:val="1"/>
      <w:numFmt w:val="decimal"/>
      <w:lvlText w:val="%1."/>
      <w:lvlJc w:val="left"/>
      <w:pPr>
        <w:tabs>
          <w:tab w:val="num" w:pos="1843"/>
        </w:tabs>
        <w:ind w:left="1843" w:hanging="567"/>
      </w:pPr>
      <w:rPr>
        <w:rFonts w:hint="default"/>
      </w:rPr>
    </w:lvl>
    <w:lvl w:ilvl="1">
      <w:start w:val="1"/>
      <w:numFmt w:val="lowerLetter"/>
      <w:lvlText w:val="%2."/>
      <w:lvlJc w:val="left"/>
      <w:pPr>
        <w:tabs>
          <w:tab w:val="num" w:pos="1870"/>
        </w:tabs>
        <w:ind w:left="1870" w:hanging="567"/>
      </w:pPr>
      <w:rPr>
        <w:rFonts w:hint="default"/>
      </w:rPr>
    </w:lvl>
    <w:lvl w:ilvl="2">
      <w:start w:val="1"/>
      <w:numFmt w:val="lowerRoman"/>
      <w:lvlText w:val="%3."/>
      <w:lvlJc w:val="left"/>
      <w:pPr>
        <w:tabs>
          <w:tab w:val="num" w:pos="2437"/>
        </w:tabs>
        <w:ind w:left="2437" w:hanging="567"/>
      </w:pPr>
      <w:rPr>
        <w:rFonts w:hint="default"/>
      </w:rPr>
    </w:lvl>
    <w:lvl w:ilvl="3">
      <w:start w:val="1"/>
      <w:numFmt w:val="decimal"/>
      <w:lvlText w:val="%4."/>
      <w:lvlJc w:val="left"/>
      <w:pPr>
        <w:tabs>
          <w:tab w:val="num" w:pos="3004"/>
        </w:tabs>
        <w:ind w:left="3004" w:hanging="567"/>
      </w:pPr>
      <w:rPr>
        <w:rFonts w:hint="default"/>
      </w:rPr>
    </w:lvl>
    <w:lvl w:ilvl="4">
      <w:start w:val="1"/>
      <w:numFmt w:val="lowerLetter"/>
      <w:lvlText w:val="%5."/>
      <w:lvlJc w:val="left"/>
      <w:pPr>
        <w:tabs>
          <w:tab w:val="num" w:pos="3571"/>
        </w:tabs>
        <w:ind w:left="3571" w:hanging="567"/>
      </w:pPr>
      <w:rPr>
        <w:rFonts w:hint="default"/>
      </w:rPr>
    </w:lvl>
    <w:lvl w:ilvl="5">
      <w:start w:val="1"/>
      <w:numFmt w:val="lowerRoman"/>
      <w:lvlText w:val="%6."/>
      <w:lvlJc w:val="left"/>
      <w:pPr>
        <w:tabs>
          <w:tab w:val="num" w:pos="4138"/>
        </w:tabs>
        <w:ind w:left="4138" w:hanging="567"/>
      </w:pPr>
      <w:rPr>
        <w:rFonts w:hint="default"/>
      </w:rPr>
    </w:lvl>
    <w:lvl w:ilvl="6">
      <w:start w:val="1"/>
      <w:numFmt w:val="decimal"/>
      <w:lvlText w:val="%7."/>
      <w:lvlJc w:val="left"/>
      <w:pPr>
        <w:tabs>
          <w:tab w:val="num" w:pos="4705"/>
        </w:tabs>
        <w:ind w:left="4705" w:hanging="567"/>
      </w:pPr>
      <w:rPr>
        <w:rFonts w:hint="default"/>
      </w:rPr>
    </w:lvl>
    <w:lvl w:ilvl="7">
      <w:start w:val="1"/>
      <w:numFmt w:val="lowerLetter"/>
      <w:lvlText w:val="%8."/>
      <w:lvlJc w:val="left"/>
      <w:pPr>
        <w:tabs>
          <w:tab w:val="num" w:pos="5272"/>
        </w:tabs>
        <w:ind w:left="5272" w:hanging="567"/>
      </w:pPr>
      <w:rPr>
        <w:rFonts w:hint="default"/>
      </w:rPr>
    </w:lvl>
    <w:lvl w:ilvl="8">
      <w:start w:val="1"/>
      <w:numFmt w:val="lowerRoman"/>
      <w:lvlText w:val="%9."/>
      <w:lvlJc w:val="left"/>
      <w:pPr>
        <w:tabs>
          <w:tab w:val="num" w:pos="5839"/>
        </w:tabs>
        <w:ind w:left="5839" w:hanging="567"/>
      </w:pPr>
      <w:rPr>
        <w:rFonts w:hint="default"/>
      </w:rPr>
    </w:lvl>
  </w:abstractNum>
  <w:abstractNum w:abstractNumId="9" w15:restartNumberingAfterBreak="0">
    <w:nsid w:val="224617AA"/>
    <w:multiLevelType w:val="multilevel"/>
    <w:tmpl w:val="5A66958E"/>
    <w:styleLink w:val="SmartNumbering"/>
    <w:lvl w:ilvl="0">
      <w:start w:val="1"/>
      <w:numFmt w:val="decimal"/>
      <w:lvlText w:val="%1."/>
      <w:lvlJc w:val="left"/>
      <w:pPr>
        <w:tabs>
          <w:tab w:val="num" w:pos="360"/>
        </w:tabs>
        <w:ind w:left="360" w:hanging="360"/>
      </w:pPr>
      <w:rPr>
        <w:rFonts w:asciiTheme="minorHAnsi" w:hAnsiTheme="minorHAnsi" w:hint="default"/>
        <w:b w:val="0"/>
        <w:i w:val="0"/>
        <w:sz w:val="22"/>
      </w:rPr>
    </w:lvl>
    <w:lvl w:ilvl="1">
      <w:start w:val="1"/>
      <w:numFmt w:val="decimal"/>
      <w:lvlText w:val="%2."/>
      <w:lvlJc w:val="left"/>
      <w:pPr>
        <w:tabs>
          <w:tab w:val="num" w:pos="720"/>
        </w:tabs>
        <w:ind w:left="720" w:hanging="360"/>
      </w:pPr>
      <w:rPr>
        <w:rFonts w:asciiTheme="minorHAnsi" w:hAnsiTheme="minorHAnsi" w:hint="default"/>
        <w:b w:val="0"/>
        <w:i w:val="0"/>
        <w:sz w:val="22"/>
      </w:rPr>
    </w:lvl>
    <w:lvl w:ilvl="2">
      <w:start w:val="1"/>
      <w:numFmt w:val="decimal"/>
      <w:lvlText w:val="%3."/>
      <w:lvlJc w:val="left"/>
      <w:pPr>
        <w:tabs>
          <w:tab w:val="num" w:pos="1080"/>
        </w:tabs>
        <w:ind w:left="1080" w:hanging="360"/>
      </w:pPr>
      <w:rPr>
        <w:rFonts w:asciiTheme="minorHAnsi" w:hAnsiTheme="minorHAnsi" w:hint="default"/>
        <w:b w:val="0"/>
        <w:i w:val="0"/>
        <w:sz w:val="22"/>
      </w:rPr>
    </w:lvl>
    <w:lvl w:ilvl="3">
      <w:start w:val="1"/>
      <w:numFmt w:val="decimal"/>
      <w:lvlText w:val="%4."/>
      <w:lvlJc w:val="left"/>
      <w:pPr>
        <w:tabs>
          <w:tab w:val="num" w:pos="1440"/>
        </w:tabs>
        <w:ind w:left="1440" w:hanging="360"/>
      </w:pPr>
      <w:rPr>
        <w:rFonts w:asciiTheme="minorHAnsi" w:hAnsiTheme="minorHAnsi" w:hint="default"/>
        <w:b w:val="0"/>
        <w:i w:val="0"/>
        <w:sz w:val="22"/>
      </w:rPr>
    </w:lvl>
    <w:lvl w:ilvl="4">
      <w:start w:val="1"/>
      <w:numFmt w:val="decimal"/>
      <w:lvlText w:val="%5."/>
      <w:lvlJc w:val="left"/>
      <w:pPr>
        <w:tabs>
          <w:tab w:val="num" w:pos="1800"/>
        </w:tabs>
        <w:ind w:left="1800" w:hanging="360"/>
      </w:pPr>
      <w:rPr>
        <w:rFonts w:asciiTheme="minorHAnsi" w:hAnsiTheme="minorHAnsi" w:hint="default"/>
        <w:b w:val="0"/>
        <w:i w:val="0"/>
        <w:sz w:val="22"/>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0" w15:restartNumberingAfterBreak="0">
    <w:nsid w:val="26123CAA"/>
    <w:multiLevelType w:val="hybridMultilevel"/>
    <w:tmpl w:val="ECA043E8"/>
    <w:name w:val="PwCListNumbers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13F5C"/>
    <w:multiLevelType w:val="singleLevel"/>
    <w:tmpl w:val="ECAC3BC4"/>
    <w:lvl w:ilvl="0">
      <w:start w:val="1"/>
      <w:numFmt w:val="bullet"/>
      <w:pStyle w:val="BulletPara1"/>
      <w:lvlText w:val=""/>
      <w:lvlJc w:val="left"/>
      <w:pPr>
        <w:tabs>
          <w:tab w:val="num" w:pos="360"/>
        </w:tabs>
        <w:ind w:left="360" w:hanging="360"/>
      </w:pPr>
      <w:rPr>
        <w:rFonts w:ascii="Symbol" w:hAnsi="Symbol" w:hint="default"/>
      </w:rPr>
    </w:lvl>
  </w:abstractNum>
  <w:abstractNum w:abstractNumId="12" w15:restartNumberingAfterBreak="0">
    <w:nsid w:val="33C9754F"/>
    <w:multiLevelType w:val="multilevel"/>
    <w:tmpl w:val="738A0948"/>
    <w:lvl w:ilvl="0">
      <w:start w:val="1"/>
      <w:numFmt w:val="decimal"/>
      <w:lvlText w:val="%1."/>
      <w:lvlJc w:val="left"/>
      <w:pPr>
        <w:tabs>
          <w:tab w:val="num" w:pos="1843"/>
        </w:tabs>
        <w:ind w:left="1843" w:hanging="567"/>
      </w:pPr>
      <w:rPr>
        <w:rFonts w:hint="default"/>
      </w:rPr>
    </w:lvl>
    <w:lvl w:ilvl="1">
      <w:start w:val="1"/>
      <w:numFmt w:val="lowerLetter"/>
      <w:lvlText w:val="%2."/>
      <w:lvlJc w:val="left"/>
      <w:pPr>
        <w:tabs>
          <w:tab w:val="num" w:pos="1870"/>
        </w:tabs>
        <w:ind w:left="1870" w:hanging="567"/>
      </w:pPr>
      <w:rPr>
        <w:rFonts w:hint="default"/>
      </w:rPr>
    </w:lvl>
    <w:lvl w:ilvl="2">
      <w:start w:val="1"/>
      <w:numFmt w:val="lowerRoman"/>
      <w:lvlText w:val="%3."/>
      <w:lvlJc w:val="left"/>
      <w:pPr>
        <w:tabs>
          <w:tab w:val="num" w:pos="2437"/>
        </w:tabs>
        <w:ind w:left="2437" w:hanging="567"/>
      </w:pPr>
      <w:rPr>
        <w:rFonts w:hint="default"/>
      </w:rPr>
    </w:lvl>
    <w:lvl w:ilvl="3">
      <w:start w:val="1"/>
      <w:numFmt w:val="decimal"/>
      <w:lvlText w:val="%4."/>
      <w:lvlJc w:val="left"/>
      <w:pPr>
        <w:tabs>
          <w:tab w:val="num" w:pos="3004"/>
        </w:tabs>
        <w:ind w:left="3004" w:hanging="567"/>
      </w:pPr>
      <w:rPr>
        <w:rFonts w:hint="default"/>
      </w:rPr>
    </w:lvl>
    <w:lvl w:ilvl="4">
      <w:start w:val="1"/>
      <w:numFmt w:val="lowerLetter"/>
      <w:lvlText w:val="%5."/>
      <w:lvlJc w:val="left"/>
      <w:pPr>
        <w:tabs>
          <w:tab w:val="num" w:pos="3571"/>
        </w:tabs>
        <w:ind w:left="3571" w:hanging="567"/>
      </w:pPr>
      <w:rPr>
        <w:rFonts w:hint="default"/>
      </w:rPr>
    </w:lvl>
    <w:lvl w:ilvl="5">
      <w:start w:val="1"/>
      <w:numFmt w:val="lowerRoman"/>
      <w:lvlText w:val="%6."/>
      <w:lvlJc w:val="left"/>
      <w:pPr>
        <w:tabs>
          <w:tab w:val="num" w:pos="4138"/>
        </w:tabs>
        <w:ind w:left="4138" w:hanging="567"/>
      </w:pPr>
      <w:rPr>
        <w:rFonts w:hint="default"/>
      </w:rPr>
    </w:lvl>
    <w:lvl w:ilvl="6">
      <w:start w:val="1"/>
      <w:numFmt w:val="decimal"/>
      <w:lvlText w:val="%7."/>
      <w:lvlJc w:val="left"/>
      <w:pPr>
        <w:tabs>
          <w:tab w:val="num" w:pos="4705"/>
        </w:tabs>
        <w:ind w:left="4705" w:hanging="567"/>
      </w:pPr>
      <w:rPr>
        <w:rFonts w:hint="default"/>
      </w:rPr>
    </w:lvl>
    <w:lvl w:ilvl="7">
      <w:start w:val="1"/>
      <w:numFmt w:val="lowerLetter"/>
      <w:lvlText w:val="%8."/>
      <w:lvlJc w:val="left"/>
      <w:pPr>
        <w:tabs>
          <w:tab w:val="num" w:pos="5272"/>
        </w:tabs>
        <w:ind w:left="5272" w:hanging="567"/>
      </w:pPr>
      <w:rPr>
        <w:rFonts w:hint="default"/>
      </w:rPr>
    </w:lvl>
    <w:lvl w:ilvl="8">
      <w:start w:val="1"/>
      <w:numFmt w:val="lowerRoman"/>
      <w:lvlText w:val="%9."/>
      <w:lvlJc w:val="left"/>
      <w:pPr>
        <w:tabs>
          <w:tab w:val="num" w:pos="5839"/>
        </w:tabs>
        <w:ind w:left="5839" w:hanging="567"/>
      </w:pPr>
      <w:rPr>
        <w:rFonts w:hint="default"/>
      </w:rPr>
    </w:lvl>
  </w:abstractNum>
  <w:abstractNum w:abstractNumId="13" w15:restartNumberingAfterBreak="0">
    <w:nsid w:val="36D71379"/>
    <w:multiLevelType w:val="multilevel"/>
    <w:tmpl w:val="3378E832"/>
    <w:name w:val="PwCListNumbers133"/>
    <w:lvl w:ilvl="0">
      <w:start w:val="1"/>
      <w:numFmt w:val="decimal"/>
      <w:pStyle w:val="3ListNumber"/>
      <w:lvlText w:val="%1."/>
      <w:lvlJc w:val="left"/>
      <w:pPr>
        <w:ind w:left="1589" w:hanging="567"/>
      </w:pPr>
      <w:rPr>
        <w:rFonts w:hint="default"/>
      </w:rPr>
    </w:lvl>
    <w:lvl w:ilvl="1">
      <w:start w:val="1"/>
      <w:numFmt w:val="lowerLetter"/>
      <w:pStyle w:val="ListNumber2"/>
      <w:lvlText w:val="%2."/>
      <w:lvlJc w:val="left"/>
      <w:pPr>
        <w:tabs>
          <w:tab w:val="num" w:pos="1616"/>
        </w:tabs>
        <w:ind w:left="1616" w:hanging="567"/>
      </w:pPr>
      <w:rPr>
        <w:rFonts w:hint="default"/>
      </w:rPr>
    </w:lvl>
    <w:lvl w:ilvl="2">
      <w:start w:val="1"/>
      <w:numFmt w:val="lowerRoman"/>
      <w:pStyle w:val="ListNumber3"/>
      <w:lvlText w:val="%3."/>
      <w:lvlJc w:val="left"/>
      <w:pPr>
        <w:tabs>
          <w:tab w:val="num" w:pos="2183"/>
        </w:tabs>
        <w:ind w:left="2183" w:hanging="567"/>
      </w:pPr>
      <w:rPr>
        <w:rFonts w:hint="default"/>
      </w:rPr>
    </w:lvl>
    <w:lvl w:ilvl="3">
      <w:start w:val="1"/>
      <w:numFmt w:val="decimal"/>
      <w:pStyle w:val="ListNumber4"/>
      <w:lvlText w:val="%4."/>
      <w:lvlJc w:val="left"/>
      <w:pPr>
        <w:tabs>
          <w:tab w:val="num" w:pos="2750"/>
        </w:tabs>
        <w:ind w:left="2750" w:hanging="567"/>
      </w:pPr>
      <w:rPr>
        <w:rFonts w:hint="default"/>
      </w:rPr>
    </w:lvl>
    <w:lvl w:ilvl="4">
      <w:start w:val="1"/>
      <w:numFmt w:val="lowerLetter"/>
      <w:pStyle w:val="ListNumber5"/>
      <w:lvlText w:val="%5."/>
      <w:lvlJc w:val="left"/>
      <w:pPr>
        <w:tabs>
          <w:tab w:val="num" w:pos="3317"/>
        </w:tabs>
        <w:ind w:left="3317" w:hanging="567"/>
      </w:pPr>
      <w:rPr>
        <w:rFonts w:hint="default"/>
      </w:rPr>
    </w:lvl>
    <w:lvl w:ilvl="5">
      <w:start w:val="1"/>
      <w:numFmt w:val="lowerRoman"/>
      <w:lvlText w:val="%6."/>
      <w:lvlJc w:val="left"/>
      <w:pPr>
        <w:tabs>
          <w:tab w:val="num" w:pos="3884"/>
        </w:tabs>
        <w:ind w:left="3884" w:hanging="567"/>
      </w:pPr>
      <w:rPr>
        <w:rFonts w:hint="default"/>
      </w:rPr>
    </w:lvl>
    <w:lvl w:ilvl="6">
      <w:start w:val="1"/>
      <w:numFmt w:val="decimal"/>
      <w:lvlText w:val="%7."/>
      <w:lvlJc w:val="left"/>
      <w:pPr>
        <w:tabs>
          <w:tab w:val="num" w:pos="4451"/>
        </w:tabs>
        <w:ind w:left="4451" w:hanging="567"/>
      </w:pPr>
      <w:rPr>
        <w:rFonts w:hint="default"/>
      </w:rPr>
    </w:lvl>
    <w:lvl w:ilvl="7">
      <w:start w:val="1"/>
      <w:numFmt w:val="lowerLetter"/>
      <w:lvlText w:val="%8."/>
      <w:lvlJc w:val="left"/>
      <w:pPr>
        <w:tabs>
          <w:tab w:val="num" w:pos="5018"/>
        </w:tabs>
        <w:ind w:left="5018" w:hanging="567"/>
      </w:pPr>
      <w:rPr>
        <w:rFonts w:hint="default"/>
      </w:rPr>
    </w:lvl>
    <w:lvl w:ilvl="8">
      <w:start w:val="1"/>
      <w:numFmt w:val="lowerRoman"/>
      <w:lvlText w:val="%9."/>
      <w:lvlJc w:val="left"/>
      <w:pPr>
        <w:tabs>
          <w:tab w:val="num" w:pos="5585"/>
        </w:tabs>
        <w:ind w:left="5585" w:hanging="567"/>
      </w:pPr>
      <w:rPr>
        <w:rFonts w:hint="default"/>
      </w:rPr>
    </w:lvl>
  </w:abstractNum>
  <w:abstractNum w:abstractNumId="14" w15:restartNumberingAfterBreak="0">
    <w:nsid w:val="3A57486E"/>
    <w:multiLevelType w:val="multilevel"/>
    <w:tmpl w:val="A2EE0976"/>
    <w:name w:val="PwCListNumbers13"/>
    <w:lvl w:ilvl="0">
      <w:start w:val="1"/>
      <w:numFmt w:val="decimal"/>
      <w:pStyle w:val="ListNumber"/>
      <w:lvlText w:val="%1."/>
      <w:lvlJc w:val="left"/>
      <w:pPr>
        <w:tabs>
          <w:tab w:val="num" w:pos="1843"/>
        </w:tabs>
        <w:ind w:left="1843" w:hanging="567"/>
      </w:pPr>
      <w:rPr>
        <w:rFonts w:hint="default"/>
      </w:rPr>
    </w:lvl>
    <w:lvl w:ilvl="1">
      <w:start w:val="1"/>
      <w:numFmt w:val="lowerLetter"/>
      <w:lvlText w:val="%2."/>
      <w:lvlJc w:val="left"/>
      <w:pPr>
        <w:tabs>
          <w:tab w:val="num" w:pos="1870"/>
        </w:tabs>
        <w:ind w:left="1870" w:hanging="567"/>
      </w:pPr>
      <w:rPr>
        <w:rFonts w:hint="default"/>
      </w:rPr>
    </w:lvl>
    <w:lvl w:ilvl="2">
      <w:start w:val="1"/>
      <w:numFmt w:val="lowerRoman"/>
      <w:lvlText w:val="%3."/>
      <w:lvlJc w:val="left"/>
      <w:pPr>
        <w:tabs>
          <w:tab w:val="num" w:pos="2437"/>
        </w:tabs>
        <w:ind w:left="2437" w:hanging="567"/>
      </w:pPr>
      <w:rPr>
        <w:rFonts w:hint="default"/>
      </w:rPr>
    </w:lvl>
    <w:lvl w:ilvl="3">
      <w:start w:val="1"/>
      <w:numFmt w:val="decimal"/>
      <w:lvlText w:val="%4."/>
      <w:lvlJc w:val="left"/>
      <w:pPr>
        <w:tabs>
          <w:tab w:val="num" w:pos="3004"/>
        </w:tabs>
        <w:ind w:left="3004" w:hanging="567"/>
      </w:pPr>
      <w:rPr>
        <w:rFonts w:hint="default"/>
      </w:rPr>
    </w:lvl>
    <w:lvl w:ilvl="4">
      <w:start w:val="1"/>
      <w:numFmt w:val="lowerLetter"/>
      <w:lvlText w:val="%5."/>
      <w:lvlJc w:val="left"/>
      <w:pPr>
        <w:tabs>
          <w:tab w:val="num" w:pos="3571"/>
        </w:tabs>
        <w:ind w:left="3571" w:hanging="567"/>
      </w:pPr>
      <w:rPr>
        <w:rFonts w:hint="default"/>
      </w:rPr>
    </w:lvl>
    <w:lvl w:ilvl="5">
      <w:start w:val="1"/>
      <w:numFmt w:val="lowerRoman"/>
      <w:lvlText w:val="%6."/>
      <w:lvlJc w:val="left"/>
      <w:pPr>
        <w:tabs>
          <w:tab w:val="num" w:pos="4138"/>
        </w:tabs>
        <w:ind w:left="4138" w:hanging="567"/>
      </w:pPr>
      <w:rPr>
        <w:rFonts w:hint="default"/>
      </w:rPr>
    </w:lvl>
    <w:lvl w:ilvl="6">
      <w:start w:val="1"/>
      <w:numFmt w:val="decimal"/>
      <w:lvlText w:val="%7."/>
      <w:lvlJc w:val="left"/>
      <w:pPr>
        <w:tabs>
          <w:tab w:val="num" w:pos="4705"/>
        </w:tabs>
        <w:ind w:left="4705" w:hanging="567"/>
      </w:pPr>
      <w:rPr>
        <w:rFonts w:hint="default"/>
      </w:rPr>
    </w:lvl>
    <w:lvl w:ilvl="7">
      <w:start w:val="1"/>
      <w:numFmt w:val="lowerLetter"/>
      <w:lvlText w:val="%8."/>
      <w:lvlJc w:val="left"/>
      <w:pPr>
        <w:tabs>
          <w:tab w:val="num" w:pos="5272"/>
        </w:tabs>
        <w:ind w:left="5272" w:hanging="567"/>
      </w:pPr>
      <w:rPr>
        <w:rFonts w:hint="default"/>
      </w:rPr>
    </w:lvl>
    <w:lvl w:ilvl="8">
      <w:start w:val="1"/>
      <w:numFmt w:val="lowerRoman"/>
      <w:lvlText w:val="%9."/>
      <w:lvlJc w:val="left"/>
      <w:pPr>
        <w:tabs>
          <w:tab w:val="num" w:pos="5839"/>
        </w:tabs>
        <w:ind w:left="5839" w:hanging="567"/>
      </w:pPr>
      <w:rPr>
        <w:rFonts w:hint="default"/>
      </w:rPr>
    </w:lvl>
  </w:abstractNum>
  <w:abstractNum w:abstractNumId="15" w15:restartNumberingAfterBreak="0">
    <w:nsid w:val="400F3F5B"/>
    <w:multiLevelType w:val="multilevel"/>
    <w:tmpl w:val="77AC72AA"/>
    <w:name w:val="PwCListNumbers135"/>
    <w:lvl w:ilvl="0">
      <w:start w:val="1"/>
      <w:numFmt w:val="decimal"/>
      <w:pStyle w:val="H1ListNumber"/>
      <w:lvlText w:val="%1."/>
      <w:lvlJc w:val="left"/>
      <w:pPr>
        <w:ind w:left="1114" w:hanging="567"/>
      </w:pPr>
      <w:rPr>
        <w:rFonts w:hint="default"/>
      </w:rPr>
    </w:lvl>
    <w:lvl w:ilvl="1">
      <w:start w:val="1"/>
      <w:numFmt w:val="lowerLetter"/>
      <w:lvlText w:val="%2."/>
      <w:lvlJc w:val="left"/>
      <w:pPr>
        <w:tabs>
          <w:tab w:val="num" w:pos="1141"/>
        </w:tabs>
        <w:ind w:left="1141" w:hanging="567"/>
      </w:pPr>
      <w:rPr>
        <w:rFonts w:hint="default"/>
      </w:rPr>
    </w:lvl>
    <w:lvl w:ilvl="2">
      <w:start w:val="1"/>
      <w:numFmt w:val="lowerRoman"/>
      <w:lvlText w:val="%3."/>
      <w:lvlJc w:val="left"/>
      <w:pPr>
        <w:tabs>
          <w:tab w:val="num" w:pos="1708"/>
        </w:tabs>
        <w:ind w:left="1708" w:hanging="567"/>
      </w:pPr>
      <w:rPr>
        <w:rFonts w:hint="default"/>
      </w:rPr>
    </w:lvl>
    <w:lvl w:ilvl="3">
      <w:start w:val="1"/>
      <w:numFmt w:val="decimal"/>
      <w:lvlText w:val="%4."/>
      <w:lvlJc w:val="left"/>
      <w:pPr>
        <w:tabs>
          <w:tab w:val="num" w:pos="2275"/>
        </w:tabs>
        <w:ind w:left="2275" w:hanging="567"/>
      </w:pPr>
      <w:rPr>
        <w:rFonts w:hint="default"/>
      </w:rPr>
    </w:lvl>
    <w:lvl w:ilvl="4">
      <w:start w:val="1"/>
      <w:numFmt w:val="lowerLetter"/>
      <w:lvlText w:val="%5."/>
      <w:lvlJc w:val="left"/>
      <w:pPr>
        <w:tabs>
          <w:tab w:val="num" w:pos="2842"/>
        </w:tabs>
        <w:ind w:left="2842" w:hanging="567"/>
      </w:pPr>
      <w:rPr>
        <w:rFonts w:hint="default"/>
      </w:rPr>
    </w:lvl>
    <w:lvl w:ilvl="5">
      <w:start w:val="1"/>
      <w:numFmt w:val="lowerRoman"/>
      <w:lvlText w:val="%6."/>
      <w:lvlJc w:val="left"/>
      <w:pPr>
        <w:tabs>
          <w:tab w:val="num" w:pos="3409"/>
        </w:tabs>
        <w:ind w:left="3409" w:hanging="567"/>
      </w:pPr>
      <w:rPr>
        <w:rFonts w:hint="default"/>
      </w:rPr>
    </w:lvl>
    <w:lvl w:ilvl="6">
      <w:start w:val="1"/>
      <w:numFmt w:val="decimal"/>
      <w:lvlText w:val="%7."/>
      <w:lvlJc w:val="left"/>
      <w:pPr>
        <w:tabs>
          <w:tab w:val="num" w:pos="3976"/>
        </w:tabs>
        <w:ind w:left="3976" w:hanging="567"/>
      </w:pPr>
      <w:rPr>
        <w:rFonts w:hint="default"/>
      </w:rPr>
    </w:lvl>
    <w:lvl w:ilvl="7">
      <w:start w:val="1"/>
      <w:numFmt w:val="lowerLetter"/>
      <w:lvlText w:val="%8."/>
      <w:lvlJc w:val="left"/>
      <w:pPr>
        <w:tabs>
          <w:tab w:val="num" w:pos="4543"/>
        </w:tabs>
        <w:ind w:left="4543" w:hanging="567"/>
      </w:pPr>
      <w:rPr>
        <w:rFonts w:hint="default"/>
      </w:rPr>
    </w:lvl>
    <w:lvl w:ilvl="8">
      <w:start w:val="1"/>
      <w:numFmt w:val="lowerRoman"/>
      <w:lvlText w:val="%9."/>
      <w:lvlJc w:val="left"/>
      <w:pPr>
        <w:tabs>
          <w:tab w:val="num" w:pos="5110"/>
        </w:tabs>
        <w:ind w:left="5110" w:hanging="567"/>
      </w:pPr>
      <w:rPr>
        <w:rFonts w:hint="default"/>
      </w:rPr>
    </w:lvl>
  </w:abstractNum>
  <w:abstractNum w:abstractNumId="16" w15:restartNumberingAfterBreak="0">
    <w:nsid w:val="4C1056B3"/>
    <w:multiLevelType w:val="multilevel"/>
    <w:tmpl w:val="2440F520"/>
    <w:lvl w:ilvl="0">
      <w:start w:val="1"/>
      <w:numFmt w:val="decimal"/>
      <w:lvlText w:val="%1"/>
      <w:lvlJc w:val="left"/>
      <w:pPr>
        <w:tabs>
          <w:tab w:val="num" w:pos="340"/>
        </w:tabs>
        <w:ind w:left="340" w:hanging="340"/>
      </w:pPr>
      <w:rPr>
        <w:rFonts w:ascii="9999999" w:hAnsi="9999999"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7" w15:restartNumberingAfterBreak="0">
    <w:nsid w:val="50A92BFC"/>
    <w:multiLevelType w:val="hybridMultilevel"/>
    <w:tmpl w:val="16ECB52C"/>
    <w:lvl w:ilvl="0" w:tplc="1DFE0236">
      <w:start w:val="1"/>
      <w:numFmt w:val="bullet"/>
      <w:pStyle w:val="BodyTextBullet"/>
      <w:lvlText w:val=""/>
      <w:lvlJc w:val="left"/>
      <w:pPr>
        <w:tabs>
          <w:tab w:val="num" w:pos="720"/>
        </w:tabs>
        <w:ind w:left="720" w:hanging="360"/>
      </w:pPr>
      <w:rPr>
        <w:rFonts w:ascii="Symbol" w:hAnsi="Symbol" w:hint="default"/>
      </w:rPr>
    </w:lvl>
    <w:lvl w:ilvl="1" w:tplc="2A14A0AA" w:tentative="1">
      <w:start w:val="1"/>
      <w:numFmt w:val="bullet"/>
      <w:lvlText w:val="o"/>
      <w:lvlJc w:val="left"/>
      <w:pPr>
        <w:tabs>
          <w:tab w:val="num" w:pos="1440"/>
        </w:tabs>
        <w:ind w:left="1440" w:hanging="360"/>
      </w:pPr>
      <w:rPr>
        <w:rFonts w:ascii="Courier New" w:hAnsi="Courier New" w:hint="default"/>
      </w:rPr>
    </w:lvl>
    <w:lvl w:ilvl="2" w:tplc="26A85EB2" w:tentative="1">
      <w:start w:val="1"/>
      <w:numFmt w:val="bullet"/>
      <w:lvlText w:val=""/>
      <w:lvlJc w:val="left"/>
      <w:pPr>
        <w:tabs>
          <w:tab w:val="num" w:pos="2160"/>
        </w:tabs>
        <w:ind w:left="2160" w:hanging="360"/>
      </w:pPr>
      <w:rPr>
        <w:rFonts w:ascii="Wingdings" w:hAnsi="Wingdings" w:hint="default"/>
      </w:rPr>
    </w:lvl>
    <w:lvl w:ilvl="3" w:tplc="66241340" w:tentative="1">
      <w:start w:val="1"/>
      <w:numFmt w:val="bullet"/>
      <w:lvlText w:val=""/>
      <w:lvlJc w:val="left"/>
      <w:pPr>
        <w:tabs>
          <w:tab w:val="num" w:pos="2880"/>
        </w:tabs>
        <w:ind w:left="2880" w:hanging="360"/>
      </w:pPr>
      <w:rPr>
        <w:rFonts w:ascii="Symbol" w:hAnsi="Symbol" w:hint="default"/>
      </w:rPr>
    </w:lvl>
    <w:lvl w:ilvl="4" w:tplc="BE60F906" w:tentative="1">
      <w:start w:val="1"/>
      <w:numFmt w:val="bullet"/>
      <w:lvlText w:val="o"/>
      <w:lvlJc w:val="left"/>
      <w:pPr>
        <w:tabs>
          <w:tab w:val="num" w:pos="3600"/>
        </w:tabs>
        <w:ind w:left="3600" w:hanging="360"/>
      </w:pPr>
      <w:rPr>
        <w:rFonts w:ascii="Courier New" w:hAnsi="Courier New" w:hint="default"/>
      </w:rPr>
    </w:lvl>
    <w:lvl w:ilvl="5" w:tplc="21E6F0A8" w:tentative="1">
      <w:start w:val="1"/>
      <w:numFmt w:val="bullet"/>
      <w:lvlText w:val=""/>
      <w:lvlJc w:val="left"/>
      <w:pPr>
        <w:tabs>
          <w:tab w:val="num" w:pos="4320"/>
        </w:tabs>
        <w:ind w:left="4320" w:hanging="360"/>
      </w:pPr>
      <w:rPr>
        <w:rFonts w:ascii="Wingdings" w:hAnsi="Wingdings" w:hint="default"/>
      </w:rPr>
    </w:lvl>
    <w:lvl w:ilvl="6" w:tplc="10E0D9EA" w:tentative="1">
      <w:start w:val="1"/>
      <w:numFmt w:val="bullet"/>
      <w:lvlText w:val=""/>
      <w:lvlJc w:val="left"/>
      <w:pPr>
        <w:tabs>
          <w:tab w:val="num" w:pos="5040"/>
        </w:tabs>
        <w:ind w:left="5040" w:hanging="360"/>
      </w:pPr>
      <w:rPr>
        <w:rFonts w:ascii="Symbol" w:hAnsi="Symbol" w:hint="default"/>
      </w:rPr>
    </w:lvl>
    <w:lvl w:ilvl="7" w:tplc="A9F81652" w:tentative="1">
      <w:start w:val="1"/>
      <w:numFmt w:val="bullet"/>
      <w:lvlText w:val="o"/>
      <w:lvlJc w:val="left"/>
      <w:pPr>
        <w:tabs>
          <w:tab w:val="num" w:pos="5760"/>
        </w:tabs>
        <w:ind w:left="5760" w:hanging="360"/>
      </w:pPr>
      <w:rPr>
        <w:rFonts w:ascii="Courier New" w:hAnsi="Courier New" w:hint="default"/>
      </w:rPr>
    </w:lvl>
    <w:lvl w:ilvl="8" w:tplc="942CFBA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5854D8"/>
    <w:multiLevelType w:val="multilevel"/>
    <w:tmpl w:val="BA085A24"/>
    <w:lvl w:ilvl="0">
      <w:start w:val="1"/>
      <w:numFmt w:val="decimal"/>
      <w:lvlText w:val="%1"/>
      <w:lvlJc w:val="left"/>
      <w:pPr>
        <w:tabs>
          <w:tab w:val="num" w:pos="340"/>
        </w:tabs>
        <w:ind w:left="340" w:hanging="340"/>
      </w:pPr>
      <w:rPr>
        <w:rFonts w:ascii="9999999" w:hAnsi="9999999"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9" w15:restartNumberingAfterBreak="0">
    <w:nsid w:val="5883717F"/>
    <w:multiLevelType w:val="singleLevel"/>
    <w:tmpl w:val="EC540C0E"/>
    <w:name w:val="PwCListNumbers132"/>
    <w:lvl w:ilvl="0">
      <w:start w:val="1"/>
      <w:numFmt w:val="bullet"/>
      <w:lvlText w:val=""/>
      <w:lvlJc w:val="left"/>
      <w:pPr>
        <w:tabs>
          <w:tab w:val="num" w:pos="340"/>
        </w:tabs>
        <w:ind w:left="340" w:hanging="340"/>
      </w:pPr>
      <w:rPr>
        <w:rFonts w:ascii="Symbol" w:hAnsi="Symbol" w:hint="default"/>
        <w:color w:val="auto"/>
        <w:sz w:val="22"/>
      </w:rPr>
    </w:lvl>
  </w:abstractNum>
  <w:abstractNum w:abstractNumId="20" w15:restartNumberingAfterBreak="0">
    <w:nsid w:val="69DB39B7"/>
    <w:multiLevelType w:val="singleLevel"/>
    <w:tmpl w:val="41584C56"/>
    <w:lvl w:ilvl="0">
      <w:start w:val="1"/>
      <w:numFmt w:val="bullet"/>
      <w:lvlText w:val=""/>
      <w:lvlJc w:val="left"/>
      <w:pPr>
        <w:tabs>
          <w:tab w:val="num" w:pos="340"/>
        </w:tabs>
        <w:ind w:left="340" w:hanging="340"/>
      </w:pPr>
      <w:rPr>
        <w:rFonts w:ascii="Symbol" w:hAnsi="Symbol" w:hint="default"/>
        <w:color w:val="auto"/>
        <w:sz w:val="22"/>
      </w:rPr>
    </w:lvl>
  </w:abstractNum>
  <w:abstractNum w:abstractNumId="21" w15:restartNumberingAfterBreak="0">
    <w:nsid w:val="6E904834"/>
    <w:multiLevelType w:val="singleLevel"/>
    <w:tmpl w:val="6F9872BA"/>
    <w:lvl w:ilvl="0">
      <w:start w:val="1"/>
      <w:numFmt w:val="bullet"/>
      <w:lvlText w:val=""/>
      <w:lvlJc w:val="left"/>
      <w:pPr>
        <w:tabs>
          <w:tab w:val="num" w:pos="340"/>
        </w:tabs>
        <w:ind w:left="340" w:hanging="340"/>
      </w:pPr>
      <w:rPr>
        <w:rFonts w:ascii="Symbol" w:hAnsi="Symbol" w:hint="default"/>
        <w:color w:val="auto"/>
        <w:sz w:val="22"/>
      </w:rPr>
    </w:lvl>
  </w:abstractNum>
  <w:abstractNum w:abstractNumId="22" w15:restartNumberingAfterBreak="0">
    <w:nsid w:val="70F37818"/>
    <w:multiLevelType w:val="singleLevel"/>
    <w:tmpl w:val="8D0EBCDC"/>
    <w:lvl w:ilvl="0">
      <w:start w:val="1"/>
      <w:numFmt w:val="bullet"/>
      <w:lvlText w:val=""/>
      <w:lvlJc w:val="left"/>
      <w:pPr>
        <w:tabs>
          <w:tab w:val="num" w:pos="340"/>
        </w:tabs>
        <w:ind w:left="340" w:hanging="340"/>
      </w:pPr>
      <w:rPr>
        <w:rFonts w:ascii="Symbol" w:hAnsi="Symbol" w:hint="default"/>
        <w:color w:val="auto"/>
        <w:sz w:val="22"/>
      </w:rPr>
    </w:lvl>
  </w:abstractNum>
  <w:abstractNum w:abstractNumId="23" w15:restartNumberingAfterBreak="0">
    <w:nsid w:val="752D01BB"/>
    <w:multiLevelType w:val="multilevel"/>
    <w:tmpl w:val="1062DBDC"/>
    <w:name w:val="PwCListNumbers134"/>
    <w:lvl w:ilvl="0">
      <w:start w:val="1"/>
      <w:numFmt w:val="decimal"/>
      <w:pStyle w:val="Heading2ListNumber"/>
      <w:lvlText w:val="%1."/>
      <w:lvlJc w:val="left"/>
      <w:pPr>
        <w:ind w:left="1260" w:hanging="567"/>
      </w:pPr>
      <w:rPr>
        <w:rFonts w:hint="default"/>
        <w:b w:val="0"/>
        <w:bCs w:val="0"/>
      </w:rPr>
    </w:lvl>
    <w:lvl w:ilvl="1">
      <w:start w:val="1"/>
      <w:numFmt w:val="lowerLetter"/>
      <w:lvlText w:val="%2."/>
      <w:lvlJc w:val="left"/>
      <w:pPr>
        <w:tabs>
          <w:tab w:val="num" w:pos="1287"/>
        </w:tabs>
        <w:ind w:left="1287" w:hanging="567"/>
      </w:pPr>
      <w:rPr>
        <w:rFonts w:hint="default"/>
      </w:rPr>
    </w:lvl>
    <w:lvl w:ilvl="2">
      <w:start w:val="1"/>
      <w:numFmt w:val="lowerRoman"/>
      <w:lvlText w:val="%3."/>
      <w:lvlJc w:val="left"/>
      <w:pPr>
        <w:tabs>
          <w:tab w:val="num" w:pos="1854"/>
        </w:tabs>
        <w:ind w:left="1854" w:hanging="567"/>
      </w:pPr>
      <w:rPr>
        <w:rFonts w:hint="default"/>
      </w:rPr>
    </w:lvl>
    <w:lvl w:ilvl="3">
      <w:start w:val="1"/>
      <w:numFmt w:val="decimal"/>
      <w:lvlText w:val="%4."/>
      <w:lvlJc w:val="left"/>
      <w:pPr>
        <w:tabs>
          <w:tab w:val="num" w:pos="2421"/>
        </w:tabs>
        <w:ind w:left="2421" w:hanging="567"/>
      </w:pPr>
      <w:rPr>
        <w:rFonts w:hint="default"/>
      </w:rPr>
    </w:lvl>
    <w:lvl w:ilvl="4">
      <w:start w:val="1"/>
      <w:numFmt w:val="lowerLetter"/>
      <w:lvlText w:val="%5."/>
      <w:lvlJc w:val="left"/>
      <w:pPr>
        <w:tabs>
          <w:tab w:val="num" w:pos="2988"/>
        </w:tabs>
        <w:ind w:left="2988" w:hanging="567"/>
      </w:pPr>
      <w:rPr>
        <w:rFonts w:hint="default"/>
      </w:rPr>
    </w:lvl>
    <w:lvl w:ilvl="5">
      <w:start w:val="1"/>
      <w:numFmt w:val="lowerRoman"/>
      <w:lvlText w:val="%6."/>
      <w:lvlJc w:val="left"/>
      <w:pPr>
        <w:tabs>
          <w:tab w:val="num" w:pos="3555"/>
        </w:tabs>
        <w:ind w:left="3555" w:hanging="567"/>
      </w:pPr>
      <w:rPr>
        <w:rFonts w:hint="default"/>
      </w:rPr>
    </w:lvl>
    <w:lvl w:ilvl="6">
      <w:start w:val="1"/>
      <w:numFmt w:val="decimal"/>
      <w:lvlText w:val="%7."/>
      <w:lvlJc w:val="left"/>
      <w:pPr>
        <w:tabs>
          <w:tab w:val="num" w:pos="4122"/>
        </w:tabs>
        <w:ind w:left="4122" w:hanging="567"/>
      </w:pPr>
      <w:rPr>
        <w:rFonts w:hint="default"/>
      </w:rPr>
    </w:lvl>
    <w:lvl w:ilvl="7">
      <w:start w:val="1"/>
      <w:numFmt w:val="lowerLetter"/>
      <w:lvlText w:val="%8."/>
      <w:lvlJc w:val="left"/>
      <w:pPr>
        <w:tabs>
          <w:tab w:val="num" w:pos="4689"/>
        </w:tabs>
        <w:ind w:left="4689" w:hanging="567"/>
      </w:pPr>
      <w:rPr>
        <w:rFonts w:hint="default"/>
      </w:rPr>
    </w:lvl>
    <w:lvl w:ilvl="8">
      <w:start w:val="1"/>
      <w:numFmt w:val="lowerRoman"/>
      <w:lvlText w:val="%9."/>
      <w:lvlJc w:val="left"/>
      <w:pPr>
        <w:tabs>
          <w:tab w:val="num" w:pos="5256"/>
        </w:tabs>
        <w:ind w:left="5256" w:hanging="567"/>
      </w:pPr>
      <w:rPr>
        <w:rFonts w:hint="default"/>
      </w:rPr>
    </w:lvl>
  </w:abstractNum>
  <w:abstractNum w:abstractNumId="24" w15:restartNumberingAfterBreak="0">
    <w:nsid w:val="7A24196E"/>
    <w:multiLevelType w:val="multilevel"/>
    <w:tmpl w:val="F8F6929A"/>
    <w:name w:val="PwCListNumbers13"/>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19"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93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052" w:hanging="432"/>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05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367" w:hanging="432"/>
      </w:pPr>
      <w:rPr>
        <w:rFonts w:hint="default"/>
      </w:rPr>
    </w:lvl>
    <w:lvl w:ilvl="6">
      <w:start w:val="1"/>
      <w:numFmt w:val="decimal"/>
      <w:pStyle w:val="Heading7"/>
      <w:lvlText w:val="%1.%2.%3.%4.%5.%6.%7"/>
      <w:lvlJc w:val="left"/>
      <w:pPr>
        <w:ind w:left="1554" w:hanging="432"/>
      </w:pPr>
      <w:rPr>
        <w:rFonts w:hint="default"/>
      </w:rPr>
    </w:lvl>
    <w:lvl w:ilvl="7">
      <w:start w:val="1"/>
      <w:numFmt w:val="decimal"/>
      <w:pStyle w:val="Heading8"/>
      <w:lvlText w:val="%1.%2.%3.%4.%5.%6.%7.%8"/>
      <w:lvlJc w:val="left"/>
      <w:pPr>
        <w:ind w:left="1741" w:hanging="432"/>
      </w:pPr>
      <w:rPr>
        <w:rFonts w:hint="default"/>
      </w:rPr>
    </w:lvl>
    <w:lvl w:ilvl="8">
      <w:start w:val="1"/>
      <w:numFmt w:val="decimal"/>
      <w:pStyle w:val="Heading9"/>
      <w:lvlText w:val="%1.%2.%3.%4.%5.%6.%7.%8.%9"/>
      <w:lvlJc w:val="left"/>
      <w:pPr>
        <w:ind w:left="1928" w:hanging="432"/>
      </w:pPr>
      <w:rPr>
        <w:rFonts w:hint="default"/>
      </w:rPr>
    </w:lvl>
  </w:abstractNum>
  <w:abstractNum w:abstractNumId="25" w15:restartNumberingAfterBreak="0">
    <w:nsid w:val="7ACE140D"/>
    <w:multiLevelType w:val="hybridMultilevel"/>
    <w:tmpl w:val="7BD625A0"/>
    <w:lvl w:ilvl="0" w:tplc="1B722CC4">
      <w:start w:val="1"/>
      <w:numFmt w:val="bullet"/>
      <w:pStyle w:val="ListBullet"/>
      <w:lvlText w:val=""/>
      <w:lvlJc w:val="left"/>
      <w:pPr>
        <w:tabs>
          <w:tab w:val="num" w:pos="720"/>
        </w:tabs>
        <w:ind w:left="720" w:hanging="360"/>
      </w:pPr>
      <w:rPr>
        <w:rFonts w:ascii="Symbol" w:hAnsi="Symbol" w:hint="default"/>
      </w:rPr>
    </w:lvl>
    <w:lvl w:ilvl="1" w:tplc="A5C2A158" w:tentative="1">
      <w:start w:val="1"/>
      <w:numFmt w:val="bullet"/>
      <w:lvlText w:val="o"/>
      <w:lvlJc w:val="left"/>
      <w:pPr>
        <w:tabs>
          <w:tab w:val="num" w:pos="1440"/>
        </w:tabs>
        <w:ind w:left="1440" w:hanging="360"/>
      </w:pPr>
      <w:rPr>
        <w:rFonts w:ascii="Courier New" w:hAnsi="Courier New" w:cs="Courier New" w:hint="default"/>
      </w:rPr>
    </w:lvl>
    <w:lvl w:ilvl="2" w:tplc="26084EEC" w:tentative="1">
      <w:start w:val="1"/>
      <w:numFmt w:val="bullet"/>
      <w:lvlText w:val=""/>
      <w:lvlJc w:val="left"/>
      <w:pPr>
        <w:tabs>
          <w:tab w:val="num" w:pos="2160"/>
        </w:tabs>
        <w:ind w:left="2160" w:hanging="360"/>
      </w:pPr>
      <w:rPr>
        <w:rFonts w:ascii="Wingdings" w:hAnsi="Wingdings" w:hint="default"/>
      </w:rPr>
    </w:lvl>
    <w:lvl w:ilvl="3" w:tplc="157CB7A6" w:tentative="1">
      <w:start w:val="1"/>
      <w:numFmt w:val="bullet"/>
      <w:lvlText w:val=""/>
      <w:lvlJc w:val="left"/>
      <w:pPr>
        <w:tabs>
          <w:tab w:val="num" w:pos="2880"/>
        </w:tabs>
        <w:ind w:left="2880" w:hanging="360"/>
      </w:pPr>
      <w:rPr>
        <w:rFonts w:ascii="Symbol" w:hAnsi="Symbol" w:hint="default"/>
      </w:rPr>
    </w:lvl>
    <w:lvl w:ilvl="4" w:tplc="06AC43FE" w:tentative="1">
      <w:start w:val="1"/>
      <w:numFmt w:val="bullet"/>
      <w:lvlText w:val="o"/>
      <w:lvlJc w:val="left"/>
      <w:pPr>
        <w:tabs>
          <w:tab w:val="num" w:pos="3600"/>
        </w:tabs>
        <w:ind w:left="3600" w:hanging="360"/>
      </w:pPr>
      <w:rPr>
        <w:rFonts w:ascii="Courier New" w:hAnsi="Courier New" w:cs="Courier New" w:hint="default"/>
      </w:rPr>
    </w:lvl>
    <w:lvl w:ilvl="5" w:tplc="B85899B2" w:tentative="1">
      <w:start w:val="1"/>
      <w:numFmt w:val="bullet"/>
      <w:lvlText w:val=""/>
      <w:lvlJc w:val="left"/>
      <w:pPr>
        <w:tabs>
          <w:tab w:val="num" w:pos="4320"/>
        </w:tabs>
        <w:ind w:left="4320" w:hanging="360"/>
      </w:pPr>
      <w:rPr>
        <w:rFonts w:ascii="Wingdings" w:hAnsi="Wingdings" w:hint="default"/>
      </w:rPr>
    </w:lvl>
    <w:lvl w:ilvl="6" w:tplc="AAD898FA" w:tentative="1">
      <w:start w:val="1"/>
      <w:numFmt w:val="bullet"/>
      <w:lvlText w:val=""/>
      <w:lvlJc w:val="left"/>
      <w:pPr>
        <w:tabs>
          <w:tab w:val="num" w:pos="5040"/>
        </w:tabs>
        <w:ind w:left="5040" w:hanging="360"/>
      </w:pPr>
      <w:rPr>
        <w:rFonts w:ascii="Symbol" w:hAnsi="Symbol" w:hint="default"/>
      </w:rPr>
    </w:lvl>
    <w:lvl w:ilvl="7" w:tplc="5CB861A6" w:tentative="1">
      <w:start w:val="1"/>
      <w:numFmt w:val="bullet"/>
      <w:lvlText w:val="o"/>
      <w:lvlJc w:val="left"/>
      <w:pPr>
        <w:tabs>
          <w:tab w:val="num" w:pos="5760"/>
        </w:tabs>
        <w:ind w:left="5760" w:hanging="360"/>
      </w:pPr>
      <w:rPr>
        <w:rFonts w:ascii="Courier New" w:hAnsi="Courier New" w:cs="Courier New" w:hint="default"/>
      </w:rPr>
    </w:lvl>
    <w:lvl w:ilvl="8" w:tplc="9BE659A0"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3"/>
  </w:num>
  <w:num w:numId="3">
    <w:abstractNumId w:val="9"/>
  </w:num>
  <w:num w:numId="4">
    <w:abstractNumId w:val="4"/>
  </w:num>
  <w:num w:numId="5">
    <w:abstractNumId w:val="17"/>
  </w:num>
  <w:num w:numId="6">
    <w:abstractNumId w:val="25"/>
  </w:num>
  <w:num w:numId="7">
    <w:abstractNumId w:val="11"/>
  </w:num>
  <w:num w:numId="8">
    <w:abstractNumId w:val="22"/>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 w:ilvl="0">
        <w:start w:val="1"/>
        <w:numFmt w:val="decimal"/>
        <w:pStyle w:val="ListNumber"/>
        <w:lvlText w:val="%1."/>
        <w:lvlJc w:val="left"/>
        <w:pPr>
          <w:tabs>
            <w:tab w:val="num" w:pos="927"/>
          </w:tabs>
          <w:ind w:left="927" w:hanging="567"/>
        </w:pPr>
        <w:rPr>
          <w:rFonts w:hint="default"/>
        </w:rPr>
      </w:lvl>
    </w:lvlOverride>
    <w:lvlOverride w:ilvl="1">
      <w:startOverride w:val="1"/>
      <w:lvl w:ilvl="1">
        <w:start w:val="1"/>
        <w:numFmt w:val="lowerLetter"/>
        <w:lvlText w:val="%2."/>
        <w:lvlJc w:val="left"/>
        <w:pPr>
          <w:tabs>
            <w:tab w:val="num" w:pos="1134"/>
          </w:tabs>
          <w:ind w:left="1134" w:hanging="567"/>
        </w:pPr>
        <w:rPr>
          <w:rFonts w:hint="default"/>
        </w:rPr>
      </w:lvl>
    </w:lvlOverride>
    <w:lvlOverride w:ilvl="2">
      <w:startOverride w:val="1"/>
      <w:lvl w:ilvl="2">
        <w:start w:val="1"/>
        <w:numFmt w:val="lowerRoman"/>
        <w:lvlText w:val="%3."/>
        <w:lvlJc w:val="left"/>
        <w:pPr>
          <w:tabs>
            <w:tab w:val="num" w:pos="1701"/>
          </w:tabs>
          <w:ind w:left="1701" w:hanging="567"/>
        </w:pPr>
        <w:rPr>
          <w:rFonts w:hint="default"/>
        </w:rPr>
      </w:lvl>
    </w:lvlOverride>
    <w:lvlOverride w:ilvl="3">
      <w:startOverride w:val="1"/>
      <w:lvl w:ilvl="3">
        <w:start w:val="1"/>
        <w:numFmt w:val="decimal"/>
        <w:lvlText w:val="%4."/>
        <w:lvlJc w:val="left"/>
        <w:pPr>
          <w:tabs>
            <w:tab w:val="num" w:pos="2268"/>
          </w:tabs>
          <w:ind w:left="2268" w:hanging="567"/>
        </w:pPr>
        <w:rPr>
          <w:rFonts w:hint="default"/>
        </w:rPr>
      </w:lvl>
    </w:lvlOverride>
    <w:lvlOverride w:ilvl="4">
      <w:startOverride w:val="1"/>
      <w:lvl w:ilvl="4">
        <w:start w:val="1"/>
        <w:numFmt w:val="lowerLetter"/>
        <w:lvlText w:val="%5."/>
        <w:lvlJc w:val="left"/>
        <w:pPr>
          <w:tabs>
            <w:tab w:val="num" w:pos="2835"/>
          </w:tabs>
          <w:ind w:left="2835" w:hanging="567"/>
        </w:pPr>
        <w:rPr>
          <w:rFonts w:hint="default"/>
        </w:rPr>
      </w:lvl>
    </w:lvlOverride>
    <w:lvlOverride w:ilvl="5">
      <w:startOverride w:val="1"/>
      <w:lvl w:ilvl="5">
        <w:start w:val="1"/>
        <w:numFmt w:val="lowerRoman"/>
        <w:lvlText w:val="%6."/>
        <w:lvlJc w:val="left"/>
        <w:pPr>
          <w:tabs>
            <w:tab w:val="num" w:pos="3402"/>
          </w:tabs>
          <w:ind w:left="3402" w:hanging="567"/>
        </w:pPr>
        <w:rPr>
          <w:rFonts w:hint="default"/>
        </w:rPr>
      </w:lvl>
    </w:lvlOverride>
    <w:lvlOverride w:ilvl="6">
      <w:startOverride w:val="1"/>
      <w:lvl w:ilvl="6">
        <w:start w:val="1"/>
        <w:numFmt w:val="decimal"/>
        <w:lvlText w:val="%7."/>
        <w:lvlJc w:val="left"/>
        <w:pPr>
          <w:tabs>
            <w:tab w:val="num" w:pos="3969"/>
          </w:tabs>
          <w:ind w:left="3969" w:hanging="567"/>
        </w:pPr>
        <w:rPr>
          <w:rFonts w:hint="default"/>
        </w:rPr>
      </w:lvl>
    </w:lvlOverride>
    <w:lvlOverride w:ilvl="7">
      <w:startOverride w:val="1"/>
      <w:lvl w:ilvl="7">
        <w:start w:val="1"/>
        <w:numFmt w:val="lowerLetter"/>
        <w:lvlText w:val="%8."/>
        <w:lvlJc w:val="left"/>
        <w:pPr>
          <w:tabs>
            <w:tab w:val="num" w:pos="4536"/>
          </w:tabs>
          <w:ind w:left="4536" w:hanging="567"/>
        </w:pPr>
        <w:rPr>
          <w:rFonts w:hint="default"/>
        </w:rPr>
      </w:lvl>
    </w:lvlOverride>
    <w:lvlOverride w:ilvl="8">
      <w:startOverride w:val="1"/>
      <w:lvl w:ilvl="8">
        <w:start w:val="1"/>
        <w:numFmt w:val="lowerRoman"/>
        <w:lvlText w:val="%9."/>
        <w:lvlJc w:val="left"/>
        <w:pPr>
          <w:tabs>
            <w:tab w:val="num" w:pos="5103"/>
          </w:tabs>
          <w:ind w:left="5103" w:hanging="567"/>
        </w:pPr>
        <w:rPr>
          <w:rFonts w:hint="default"/>
        </w:rPr>
      </w:lvl>
    </w:lvlOverride>
  </w:num>
  <w:num w:numId="12">
    <w:abstractNumId w:val="14"/>
    <w:lvlOverride w:ilvl="0">
      <w:startOverride w:val="1"/>
      <w:lvl w:ilvl="0">
        <w:start w:val="1"/>
        <w:numFmt w:val="decimal"/>
        <w:pStyle w:val="ListNumber"/>
        <w:lvlText w:val="%1."/>
        <w:lvlJc w:val="left"/>
        <w:pPr>
          <w:tabs>
            <w:tab w:val="num" w:pos="1854"/>
          </w:tabs>
          <w:ind w:left="1854" w:hanging="567"/>
        </w:pPr>
        <w:rPr>
          <w:rFonts w:hint="default"/>
        </w:rPr>
      </w:lvl>
    </w:lvlOverride>
    <w:lvlOverride w:ilvl="1">
      <w:startOverride w:val="1"/>
      <w:lvl w:ilvl="1">
        <w:start w:val="1"/>
        <w:numFmt w:val="lowerLetter"/>
        <w:lvlText w:val="%2."/>
        <w:lvlJc w:val="left"/>
        <w:pPr>
          <w:tabs>
            <w:tab w:val="num" w:pos="2061"/>
          </w:tabs>
          <w:ind w:left="2061" w:hanging="567"/>
        </w:pPr>
        <w:rPr>
          <w:rFonts w:hint="default"/>
        </w:rPr>
      </w:lvl>
    </w:lvlOverride>
    <w:lvlOverride w:ilvl="2">
      <w:startOverride w:val="1"/>
      <w:lvl w:ilvl="2">
        <w:start w:val="1"/>
        <w:numFmt w:val="lowerRoman"/>
        <w:lvlText w:val="%3."/>
        <w:lvlJc w:val="left"/>
        <w:pPr>
          <w:tabs>
            <w:tab w:val="num" w:pos="2628"/>
          </w:tabs>
          <w:ind w:left="2628" w:hanging="567"/>
        </w:pPr>
        <w:rPr>
          <w:rFonts w:hint="default"/>
        </w:rPr>
      </w:lvl>
    </w:lvlOverride>
    <w:lvlOverride w:ilvl="3">
      <w:startOverride w:val="1"/>
      <w:lvl w:ilvl="3">
        <w:start w:val="1"/>
        <w:numFmt w:val="decimal"/>
        <w:lvlText w:val="%4."/>
        <w:lvlJc w:val="left"/>
        <w:pPr>
          <w:tabs>
            <w:tab w:val="num" w:pos="3195"/>
          </w:tabs>
          <w:ind w:left="3195" w:hanging="567"/>
        </w:pPr>
        <w:rPr>
          <w:rFonts w:hint="default"/>
        </w:rPr>
      </w:lvl>
    </w:lvlOverride>
    <w:lvlOverride w:ilvl="4">
      <w:startOverride w:val="1"/>
      <w:lvl w:ilvl="4">
        <w:start w:val="1"/>
        <w:numFmt w:val="lowerLetter"/>
        <w:lvlText w:val="%5."/>
        <w:lvlJc w:val="left"/>
        <w:pPr>
          <w:tabs>
            <w:tab w:val="num" w:pos="3762"/>
          </w:tabs>
          <w:ind w:left="3762" w:hanging="567"/>
        </w:pPr>
        <w:rPr>
          <w:rFonts w:hint="default"/>
        </w:rPr>
      </w:lvl>
    </w:lvlOverride>
    <w:lvlOverride w:ilvl="5">
      <w:startOverride w:val="1"/>
      <w:lvl w:ilvl="5">
        <w:start w:val="1"/>
        <w:numFmt w:val="lowerRoman"/>
        <w:lvlText w:val="%6."/>
        <w:lvlJc w:val="left"/>
        <w:pPr>
          <w:tabs>
            <w:tab w:val="num" w:pos="4329"/>
          </w:tabs>
          <w:ind w:left="4329" w:hanging="567"/>
        </w:pPr>
        <w:rPr>
          <w:rFonts w:hint="default"/>
        </w:rPr>
      </w:lvl>
    </w:lvlOverride>
    <w:lvlOverride w:ilvl="6">
      <w:startOverride w:val="1"/>
      <w:lvl w:ilvl="6">
        <w:start w:val="1"/>
        <w:numFmt w:val="decimal"/>
        <w:lvlText w:val="%7."/>
        <w:lvlJc w:val="left"/>
        <w:pPr>
          <w:tabs>
            <w:tab w:val="num" w:pos="4896"/>
          </w:tabs>
          <w:ind w:left="4896" w:hanging="567"/>
        </w:pPr>
        <w:rPr>
          <w:rFonts w:hint="default"/>
        </w:rPr>
      </w:lvl>
    </w:lvlOverride>
    <w:lvlOverride w:ilvl="7">
      <w:startOverride w:val="1"/>
      <w:lvl w:ilvl="7">
        <w:start w:val="1"/>
        <w:numFmt w:val="lowerLetter"/>
        <w:lvlText w:val="%8."/>
        <w:lvlJc w:val="left"/>
        <w:pPr>
          <w:tabs>
            <w:tab w:val="num" w:pos="5463"/>
          </w:tabs>
          <w:ind w:left="5463" w:hanging="567"/>
        </w:pPr>
        <w:rPr>
          <w:rFonts w:hint="default"/>
        </w:rPr>
      </w:lvl>
    </w:lvlOverride>
    <w:lvlOverride w:ilvl="8">
      <w:startOverride w:val="1"/>
      <w:lvl w:ilvl="8">
        <w:start w:val="1"/>
        <w:numFmt w:val="lowerRoman"/>
        <w:lvlText w:val="%9."/>
        <w:lvlJc w:val="left"/>
        <w:pPr>
          <w:tabs>
            <w:tab w:val="num" w:pos="6030"/>
          </w:tabs>
          <w:ind w:left="6030" w:hanging="567"/>
        </w:pPr>
        <w:rPr>
          <w:rFonts w:hint="default"/>
        </w:rPr>
      </w:lvl>
    </w:lvlOverride>
  </w:num>
  <w:num w:numId="13">
    <w:abstractNumId w:val="14"/>
    <w:lvlOverride w:ilvl="0">
      <w:lvl w:ilvl="0">
        <w:start w:val="1"/>
        <w:numFmt w:val="decimal"/>
        <w:pStyle w:val="ListNumber"/>
        <w:lvlText w:val="%1."/>
        <w:lvlJc w:val="left"/>
        <w:pPr>
          <w:tabs>
            <w:tab w:val="num" w:pos="927"/>
          </w:tabs>
          <w:ind w:left="927" w:hanging="567"/>
        </w:pPr>
        <w:rPr>
          <w:rFonts w:hint="default"/>
        </w:rPr>
      </w:lvl>
    </w:lvlOverride>
    <w:lvlOverride w:ilvl="1">
      <w:lvl w:ilvl="1">
        <w:start w:val="1"/>
        <w:numFmt w:val="lowerLetter"/>
        <w:lvlText w:val="%2."/>
        <w:lvlJc w:val="left"/>
        <w:pPr>
          <w:tabs>
            <w:tab w:val="num" w:pos="1134"/>
          </w:tabs>
          <w:ind w:left="1134" w:hanging="567"/>
        </w:pPr>
        <w:rPr>
          <w:rFonts w:hint="default"/>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decimal"/>
        <w:lvlText w:val="%4."/>
        <w:lvlJc w:val="left"/>
        <w:pPr>
          <w:tabs>
            <w:tab w:val="num" w:pos="2268"/>
          </w:tabs>
          <w:ind w:left="2268" w:hanging="567"/>
        </w:pPr>
        <w:rPr>
          <w:rFonts w:hint="default"/>
        </w:rPr>
      </w:lvl>
    </w:lvlOverride>
    <w:lvlOverride w:ilvl="4">
      <w:lvl w:ilvl="4">
        <w:start w:val="1"/>
        <w:numFmt w:val="lowerLetter"/>
        <w:lvlText w:val="%5."/>
        <w:lvlJc w:val="left"/>
        <w:pPr>
          <w:tabs>
            <w:tab w:val="num" w:pos="2835"/>
          </w:tabs>
          <w:ind w:left="2835" w:hanging="567"/>
        </w:pPr>
        <w:rPr>
          <w:rFonts w:hint="default"/>
        </w:rPr>
      </w:lvl>
    </w:lvlOverride>
    <w:lvlOverride w:ilvl="5">
      <w:lvl w:ilvl="5">
        <w:start w:val="1"/>
        <w:numFmt w:val="lowerRoman"/>
        <w:lvlText w:val="%6."/>
        <w:lvlJc w:val="left"/>
        <w:pPr>
          <w:tabs>
            <w:tab w:val="num" w:pos="3402"/>
          </w:tabs>
          <w:ind w:left="3402" w:hanging="567"/>
        </w:pPr>
        <w:rPr>
          <w:rFonts w:hint="default"/>
        </w:rPr>
      </w:lvl>
    </w:lvlOverride>
    <w:lvlOverride w:ilvl="6">
      <w:lvl w:ilvl="6">
        <w:start w:val="1"/>
        <w:numFmt w:val="decimal"/>
        <w:lvlText w:val="%7."/>
        <w:lvlJc w:val="left"/>
        <w:pPr>
          <w:tabs>
            <w:tab w:val="num" w:pos="3969"/>
          </w:tabs>
          <w:ind w:left="3969" w:hanging="567"/>
        </w:pPr>
        <w:rPr>
          <w:rFonts w:hint="default"/>
        </w:rPr>
      </w:lvl>
    </w:lvlOverride>
    <w:lvlOverride w:ilvl="7">
      <w:lvl w:ilvl="7">
        <w:start w:val="1"/>
        <w:numFmt w:val="lowerLetter"/>
        <w:lvlText w:val="%8."/>
        <w:lvlJc w:val="left"/>
        <w:pPr>
          <w:tabs>
            <w:tab w:val="num" w:pos="4536"/>
          </w:tabs>
          <w:ind w:left="4536" w:hanging="567"/>
        </w:pPr>
        <w:rPr>
          <w:rFonts w:hint="default"/>
        </w:rPr>
      </w:lvl>
    </w:lvlOverride>
    <w:lvlOverride w:ilvl="8">
      <w:lvl w:ilvl="8">
        <w:start w:val="1"/>
        <w:numFmt w:val="lowerRoman"/>
        <w:lvlText w:val="%9."/>
        <w:lvlJc w:val="left"/>
        <w:pPr>
          <w:tabs>
            <w:tab w:val="num" w:pos="5103"/>
          </w:tabs>
          <w:ind w:left="5103" w:hanging="567"/>
        </w:pPr>
        <w:rPr>
          <w:rFonts w:hint="default"/>
        </w:rPr>
      </w:lvl>
    </w:lvlOverride>
  </w:num>
  <w:num w:numId="14">
    <w:abstractNumId w:val="14"/>
    <w:lvlOverride w:ilvl="0">
      <w:lvl w:ilvl="0">
        <w:start w:val="1"/>
        <w:numFmt w:val="decimal"/>
        <w:pStyle w:val="ListNumber"/>
        <w:lvlText w:val="%1."/>
        <w:lvlJc w:val="left"/>
        <w:pPr>
          <w:tabs>
            <w:tab w:val="num" w:pos="1186"/>
          </w:tabs>
          <w:ind w:left="1186" w:hanging="567"/>
        </w:pPr>
        <w:rPr>
          <w:rFonts w:hint="default"/>
        </w:rPr>
      </w:lvl>
    </w:lvlOverride>
    <w:lvlOverride w:ilvl="1">
      <w:lvl w:ilvl="1">
        <w:start w:val="1"/>
        <w:numFmt w:val="lowerLetter"/>
        <w:lvlText w:val="%2."/>
        <w:lvlJc w:val="left"/>
        <w:pPr>
          <w:tabs>
            <w:tab w:val="num" w:pos="1393"/>
          </w:tabs>
          <w:ind w:left="1393" w:hanging="567"/>
        </w:pPr>
        <w:rPr>
          <w:rFonts w:hint="default"/>
        </w:rPr>
      </w:lvl>
    </w:lvlOverride>
    <w:lvlOverride w:ilvl="2">
      <w:lvl w:ilvl="2">
        <w:start w:val="1"/>
        <w:numFmt w:val="lowerRoman"/>
        <w:lvlText w:val="%3."/>
        <w:lvlJc w:val="left"/>
        <w:pPr>
          <w:tabs>
            <w:tab w:val="num" w:pos="1960"/>
          </w:tabs>
          <w:ind w:left="1960" w:hanging="567"/>
        </w:pPr>
        <w:rPr>
          <w:rFonts w:hint="default"/>
        </w:rPr>
      </w:lvl>
    </w:lvlOverride>
    <w:lvlOverride w:ilvl="3">
      <w:lvl w:ilvl="3">
        <w:start w:val="1"/>
        <w:numFmt w:val="decimal"/>
        <w:lvlText w:val="%4."/>
        <w:lvlJc w:val="left"/>
        <w:pPr>
          <w:tabs>
            <w:tab w:val="num" w:pos="2527"/>
          </w:tabs>
          <w:ind w:left="2527" w:hanging="567"/>
        </w:pPr>
        <w:rPr>
          <w:rFonts w:hint="default"/>
        </w:rPr>
      </w:lvl>
    </w:lvlOverride>
    <w:lvlOverride w:ilvl="4">
      <w:lvl w:ilvl="4">
        <w:start w:val="1"/>
        <w:numFmt w:val="lowerLetter"/>
        <w:lvlText w:val="%5."/>
        <w:lvlJc w:val="left"/>
        <w:pPr>
          <w:tabs>
            <w:tab w:val="num" w:pos="3094"/>
          </w:tabs>
          <w:ind w:left="3094" w:hanging="567"/>
        </w:pPr>
        <w:rPr>
          <w:rFonts w:hint="default"/>
        </w:rPr>
      </w:lvl>
    </w:lvlOverride>
    <w:lvlOverride w:ilvl="5">
      <w:lvl w:ilvl="5">
        <w:start w:val="1"/>
        <w:numFmt w:val="lowerRoman"/>
        <w:lvlText w:val="%6."/>
        <w:lvlJc w:val="left"/>
        <w:pPr>
          <w:tabs>
            <w:tab w:val="num" w:pos="3661"/>
          </w:tabs>
          <w:ind w:left="3661" w:hanging="567"/>
        </w:pPr>
        <w:rPr>
          <w:rFonts w:hint="default"/>
        </w:rPr>
      </w:lvl>
    </w:lvlOverride>
    <w:lvlOverride w:ilvl="6">
      <w:lvl w:ilvl="6">
        <w:start w:val="1"/>
        <w:numFmt w:val="decimal"/>
        <w:lvlText w:val="%7."/>
        <w:lvlJc w:val="left"/>
        <w:pPr>
          <w:tabs>
            <w:tab w:val="num" w:pos="4228"/>
          </w:tabs>
          <w:ind w:left="4228" w:hanging="567"/>
        </w:pPr>
        <w:rPr>
          <w:rFonts w:hint="default"/>
        </w:rPr>
      </w:lvl>
    </w:lvlOverride>
    <w:lvlOverride w:ilvl="7">
      <w:lvl w:ilvl="7">
        <w:start w:val="1"/>
        <w:numFmt w:val="lowerLetter"/>
        <w:lvlText w:val="%8."/>
        <w:lvlJc w:val="left"/>
        <w:pPr>
          <w:tabs>
            <w:tab w:val="num" w:pos="4795"/>
          </w:tabs>
          <w:ind w:left="4795" w:hanging="567"/>
        </w:pPr>
        <w:rPr>
          <w:rFonts w:hint="default"/>
        </w:rPr>
      </w:lvl>
    </w:lvlOverride>
    <w:lvlOverride w:ilvl="8">
      <w:lvl w:ilvl="8">
        <w:start w:val="1"/>
        <w:numFmt w:val="lowerRoman"/>
        <w:lvlText w:val="%9."/>
        <w:lvlJc w:val="left"/>
        <w:pPr>
          <w:tabs>
            <w:tab w:val="num" w:pos="5362"/>
          </w:tabs>
          <w:ind w:left="5362" w:hanging="567"/>
        </w:pPr>
        <w:rPr>
          <w:rFonts w:hint="default"/>
        </w:rPr>
      </w:lvl>
    </w:lvlOverride>
  </w:num>
  <w:num w:numId="15">
    <w:abstractNumId w:val="14"/>
    <w:lvlOverride w:ilvl="0">
      <w:lvl w:ilvl="0">
        <w:start w:val="1"/>
        <w:numFmt w:val="decimal"/>
        <w:pStyle w:val="ListNumber"/>
        <w:lvlText w:val="%1."/>
        <w:lvlJc w:val="left"/>
        <w:pPr>
          <w:tabs>
            <w:tab w:val="num" w:pos="927"/>
          </w:tabs>
          <w:ind w:left="927" w:hanging="567"/>
        </w:pPr>
        <w:rPr>
          <w:rFonts w:hint="default"/>
        </w:rPr>
      </w:lvl>
    </w:lvlOverride>
    <w:lvlOverride w:ilvl="1">
      <w:lvl w:ilvl="1">
        <w:start w:val="1"/>
        <w:numFmt w:val="lowerLetter"/>
        <w:lvlText w:val="%2."/>
        <w:lvlJc w:val="left"/>
        <w:pPr>
          <w:tabs>
            <w:tab w:val="num" w:pos="1134"/>
          </w:tabs>
          <w:ind w:left="1134" w:hanging="567"/>
        </w:pPr>
        <w:rPr>
          <w:rFonts w:hint="default"/>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decimal"/>
        <w:lvlText w:val="%4."/>
        <w:lvlJc w:val="left"/>
        <w:pPr>
          <w:tabs>
            <w:tab w:val="num" w:pos="2268"/>
          </w:tabs>
          <w:ind w:left="2268" w:hanging="567"/>
        </w:pPr>
        <w:rPr>
          <w:rFonts w:hint="default"/>
        </w:rPr>
      </w:lvl>
    </w:lvlOverride>
    <w:lvlOverride w:ilvl="4">
      <w:lvl w:ilvl="4">
        <w:start w:val="1"/>
        <w:numFmt w:val="lowerLetter"/>
        <w:lvlText w:val="%5."/>
        <w:lvlJc w:val="left"/>
        <w:pPr>
          <w:tabs>
            <w:tab w:val="num" w:pos="2835"/>
          </w:tabs>
          <w:ind w:left="2835" w:hanging="567"/>
        </w:pPr>
        <w:rPr>
          <w:rFonts w:hint="default"/>
        </w:rPr>
      </w:lvl>
    </w:lvlOverride>
    <w:lvlOverride w:ilvl="5">
      <w:lvl w:ilvl="5">
        <w:start w:val="1"/>
        <w:numFmt w:val="lowerRoman"/>
        <w:lvlText w:val="%6."/>
        <w:lvlJc w:val="left"/>
        <w:pPr>
          <w:tabs>
            <w:tab w:val="num" w:pos="3402"/>
          </w:tabs>
          <w:ind w:left="3402" w:hanging="567"/>
        </w:pPr>
        <w:rPr>
          <w:rFonts w:hint="default"/>
        </w:rPr>
      </w:lvl>
    </w:lvlOverride>
    <w:lvlOverride w:ilvl="6">
      <w:lvl w:ilvl="6">
        <w:start w:val="1"/>
        <w:numFmt w:val="decimal"/>
        <w:lvlText w:val="%7."/>
        <w:lvlJc w:val="left"/>
        <w:pPr>
          <w:tabs>
            <w:tab w:val="num" w:pos="3969"/>
          </w:tabs>
          <w:ind w:left="3969" w:hanging="567"/>
        </w:pPr>
        <w:rPr>
          <w:rFonts w:hint="default"/>
        </w:rPr>
      </w:lvl>
    </w:lvlOverride>
    <w:lvlOverride w:ilvl="7">
      <w:lvl w:ilvl="7">
        <w:start w:val="1"/>
        <w:numFmt w:val="lowerLetter"/>
        <w:lvlText w:val="%8."/>
        <w:lvlJc w:val="left"/>
        <w:pPr>
          <w:tabs>
            <w:tab w:val="num" w:pos="4536"/>
          </w:tabs>
          <w:ind w:left="4536" w:hanging="567"/>
        </w:pPr>
        <w:rPr>
          <w:rFonts w:hint="default"/>
        </w:rPr>
      </w:lvl>
    </w:lvlOverride>
    <w:lvlOverride w:ilvl="8">
      <w:lvl w:ilvl="8">
        <w:start w:val="1"/>
        <w:numFmt w:val="lowerRoman"/>
        <w:lvlText w:val="%9."/>
        <w:lvlJc w:val="left"/>
        <w:pPr>
          <w:tabs>
            <w:tab w:val="num" w:pos="5103"/>
          </w:tabs>
          <w:ind w:left="5103" w:hanging="567"/>
        </w:pPr>
        <w:rPr>
          <w:rFonts w:hint="default"/>
        </w:rPr>
      </w:lvl>
    </w:lvlOverride>
  </w:num>
  <w:num w:numId="16">
    <w:abstractNumId w:val="14"/>
    <w:lvlOverride w:ilvl="0">
      <w:startOverride w:val="1"/>
      <w:lvl w:ilvl="0">
        <w:start w:val="1"/>
        <w:numFmt w:val="decimal"/>
        <w:pStyle w:val="ListNumber"/>
        <w:lvlText w:val="%1."/>
        <w:lvlJc w:val="left"/>
        <w:pPr>
          <w:tabs>
            <w:tab w:val="num" w:pos="927"/>
          </w:tabs>
          <w:ind w:left="927" w:hanging="567"/>
        </w:pPr>
        <w:rPr>
          <w:rFonts w:hint="default"/>
        </w:rPr>
      </w:lvl>
    </w:lvlOverride>
    <w:lvlOverride w:ilvl="1">
      <w:startOverride w:val="1"/>
      <w:lvl w:ilvl="1">
        <w:start w:val="1"/>
        <w:numFmt w:val="lowerLetter"/>
        <w:lvlText w:val="%2."/>
        <w:lvlJc w:val="left"/>
        <w:pPr>
          <w:tabs>
            <w:tab w:val="num" w:pos="1134"/>
          </w:tabs>
          <w:ind w:left="1134" w:hanging="567"/>
        </w:pPr>
        <w:rPr>
          <w:rFonts w:hint="default"/>
        </w:rPr>
      </w:lvl>
    </w:lvlOverride>
    <w:lvlOverride w:ilvl="2">
      <w:startOverride w:val="1"/>
      <w:lvl w:ilvl="2">
        <w:start w:val="1"/>
        <w:numFmt w:val="lowerRoman"/>
        <w:lvlText w:val="%3."/>
        <w:lvlJc w:val="left"/>
        <w:pPr>
          <w:tabs>
            <w:tab w:val="num" w:pos="1701"/>
          </w:tabs>
          <w:ind w:left="1701" w:hanging="567"/>
        </w:pPr>
        <w:rPr>
          <w:rFonts w:hint="default"/>
        </w:rPr>
      </w:lvl>
    </w:lvlOverride>
    <w:lvlOverride w:ilvl="3">
      <w:startOverride w:val="1"/>
      <w:lvl w:ilvl="3">
        <w:start w:val="1"/>
        <w:numFmt w:val="decimal"/>
        <w:lvlText w:val="%4."/>
        <w:lvlJc w:val="left"/>
        <w:pPr>
          <w:tabs>
            <w:tab w:val="num" w:pos="2268"/>
          </w:tabs>
          <w:ind w:left="2268" w:hanging="567"/>
        </w:pPr>
        <w:rPr>
          <w:rFonts w:hint="default"/>
        </w:rPr>
      </w:lvl>
    </w:lvlOverride>
    <w:lvlOverride w:ilvl="4">
      <w:startOverride w:val="1"/>
      <w:lvl w:ilvl="4">
        <w:start w:val="1"/>
        <w:numFmt w:val="lowerLetter"/>
        <w:lvlText w:val="%5."/>
        <w:lvlJc w:val="left"/>
        <w:pPr>
          <w:tabs>
            <w:tab w:val="num" w:pos="2835"/>
          </w:tabs>
          <w:ind w:left="2835" w:hanging="567"/>
        </w:pPr>
        <w:rPr>
          <w:rFonts w:hint="default"/>
        </w:rPr>
      </w:lvl>
    </w:lvlOverride>
    <w:lvlOverride w:ilvl="5">
      <w:startOverride w:val="1"/>
      <w:lvl w:ilvl="5">
        <w:start w:val="1"/>
        <w:numFmt w:val="lowerRoman"/>
        <w:lvlText w:val="%6."/>
        <w:lvlJc w:val="left"/>
        <w:pPr>
          <w:tabs>
            <w:tab w:val="num" w:pos="3402"/>
          </w:tabs>
          <w:ind w:left="3402" w:hanging="567"/>
        </w:pPr>
        <w:rPr>
          <w:rFonts w:hint="default"/>
        </w:rPr>
      </w:lvl>
    </w:lvlOverride>
    <w:lvlOverride w:ilvl="6">
      <w:startOverride w:val="1"/>
      <w:lvl w:ilvl="6">
        <w:start w:val="1"/>
        <w:numFmt w:val="decimal"/>
        <w:lvlText w:val="%7."/>
        <w:lvlJc w:val="left"/>
        <w:pPr>
          <w:tabs>
            <w:tab w:val="num" w:pos="3969"/>
          </w:tabs>
          <w:ind w:left="3969" w:hanging="567"/>
        </w:pPr>
        <w:rPr>
          <w:rFonts w:hint="default"/>
        </w:rPr>
      </w:lvl>
    </w:lvlOverride>
    <w:lvlOverride w:ilvl="7">
      <w:startOverride w:val="1"/>
      <w:lvl w:ilvl="7">
        <w:start w:val="1"/>
        <w:numFmt w:val="lowerLetter"/>
        <w:lvlText w:val="%8."/>
        <w:lvlJc w:val="left"/>
        <w:pPr>
          <w:tabs>
            <w:tab w:val="num" w:pos="4536"/>
          </w:tabs>
          <w:ind w:left="4536" w:hanging="567"/>
        </w:pPr>
        <w:rPr>
          <w:rFonts w:hint="default"/>
        </w:rPr>
      </w:lvl>
    </w:lvlOverride>
    <w:lvlOverride w:ilvl="8">
      <w:startOverride w:val="1"/>
      <w:lvl w:ilvl="8">
        <w:start w:val="1"/>
        <w:numFmt w:val="lowerRoman"/>
        <w:lvlText w:val="%9."/>
        <w:lvlJc w:val="left"/>
        <w:pPr>
          <w:tabs>
            <w:tab w:val="num" w:pos="5103"/>
          </w:tabs>
          <w:ind w:left="5103" w:hanging="567"/>
        </w:pPr>
        <w:rPr>
          <w:rFonts w:hint="default"/>
        </w:rPr>
      </w:lvl>
    </w:lvlOverride>
  </w:num>
  <w:num w:numId="17">
    <w:abstractNumId w:val="14"/>
    <w:lvlOverride w:ilvl="0">
      <w:startOverride w:val="1"/>
      <w:lvl w:ilvl="0">
        <w:start w:val="1"/>
        <w:numFmt w:val="decimal"/>
        <w:pStyle w:val="ListNumber"/>
        <w:lvlText w:val="%1."/>
        <w:lvlJc w:val="left"/>
        <w:pPr>
          <w:tabs>
            <w:tab w:val="num" w:pos="927"/>
          </w:tabs>
          <w:ind w:left="927" w:hanging="567"/>
        </w:pPr>
        <w:rPr>
          <w:rFonts w:hint="default"/>
        </w:rPr>
      </w:lvl>
    </w:lvlOverride>
    <w:lvlOverride w:ilvl="1">
      <w:startOverride w:val="1"/>
      <w:lvl w:ilvl="1">
        <w:start w:val="1"/>
        <w:numFmt w:val="lowerLetter"/>
        <w:lvlText w:val="%2."/>
        <w:lvlJc w:val="left"/>
        <w:pPr>
          <w:tabs>
            <w:tab w:val="num" w:pos="1134"/>
          </w:tabs>
          <w:ind w:left="1134" w:hanging="567"/>
        </w:pPr>
        <w:rPr>
          <w:rFonts w:hint="default"/>
        </w:rPr>
      </w:lvl>
    </w:lvlOverride>
    <w:lvlOverride w:ilvl="2">
      <w:startOverride w:val="1"/>
      <w:lvl w:ilvl="2">
        <w:start w:val="1"/>
        <w:numFmt w:val="lowerRoman"/>
        <w:lvlText w:val="%3."/>
        <w:lvlJc w:val="left"/>
        <w:pPr>
          <w:tabs>
            <w:tab w:val="num" w:pos="1701"/>
          </w:tabs>
          <w:ind w:left="1701" w:hanging="567"/>
        </w:pPr>
        <w:rPr>
          <w:rFonts w:hint="default"/>
        </w:rPr>
      </w:lvl>
    </w:lvlOverride>
    <w:lvlOverride w:ilvl="3">
      <w:startOverride w:val="1"/>
      <w:lvl w:ilvl="3">
        <w:start w:val="1"/>
        <w:numFmt w:val="decimal"/>
        <w:lvlText w:val="%4."/>
        <w:lvlJc w:val="left"/>
        <w:pPr>
          <w:tabs>
            <w:tab w:val="num" w:pos="2268"/>
          </w:tabs>
          <w:ind w:left="2268" w:hanging="567"/>
        </w:pPr>
        <w:rPr>
          <w:rFonts w:hint="default"/>
        </w:rPr>
      </w:lvl>
    </w:lvlOverride>
    <w:lvlOverride w:ilvl="4">
      <w:startOverride w:val="1"/>
      <w:lvl w:ilvl="4">
        <w:start w:val="1"/>
        <w:numFmt w:val="lowerLetter"/>
        <w:lvlText w:val="%5."/>
        <w:lvlJc w:val="left"/>
        <w:pPr>
          <w:tabs>
            <w:tab w:val="num" w:pos="2835"/>
          </w:tabs>
          <w:ind w:left="2835" w:hanging="567"/>
        </w:pPr>
        <w:rPr>
          <w:rFonts w:hint="default"/>
        </w:rPr>
      </w:lvl>
    </w:lvlOverride>
    <w:lvlOverride w:ilvl="5">
      <w:startOverride w:val="1"/>
      <w:lvl w:ilvl="5">
        <w:start w:val="1"/>
        <w:numFmt w:val="lowerRoman"/>
        <w:lvlText w:val="%6."/>
        <w:lvlJc w:val="left"/>
        <w:pPr>
          <w:tabs>
            <w:tab w:val="num" w:pos="3402"/>
          </w:tabs>
          <w:ind w:left="3402" w:hanging="567"/>
        </w:pPr>
        <w:rPr>
          <w:rFonts w:hint="default"/>
        </w:rPr>
      </w:lvl>
    </w:lvlOverride>
    <w:lvlOverride w:ilvl="6">
      <w:startOverride w:val="1"/>
      <w:lvl w:ilvl="6">
        <w:start w:val="1"/>
        <w:numFmt w:val="decimal"/>
        <w:lvlText w:val="%7."/>
        <w:lvlJc w:val="left"/>
        <w:pPr>
          <w:tabs>
            <w:tab w:val="num" w:pos="3969"/>
          </w:tabs>
          <w:ind w:left="3969" w:hanging="567"/>
        </w:pPr>
        <w:rPr>
          <w:rFonts w:hint="default"/>
        </w:rPr>
      </w:lvl>
    </w:lvlOverride>
    <w:lvlOverride w:ilvl="7">
      <w:startOverride w:val="1"/>
      <w:lvl w:ilvl="7">
        <w:start w:val="1"/>
        <w:numFmt w:val="lowerLetter"/>
        <w:lvlText w:val="%8."/>
        <w:lvlJc w:val="left"/>
        <w:pPr>
          <w:tabs>
            <w:tab w:val="num" w:pos="4536"/>
          </w:tabs>
          <w:ind w:left="4536" w:hanging="567"/>
        </w:pPr>
        <w:rPr>
          <w:rFonts w:hint="default"/>
        </w:rPr>
      </w:lvl>
    </w:lvlOverride>
    <w:lvlOverride w:ilvl="8">
      <w:startOverride w:val="1"/>
      <w:lvl w:ilvl="8">
        <w:start w:val="1"/>
        <w:numFmt w:val="lowerRoman"/>
        <w:lvlText w:val="%9."/>
        <w:lvlJc w:val="left"/>
        <w:pPr>
          <w:tabs>
            <w:tab w:val="num" w:pos="5103"/>
          </w:tabs>
          <w:ind w:left="5103" w:hanging="567"/>
        </w:pPr>
        <w:rPr>
          <w:rFonts w:hint="default"/>
        </w:rPr>
      </w:lvl>
    </w:lvlOverride>
  </w:num>
  <w:num w:numId="18">
    <w:abstractNumId w:val="14"/>
    <w:lvlOverride w:ilvl="0">
      <w:startOverride w:val="1"/>
      <w:lvl w:ilvl="0">
        <w:start w:val="1"/>
        <w:numFmt w:val="decimal"/>
        <w:pStyle w:val="ListNumber"/>
        <w:lvlText w:val="%1."/>
        <w:lvlJc w:val="left"/>
        <w:pPr>
          <w:tabs>
            <w:tab w:val="num" w:pos="927"/>
          </w:tabs>
          <w:ind w:left="927" w:hanging="567"/>
        </w:pPr>
        <w:rPr>
          <w:rFonts w:hint="default"/>
        </w:rPr>
      </w:lvl>
    </w:lvlOverride>
    <w:lvlOverride w:ilvl="1">
      <w:startOverride w:val="1"/>
      <w:lvl w:ilvl="1">
        <w:start w:val="1"/>
        <w:numFmt w:val="lowerLetter"/>
        <w:lvlText w:val="%2."/>
        <w:lvlJc w:val="left"/>
        <w:pPr>
          <w:tabs>
            <w:tab w:val="num" w:pos="1134"/>
          </w:tabs>
          <w:ind w:left="1134" w:hanging="567"/>
        </w:pPr>
        <w:rPr>
          <w:rFonts w:hint="default"/>
        </w:rPr>
      </w:lvl>
    </w:lvlOverride>
    <w:lvlOverride w:ilvl="2">
      <w:startOverride w:val="1"/>
      <w:lvl w:ilvl="2">
        <w:start w:val="1"/>
        <w:numFmt w:val="lowerRoman"/>
        <w:lvlText w:val="%3."/>
        <w:lvlJc w:val="left"/>
        <w:pPr>
          <w:tabs>
            <w:tab w:val="num" w:pos="1701"/>
          </w:tabs>
          <w:ind w:left="1701" w:hanging="567"/>
        </w:pPr>
        <w:rPr>
          <w:rFonts w:hint="default"/>
        </w:rPr>
      </w:lvl>
    </w:lvlOverride>
    <w:lvlOverride w:ilvl="3">
      <w:startOverride w:val="1"/>
      <w:lvl w:ilvl="3">
        <w:start w:val="1"/>
        <w:numFmt w:val="decimal"/>
        <w:lvlText w:val="%4."/>
        <w:lvlJc w:val="left"/>
        <w:pPr>
          <w:tabs>
            <w:tab w:val="num" w:pos="2268"/>
          </w:tabs>
          <w:ind w:left="2268" w:hanging="567"/>
        </w:pPr>
        <w:rPr>
          <w:rFonts w:hint="default"/>
        </w:rPr>
      </w:lvl>
    </w:lvlOverride>
    <w:lvlOverride w:ilvl="4">
      <w:startOverride w:val="1"/>
      <w:lvl w:ilvl="4">
        <w:start w:val="1"/>
        <w:numFmt w:val="lowerLetter"/>
        <w:lvlText w:val="%5."/>
        <w:lvlJc w:val="left"/>
        <w:pPr>
          <w:tabs>
            <w:tab w:val="num" w:pos="2835"/>
          </w:tabs>
          <w:ind w:left="2835" w:hanging="567"/>
        </w:pPr>
        <w:rPr>
          <w:rFonts w:hint="default"/>
        </w:rPr>
      </w:lvl>
    </w:lvlOverride>
    <w:lvlOverride w:ilvl="5">
      <w:startOverride w:val="1"/>
      <w:lvl w:ilvl="5">
        <w:start w:val="1"/>
        <w:numFmt w:val="lowerRoman"/>
        <w:lvlText w:val="%6."/>
        <w:lvlJc w:val="left"/>
        <w:pPr>
          <w:tabs>
            <w:tab w:val="num" w:pos="3402"/>
          </w:tabs>
          <w:ind w:left="3402" w:hanging="567"/>
        </w:pPr>
        <w:rPr>
          <w:rFonts w:hint="default"/>
        </w:rPr>
      </w:lvl>
    </w:lvlOverride>
    <w:lvlOverride w:ilvl="6">
      <w:startOverride w:val="1"/>
      <w:lvl w:ilvl="6">
        <w:start w:val="1"/>
        <w:numFmt w:val="decimal"/>
        <w:lvlText w:val="%7."/>
        <w:lvlJc w:val="left"/>
        <w:pPr>
          <w:tabs>
            <w:tab w:val="num" w:pos="3969"/>
          </w:tabs>
          <w:ind w:left="3969" w:hanging="567"/>
        </w:pPr>
        <w:rPr>
          <w:rFonts w:hint="default"/>
        </w:rPr>
      </w:lvl>
    </w:lvlOverride>
    <w:lvlOverride w:ilvl="7">
      <w:startOverride w:val="1"/>
      <w:lvl w:ilvl="7">
        <w:start w:val="1"/>
        <w:numFmt w:val="lowerLetter"/>
        <w:lvlText w:val="%8."/>
        <w:lvlJc w:val="left"/>
        <w:pPr>
          <w:tabs>
            <w:tab w:val="num" w:pos="4536"/>
          </w:tabs>
          <w:ind w:left="4536" w:hanging="567"/>
        </w:pPr>
        <w:rPr>
          <w:rFonts w:hint="default"/>
        </w:rPr>
      </w:lvl>
    </w:lvlOverride>
    <w:lvlOverride w:ilvl="8">
      <w:startOverride w:val="1"/>
      <w:lvl w:ilvl="8">
        <w:start w:val="1"/>
        <w:numFmt w:val="lowerRoman"/>
        <w:lvlText w:val="%9."/>
        <w:lvlJc w:val="left"/>
        <w:pPr>
          <w:tabs>
            <w:tab w:val="num" w:pos="5103"/>
          </w:tabs>
          <w:ind w:left="5103" w:hanging="567"/>
        </w:pPr>
        <w:rPr>
          <w:rFonts w:hint="default"/>
        </w:rPr>
      </w:lvl>
    </w:lvlOverride>
  </w:num>
  <w:num w:numId="19">
    <w:abstractNumId w:val="14"/>
    <w:lvlOverride w:ilvl="0">
      <w:startOverride w:val="1"/>
      <w:lvl w:ilvl="0">
        <w:start w:val="1"/>
        <w:numFmt w:val="decimal"/>
        <w:pStyle w:val="ListNumber"/>
        <w:lvlText w:val="%1."/>
        <w:lvlJc w:val="left"/>
        <w:pPr>
          <w:tabs>
            <w:tab w:val="num" w:pos="927"/>
          </w:tabs>
          <w:ind w:left="927" w:hanging="567"/>
        </w:pPr>
        <w:rPr>
          <w:rFonts w:hint="default"/>
        </w:rPr>
      </w:lvl>
    </w:lvlOverride>
    <w:lvlOverride w:ilvl="1">
      <w:startOverride w:val="1"/>
      <w:lvl w:ilvl="1">
        <w:start w:val="1"/>
        <w:numFmt w:val="lowerLetter"/>
        <w:lvlText w:val="%2."/>
        <w:lvlJc w:val="left"/>
        <w:pPr>
          <w:tabs>
            <w:tab w:val="num" w:pos="1134"/>
          </w:tabs>
          <w:ind w:left="1134" w:hanging="567"/>
        </w:pPr>
        <w:rPr>
          <w:rFonts w:hint="default"/>
        </w:rPr>
      </w:lvl>
    </w:lvlOverride>
    <w:lvlOverride w:ilvl="2">
      <w:startOverride w:val="1"/>
      <w:lvl w:ilvl="2">
        <w:start w:val="1"/>
        <w:numFmt w:val="lowerRoman"/>
        <w:lvlText w:val="%3."/>
        <w:lvlJc w:val="left"/>
        <w:pPr>
          <w:tabs>
            <w:tab w:val="num" w:pos="1701"/>
          </w:tabs>
          <w:ind w:left="1701" w:hanging="567"/>
        </w:pPr>
        <w:rPr>
          <w:rFonts w:hint="default"/>
        </w:rPr>
      </w:lvl>
    </w:lvlOverride>
    <w:lvlOverride w:ilvl="3">
      <w:startOverride w:val="1"/>
      <w:lvl w:ilvl="3">
        <w:start w:val="1"/>
        <w:numFmt w:val="decimal"/>
        <w:lvlText w:val="%4."/>
        <w:lvlJc w:val="left"/>
        <w:pPr>
          <w:tabs>
            <w:tab w:val="num" w:pos="2268"/>
          </w:tabs>
          <w:ind w:left="2268" w:hanging="567"/>
        </w:pPr>
        <w:rPr>
          <w:rFonts w:hint="default"/>
        </w:rPr>
      </w:lvl>
    </w:lvlOverride>
    <w:lvlOverride w:ilvl="4">
      <w:startOverride w:val="1"/>
      <w:lvl w:ilvl="4">
        <w:start w:val="1"/>
        <w:numFmt w:val="lowerLetter"/>
        <w:lvlText w:val="%5."/>
        <w:lvlJc w:val="left"/>
        <w:pPr>
          <w:tabs>
            <w:tab w:val="num" w:pos="2835"/>
          </w:tabs>
          <w:ind w:left="2835" w:hanging="567"/>
        </w:pPr>
        <w:rPr>
          <w:rFonts w:hint="default"/>
        </w:rPr>
      </w:lvl>
    </w:lvlOverride>
    <w:lvlOverride w:ilvl="5">
      <w:startOverride w:val="1"/>
      <w:lvl w:ilvl="5">
        <w:start w:val="1"/>
        <w:numFmt w:val="lowerRoman"/>
        <w:lvlText w:val="%6."/>
        <w:lvlJc w:val="left"/>
        <w:pPr>
          <w:tabs>
            <w:tab w:val="num" w:pos="3402"/>
          </w:tabs>
          <w:ind w:left="3402" w:hanging="567"/>
        </w:pPr>
        <w:rPr>
          <w:rFonts w:hint="default"/>
        </w:rPr>
      </w:lvl>
    </w:lvlOverride>
    <w:lvlOverride w:ilvl="6">
      <w:startOverride w:val="1"/>
      <w:lvl w:ilvl="6">
        <w:start w:val="1"/>
        <w:numFmt w:val="decimal"/>
        <w:lvlText w:val="%7."/>
        <w:lvlJc w:val="left"/>
        <w:pPr>
          <w:tabs>
            <w:tab w:val="num" w:pos="3969"/>
          </w:tabs>
          <w:ind w:left="3969" w:hanging="567"/>
        </w:pPr>
        <w:rPr>
          <w:rFonts w:hint="default"/>
        </w:rPr>
      </w:lvl>
    </w:lvlOverride>
    <w:lvlOverride w:ilvl="7">
      <w:startOverride w:val="1"/>
      <w:lvl w:ilvl="7">
        <w:start w:val="1"/>
        <w:numFmt w:val="lowerLetter"/>
        <w:lvlText w:val="%8."/>
        <w:lvlJc w:val="left"/>
        <w:pPr>
          <w:tabs>
            <w:tab w:val="num" w:pos="4536"/>
          </w:tabs>
          <w:ind w:left="4536" w:hanging="567"/>
        </w:pPr>
        <w:rPr>
          <w:rFonts w:hint="default"/>
        </w:rPr>
      </w:lvl>
    </w:lvlOverride>
    <w:lvlOverride w:ilvl="8">
      <w:startOverride w:val="1"/>
      <w:lvl w:ilvl="8">
        <w:start w:val="1"/>
        <w:numFmt w:val="lowerRoman"/>
        <w:lvlText w:val="%9."/>
        <w:lvlJc w:val="left"/>
        <w:pPr>
          <w:tabs>
            <w:tab w:val="num" w:pos="5103"/>
          </w:tabs>
          <w:ind w:left="5103" w:hanging="567"/>
        </w:pPr>
        <w:rPr>
          <w:rFonts w:hint="default"/>
        </w:rPr>
      </w:lvl>
    </w:lvlOverride>
  </w:num>
  <w:num w:numId="20">
    <w:abstractNumId w:val="14"/>
    <w:lvlOverride w:ilvl="0">
      <w:startOverride w:val="1"/>
      <w:lvl w:ilvl="0">
        <w:start w:val="1"/>
        <w:numFmt w:val="decimal"/>
        <w:pStyle w:val="ListNumber"/>
        <w:lvlText w:val="%1."/>
        <w:lvlJc w:val="left"/>
        <w:pPr>
          <w:tabs>
            <w:tab w:val="num" w:pos="1186"/>
          </w:tabs>
          <w:ind w:left="1186" w:hanging="567"/>
        </w:pPr>
        <w:rPr>
          <w:rFonts w:hint="default"/>
        </w:rPr>
      </w:lvl>
    </w:lvlOverride>
    <w:lvlOverride w:ilvl="1">
      <w:startOverride w:val="1"/>
      <w:lvl w:ilvl="1">
        <w:start w:val="1"/>
        <w:numFmt w:val="lowerLetter"/>
        <w:lvlText w:val="%2."/>
        <w:lvlJc w:val="left"/>
        <w:pPr>
          <w:tabs>
            <w:tab w:val="num" w:pos="1393"/>
          </w:tabs>
          <w:ind w:left="1393" w:hanging="567"/>
        </w:pPr>
        <w:rPr>
          <w:rFonts w:hint="default"/>
        </w:rPr>
      </w:lvl>
    </w:lvlOverride>
    <w:lvlOverride w:ilvl="2">
      <w:startOverride w:val="1"/>
      <w:lvl w:ilvl="2">
        <w:start w:val="1"/>
        <w:numFmt w:val="lowerRoman"/>
        <w:lvlText w:val="%3."/>
        <w:lvlJc w:val="left"/>
        <w:pPr>
          <w:tabs>
            <w:tab w:val="num" w:pos="1960"/>
          </w:tabs>
          <w:ind w:left="1960" w:hanging="567"/>
        </w:pPr>
        <w:rPr>
          <w:rFonts w:hint="default"/>
        </w:rPr>
      </w:lvl>
    </w:lvlOverride>
    <w:lvlOverride w:ilvl="3">
      <w:startOverride w:val="1"/>
      <w:lvl w:ilvl="3">
        <w:start w:val="1"/>
        <w:numFmt w:val="decimal"/>
        <w:lvlText w:val="%4."/>
        <w:lvlJc w:val="left"/>
        <w:pPr>
          <w:tabs>
            <w:tab w:val="num" w:pos="2527"/>
          </w:tabs>
          <w:ind w:left="2527" w:hanging="567"/>
        </w:pPr>
        <w:rPr>
          <w:rFonts w:hint="default"/>
        </w:rPr>
      </w:lvl>
    </w:lvlOverride>
    <w:lvlOverride w:ilvl="4">
      <w:startOverride w:val="1"/>
      <w:lvl w:ilvl="4">
        <w:start w:val="1"/>
        <w:numFmt w:val="lowerLetter"/>
        <w:lvlText w:val="%5."/>
        <w:lvlJc w:val="left"/>
        <w:pPr>
          <w:tabs>
            <w:tab w:val="num" w:pos="3094"/>
          </w:tabs>
          <w:ind w:left="3094" w:hanging="567"/>
        </w:pPr>
        <w:rPr>
          <w:rFonts w:hint="default"/>
        </w:rPr>
      </w:lvl>
    </w:lvlOverride>
    <w:lvlOverride w:ilvl="5">
      <w:startOverride w:val="1"/>
      <w:lvl w:ilvl="5">
        <w:start w:val="1"/>
        <w:numFmt w:val="lowerRoman"/>
        <w:lvlText w:val="%6."/>
        <w:lvlJc w:val="left"/>
        <w:pPr>
          <w:tabs>
            <w:tab w:val="num" w:pos="3661"/>
          </w:tabs>
          <w:ind w:left="3661" w:hanging="567"/>
        </w:pPr>
        <w:rPr>
          <w:rFonts w:hint="default"/>
        </w:rPr>
      </w:lvl>
    </w:lvlOverride>
    <w:lvlOverride w:ilvl="6">
      <w:startOverride w:val="1"/>
      <w:lvl w:ilvl="6">
        <w:start w:val="1"/>
        <w:numFmt w:val="decimal"/>
        <w:lvlText w:val="%7."/>
        <w:lvlJc w:val="left"/>
        <w:pPr>
          <w:tabs>
            <w:tab w:val="num" w:pos="4228"/>
          </w:tabs>
          <w:ind w:left="4228" w:hanging="567"/>
        </w:pPr>
        <w:rPr>
          <w:rFonts w:hint="default"/>
        </w:rPr>
      </w:lvl>
    </w:lvlOverride>
    <w:lvlOverride w:ilvl="7">
      <w:startOverride w:val="1"/>
      <w:lvl w:ilvl="7">
        <w:start w:val="1"/>
        <w:numFmt w:val="lowerLetter"/>
        <w:lvlText w:val="%8."/>
        <w:lvlJc w:val="left"/>
        <w:pPr>
          <w:tabs>
            <w:tab w:val="num" w:pos="4795"/>
          </w:tabs>
          <w:ind w:left="4795" w:hanging="567"/>
        </w:pPr>
        <w:rPr>
          <w:rFonts w:hint="default"/>
        </w:rPr>
      </w:lvl>
    </w:lvlOverride>
    <w:lvlOverride w:ilvl="8">
      <w:startOverride w:val="1"/>
      <w:lvl w:ilvl="8">
        <w:start w:val="1"/>
        <w:numFmt w:val="lowerRoman"/>
        <w:lvlText w:val="%9."/>
        <w:lvlJc w:val="left"/>
        <w:pPr>
          <w:tabs>
            <w:tab w:val="num" w:pos="5362"/>
          </w:tabs>
          <w:ind w:left="5362" w:hanging="567"/>
        </w:pPr>
        <w:rPr>
          <w:rFonts w:hint="default"/>
        </w:rPr>
      </w:lvl>
    </w:lvlOverride>
  </w:num>
  <w:num w:numId="21">
    <w:abstractNumId w:val="14"/>
    <w:lvlOverride w:ilvl="0">
      <w:startOverride w:val="1"/>
      <w:lvl w:ilvl="0">
        <w:start w:val="1"/>
        <w:numFmt w:val="decimal"/>
        <w:pStyle w:val="ListNumber"/>
        <w:lvlText w:val="%1."/>
        <w:lvlJc w:val="left"/>
        <w:pPr>
          <w:tabs>
            <w:tab w:val="num" w:pos="927"/>
          </w:tabs>
          <w:ind w:left="927" w:hanging="567"/>
        </w:pPr>
        <w:rPr>
          <w:rFonts w:hint="default"/>
        </w:rPr>
      </w:lvl>
    </w:lvlOverride>
    <w:lvlOverride w:ilvl="1">
      <w:startOverride w:val="1"/>
      <w:lvl w:ilvl="1">
        <w:start w:val="1"/>
        <w:numFmt w:val="lowerLetter"/>
        <w:lvlText w:val="%2."/>
        <w:lvlJc w:val="left"/>
        <w:pPr>
          <w:tabs>
            <w:tab w:val="num" w:pos="1134"/>
          </w:tabs>
          <w:ind w:left="1134" w:hanging="567"/>
        </w:pPr>
        <w:rPr>
          <w:rFonts w:hint="default"/>
        </w:rPr>
      </w:lvl>
    </w:lvlOverride>
    <w:lvlOverride w:ilvl="2">
      <w:startOverride w:val="1"/>
      <w:lvl w:ilvl="2">
        <w:start w:val="1"/>
        <w:numFmt w:val="lowerRoman"/>
        <w:lvlText w:val="%3."/>
        <w:lvlJc w:val="left"/>
        <w:pPr>
          <w:tabs>
            <w:tab w:val="num" w:pos="1701"/>
          </w:tabs>
          <w:ind w:left="1701" w:hanging="567"/>
        </w:pPr>
        <w:rPr>
          <w:rFonts w:hint="default"/>
        </w:rPr>
      </w:lvl>
    </w:lvlOverride>
    <w:lvlOverride w:ilvl="3">
      <w:startOverride w:val="1"/>
      <w:lvl w:ilvl="3">
        <w:start w:val="1"/>
        <w:numFmt w:val="decimal"/>
        <w:lvlText w:val="%4."/>
        <w:lvlJc w:val="left"/>
        <w:pPr>
          <w:tabs>
            <w:tab w:val="num" w:pos="2268"/>
          </w:tabs>
          <w:ind w:left="2268" w:hanging="567"/>
        </w:pPr>
        <w:rPr>
          <w:rFonts w:hint="default"/>
        </w:rPr>
      </w:lvl>
    </w:lvlOverride>
    <w:lvlOverride w:ilvl="4">
      <w:startOverride w:val="1"/>
      <w:lvl w:ilvl="4">
        <w:start w:val="1"/>
        <w:numFmt w:val="lowerLetter"/>
        <w:lvlText w:val="%5."/>
        <w:lvlJc w:val="left"/>
        <w:pPr>
          <w:tabs>
            <w:tab w:val="num" w:pos="2835"/>
          </w:tabs>
          <w:ind w:left="2835" w:hanging="567"/>
        </w:pPr>
        <w:rPr>
          <w:rFonts w:hint="default"/>
        </w:rPr>
      </w:lvl>
    </w:lvlOverride>
    <w:lvlOverride w:ilvl="5">
      <w:startOverride w:val="1"/>
      <w:lvl w:ilvl="5">
        <w:start w:val="1"/>
        <w:numFmt w:val="lowerRoman"/>
        <w:lvlText w:val="%6."/>
        <w:lvlJc w:val="left"/>
        <w:pPr>
          <w:tabs>
            <w:tab w:val="num" w:pos="3402"/>
          </w:tabs>
          <w:ind w:left="3402" w:hanging="567"/>
        </w:pPr>
        <w:rPr>
          <w:rFonts w:hint="default"/>
        </w:rPr>
      </w:lvl>
    </w:lvlOverride>
    <w:lvlOverride w:ilvl="6">
      <w:startOverride w:val="1"/>
      <w:lvl w:ilvl="6">
        <w:start w:val="1"/>
        <w:numFmt w:val="decimal"/>
        <w:lvlText w:val="%7."/>
        <w:lvlJc w:val="left"/>
        <w:pPr>
          <w:tabs>
            <w:tab w:val="num" w:pos="3969"/>
          </w:tabs>
          <w:ind w:left="3969" w:hanging="567"/>
        </w:pPr>
        <w:rPr>
          <w:rFonts w:hint="default"/>
        </w:rPr>
      </w:lvl>
    </w:lvlOverride>
    <w:lvlOverride w:ilvl="7">
      <w:startOverride w:val="1"/>
      <w:lvl w:ilvl="7">
        <w:start w:val="1"/>
        <w:numFmt w:val="lowerLetter"/>
        <w:lvlText w:val="%8."/>
        <w:lvlJc w:val="left"/>
        <w:pPr>
          <w:tabs>
            <w:tab w:val="num" w:pos="4536"/>
          </w:tabs>
          <w:ind w:left="4536" w:hanging="567"/>
        </w:pPr>
        <w:rPr>
          <w:rFonts w:hint="default"/>
        </w:rPr>
      </w:lvl>
    </w:lvlOverride>
    <w:lvlOverride w:ilvl="8">
      <w:startOverride w:val="1"/>
      <w:lvl w:ilvl="8">
        <w:start w:val="1"/>
        <w:numFmt w:val="lowerRoman"/>
        <w:lvlText w:val="%9."/>
        <w:lvlJc w:val="left"/>
        <w:pPr>
          <w:tabs>
            <w:tab w:val="num" w:pos="5103"/>
          </w:tabs>
          <w:ind w:left="5103" w:hanging="567"/>
        </w:pPr>
        <w:rPr>
          <w:rFonts w:hint="default"/>
        </w:rPr>
      </w:lvl>
    </w:lvlOverride>
  </w:num>
  <w:num w:numId="22">
    <w:abstractNumId w:val="14"/>
    <w:lvlOverride w:ilvl="0">
      <w:startOverride w:val="1"/>
      <w:lvl w:ilvl="0">
        <w:start w:val="1"/>
        <w:numFmt w:val="decimal"/>
        <w:pStyle w:val="ListNumber"/>
        <w:lvlText w:val="%1."/>
        <w:lvlJc w:val="left"/>
        <w:pPr>
          <w:tabs>
            <w:tab w:val="num" w:pos="927"/>
          </w:tabs>
          <w:ind w:left="927" w:hanging="567"/>
        </w:pPr>
        <w:rPr>
          <w:rFonts w:hint="default"/>
        </w:rPr>
      </w:lvl>
    </w:lvlOverride>
    <w:lvlOverride w:ilvl="1">
      <w:startOverride w:val="1"/>
      <w:lvl w:ilvl="1">
        <w:start w:val="1"/>
        <w:numFmt w:val="lowerLetter"/>
        <w:lvlText w:val="%2."/>
        <w:lvlJc w:val="left"/>
        <w:pPr>
          <w:tabs>
            <w:tab w:val="num" w:pos="1134"/>
          </w:tabs>
          <w:ind w:left="1134" w:hanging="567"/>
        </w:pPr>
        <w:rPr>
          <w:rFonts w:hint="default"/>
        </w:rPr>
      </w:lvl>
    </w:lvlOverride>
    <w:lvlOverride w:ilvl="2">
      <w:startOverride w:val="1"/>
      <w:lvl w:ilvl="2">
        <w:start w:val="1"/>
        <w:numFmt w:val="lowerRoman"/>
        <w:lvlText w:val="%3."/>
        <w:lvlJc w:val="left"/>
        <w:pPr>
          <w:tabs>
            <w:tab w:val="num" w:pos="1701"/>
          </w:tabs>
          <w:ind w:left="1701" w:hanging="567"/>
        </w:pPr>
        <w:rPr>
          <w:rFonts w:hint="default"/>
        </w:rPr>
      </w:lvl>
    </w:lvlOverride>
    <w:lvlOverride w:ilvl="3">
      <w:startOverride w:val="1"/>
      <w:lvl w:ilvl="3">
        <w:start w:val="1"/>
        <w:numFmt w:val="decimal"/>
        <w:lvlText w:val="%4."/>
        <w:lvlJc w:val="left"/>
        <w:pPr>
          <w:tabs>
            <w:tab w:val="num" w:pos="2268"/>
          </w:tabs>
          <w:ind w:left="2268" w:hanging="567"/>
        </w:pPr>
        <w:rPr>
          <w:rFonts w:hint="default"/>
        </w:rPr>
      </w:lvl>
    </w:lvlOverride>
    <w:lvlOverride w:ilvl="4">
      <w:startOverride w:val="1"/>
      <w:lvl w:ilvl="4">
        <w:start w:val="1"/>
        <w:numFmt w:val="lowerLetter"/>
        <w:lvlText w:val="%5."/>
        <w:lvlJc w:val="left"/>
        <w:pPr>
          <w:tabs>
            <w:tab w:val="num" w:pos="2835"/>
          </w:tabs>
          <w:ind w:left="2835" w:hanging="567"/>
        </w:pPr>
        <w:rPr>
          <w:rFonts w:hint="default"/>
        </w:rPr>
      </w:lvl>
    </w:lvlOverride>
    <w:lvlOverride w:ilvl="5">
      <w:startOverride w:val="1"/>
      <w:lvl w:ilvl="5">
        <w:start w:val="1"/>
        <w:numFmt w:val="lowerRoman"/>
        <w:lvlText w:val="%6."/>
        <w:lvlJc w:val="left"/>
        <w:pPr>
          <w:tabs>
            <w:tab w:val="num" w:pos="3402"/>
          </w:tabs>
          <w:ind w:left="3402" w:hanging="567"/>
        </w:pPr>
        <w:rPr>
          <w:rFonts w:hint="default"/>
        </w:rPr>
      </w:lvl>
    </w:lvlOverride>
    <w:lvlOverride w:ilvl="6">
      <w:startOverride w:val="1"/>
      <w:lvl w:ilvl="6">
        <w:start w:val="1"/>
        <w:numFmt w:val="decimal"/>
        <w:lvlText w:val="%7."/>
        <w:lvlJc w:val="left"/>
        <w:pPr>
          <w:tabs>
            <w:tab w:val="num" w:pos="3969"/>
          </w:tabs>
          <w:ind w:left="3969" w:hanging="567"/>
        </w:pPr>
        <w:rPr>
          <w:rFonts w:hint="default"/>
        </w:rPr>
      </w:lvl>
    </w:lvlOverride>
    <w:lvlOverride w:ilvl="7">
      <w:startOverride w:val="1"/>
      <w:lvl w:ilvl="7">
        <w:start w:val="1"/>
        <w:numFmt w:val="lowerLetter"/>
        <w:lvlText w:val="%8."/>
        <w:lvlJc w:val="left"/>
        <w:pPr>
          <w:tabs>
            <w:tab w:val="num" w:pos="4536"/>
          </w:tabs>
          <w:ind w:left="4536" w:hanging="567"/>
        </w:pPr>
        <w:rPr>
          <w:rFonts w:hint="default"/>
        </w:rPr>
      </w:lvl>
    </w:lvlOverride>
    <w:lvlOverride w:ilvl="8">
      <w:startOverride w:val="1"/>
      <w:lvl w:ilvl="8">
        <w:start w:val="1"/>
        <w:numFmt w:val="lowerRoman"/>
        <w:lvlText w:val="%9."/>
        <w:lvlJc w:val="left"/>
        <w:pPr>
          <w:tabs>
            <w:tab w:val="num" w:pos="5103"/>
          </w:tabs>
          <w:ind w:left="5103" w:hanging="567"/>
        </w:pPr>
        <w:rPr>
          <w:rFonts w:hint="default"/>
        </w:rPr>
      </w:lvl>
    </w:lvlOverride>
  </w:num>
  <w:num w:numId="23">
    <w:abstractNumId w:val="14"/>
    <w:lvlOverride w:ilvl="0">
      <w:startOverride w:val="1"/>
      <w:lvl w:ilvl="0">
        <w:start w:val="1"/>
        <w:numFmt w:val="decimal"/>
        <w:pStyle w:val="ListNumber"/>
        <w:lvlText w:val="%1."/>
        <w:lvlJc w:val="left"/>
        <w:pPr>
          <w:tabs>
            <w:tab w:val="num" w:pos="927"/>
          </w:tabs>
          <w:ind w:left="927" w:hanging="567"/>
        </w:pPr>
        <w:rPr>
          <w:rFonts w:hint="default"/>
        </w:rPr>
      </w:lvl>
    </w:lvlOverride>
    <w:lvlOverride w:ilvl="1">
      <w:startOverride w:val="1"/>
      <w:lvl w:ilvl="1">
        <w:start w:val="1"/>
        <w:numFmt w:val="lowerLetter"/>
        <w:lvlText w:val="%2."/>
        <w:lvlJc w:val="left"/>
        <w:pPr>
          <w:tabs>
            <w:tab w:val="num" w:pos="1134"/>
          </w:tabs>
          <w:ind w:left="1134" w:hanging="567"/>
        </w:pPr>
        <w:rPr>
          <w:rFonts w:hint="default"/>
        </w:rPr>
      </w:lvl>
    </w:lvlOverride>
    <w:lvlOverride w:ilvl="2">
      <w:startOverride w:val="1"/>
      <w:lvl w:ilvl="2">
        <w:start w:val="1"/>
        <w:numFmt w:val="lowerRoman"/>
        <w:lvlText w:val="%3."/>
        <w:lvlJc w:val="left"/>
        <w:pPr>
          <w:tabs>
            <w:tab w:val="num" w:pos="1701"/>
          </w:tabs>
          <w:ind w:left="1701" w:hanging="567"/>
        </w:pPr>
        <w:rPr>
          <w:rFonts w:hint="default"/>
        </w:rPr>
      </w:lvl>
    </w:lvlOverride>
    <w:lvlOverride w:ilvl="3">
      <w:startOverride w:val="1"/>
      <w:lvl w:ilvl="3">
        <w:start w:val="1"/>
        <w:numFmt w:val="decimal"/>
        <w:lvlText w:val="%4."/>
        <w:lvlJc w:val="left"/>
        <w:pPr>
          <w:tabs>
            <w:tab w:val="num" w:pos="2268"/>
          </w:tabs>
          <w:ind w:left="2268" w:hanging="567"/>
        </w:pPr>
        <w:rPr>
          <w:rFonts w:hint="default"/>
        </w:rPr>
      </w:lvl>
    </w:lvlOverride>
    <w:lvlOverride w:ilvl="4">
      <w:startOverride w:val="1"/>
      <w:lvl w:ilvl="4">
        <w:start w:val="1"/>
        <w:numFmt w:val="lowerLetter"/>
        <w:lvlText w:val="%5."/>
        <w:lvlJc w:val="left"/>
        <w:pPr>
          <w:tabs>
            <w:tab w:val="num" w:pos="2835"/>
          </w:tabs>
          <w:ind w:left="2835" w:hanging="567"/>
        </w:pPr>
        <w:rPr>
          <w:rFonts w:hint="default"/>
        </w:rPr>
      </w:lvl>
    </w:lvlOverride>
    <w:lvlOverride w:ilvl="5">
      <w:startOverride w:val="1"/>
      <w:lvl w:ilvl="5">
        <w:start w:val="1"/>
        <w:numFmt w:val="lowerRoman"/>
        <w:lvlText w:val="%6."/>
        <w:lvlJc w:val="left"/>
        <w:pPr>
          <w:tabs>
            <w:tab w:val="num" w:pos="3402"/>
          </w:tabs>
          <w:ind w:left="3402" w:hanging="567"/>
        </w:pPr>
        <w:rPr>
          <w:rFonts w:hint="default"/>
        </w:rPr>
      </w:lvl>
    </w:lvlOverride>
    <w:lvlOverride w:ilvl="6">
      <w:startOverride w:val="1"/>
      <w:lvl w:ilvl="6">
        <w:start w:val="1"/>
        <w:numFmt w:val="decimal"/>
        <w:lvlText w:val="%7."/>
        <w:lvlJc w:val="left"/>
        <w:pPr>
          <w:tabs>
            <w:tab w:val="num" w:pos="3969"/>
          </w:tabs>
          <w:ind w:left="3969" w:hanging="567"/>
        </w:pPr>
        <w:rPr>
          <w:rFonts w:hint="default"/>
        </w:rPr>
      </w:lvl>
    </w:lvlOverride>
    <w:lvlOverride w:ilvl="7">
      <w:startOverride w:val="1"/>
      <w:lvl w:ilvl="7">
        <w:start w:val="1"/>
        <w:numFmt w:val="lowerLetter"/>
        <w:lvlText w:val="%8."/>
        <w:lvlJc w:val="left"/>
        <w:pPr>
          <w:tabs>
            <w:tab w:val="num" w:pos="4536"/>
          </w:tabs>
          <w:ind w:left="4536" w:hanging="567"/>
        </w:pPr>
        <w:rPr>
          <w:rFonts w:hint="default"/>
        </w:rPr>
      </w:lvl>
    </w:lvlOverride>
    <w:lvlOverride w:ilvl="8">
      <w:startOverride w:val="1"/>
      <w:lvl w:ilvl="8">
        <w:start w:val="1"/>
        <w:numFmt w:val="lowerRoman"/>
        <w:lvlText w:val="%9."/>
        <w:lvlJc w:val="left"/>
        <w:pPr>
          <w:tabs>
            <w:tab w:val="num" w:pos="5103"/>
          </w:tabs>
          <w:ind w:left="5103" w:hanging="567"/>
        </w:pPr>
        <w:rPr>
          <w:rFonts w:hint="default"/>
        </w:rPr>
      </w:lvl>
    </w:lvlOverride>
  </w:num>
  <w:num w:numId="24">
    <w:abstractNumId w:val="14"/>
    <w:lvlOverride w:ilvl="0">
      <w:startOverride w:val="1"/>
      <w:lvl w:ilvl="0">
        <w:start w:val="1"/>
        <w:numFmt w:val="decimal"/>
        <w:pStyle w:val="ListNumber"/>
        <w:lvlText w:val="%1."/>
        <w:lvlJc w:val="left"/>
        <w:pPr>
          <w:tabs>
            <w:tab w:val="num" w:pos="927"/>
          </w:tabs>
          <w:ind w:left="927" w:hanging="567"/>
        </w:pPr>
        <w:rPr>
          <w:rFonts w:hint="default"/>
        </w:rPr>
      </w:lvl>
    </w:lvlOverride>
    <w:lvlOverride w:ilvl="1">
      <w:startOverride w:val="1"/>
      <w:lvl w:ilvl="1">
        <w:start w:val="1"/>
        <w:numFmt w:val="lowerLetter"/>
        <w:lvlText w:val="%2."/>
        <w:lvlJc w:val="left"/>
        <w:pPr>
          <w:tabs>
            <w:tab w:val="num" w:pos="1134"/>
          </w:tabs>
          <w:ind w:left="1134" w:hanging="567"/>
        </w:pPr>
        <w:rPr>
          <w:rFonts w:hint="default"/>
        </w:rPr>
      </w:lvl>
    </w:lvlOverride>
    <w:lvlOverride w:ilvl="2">
      <w:startOverride w:val="1"/>
      <w:lvl w:ilvl="2">
        <w:start w:val="1"/>
        <w:numFmt w:val="lowerRoman"/>
        <w:lvlText w:val="%3."/>
        <w:lvlJc w:val="left"/>
        <w:pPr>
          <w:tabs>
            <w:tab w:val="num" w:pos="1701"/>
          </w:tabs>
          <w:ind w:left="1701" w:hanging="567"/>
        </w:pPr>
        <w:rPr>
          <w:rFonts w:hint="default"/>
        </w:rPr>
      </w:lvl>
    </w:lvlOverride>
    <w:lvlOverride w:ilvl="3">
      <w:startOverride w:val="1"/>
      <w:lvl w:ilvl="3">
        <w:start w:val="1"/>
        <w:numFmt w:val="decimal"/>
        <w:lvlText w:val="%4."/>
        <w:lvlJc w:val="left"/>
        <w:pPr>
          <w:tabs>
            <w:tab w:val="num" w:pos="2268"/>
          </w:tabs>
          <w:ind w:left="2268" w:hanging="567"/>
        </w:pPr>
        <w:rPr>
          <w:rFonts w:hint="default"/>
        </w:rPr>
      </w:lvl>
    </w:lvlOverride>
    <w:lvlOverride w:ilvl="4">
      <w:startOverride w:val="1"/>
      <w:lvl w:ilvl="4">
        <w:start w:val="1"/>
        <w:numFmt w:val="lowerLetter"/>
        <w:lvlText w:val="%5."/>
        <w:lvlJc w:val="left"/>
        <w:pPr>
          <w:tabs>
            <w:tab w:val="num" w:pos="2835"/>
          </w:tabs>
          <w:ind w:left="2835" w:hanging="567"/>
        </w:pPr>
        <w:rPr>
          <w:rFonts w:hint="default"/>
        </w:rPr>
      </w:lvl>
    </w:lvlOverride>
    <w:lvlOverride w:ilvl="5">
      <w:startOverride w:val="1"/>
      <w:lvl w:ilvl="5">
        <w:start w:val="1"/>
        <w:numFmt w:val="lowerRoman"/>
        <w:lvlText w:val="%6."/>
        <w:lvlJc w:val="left"/>
        <w:pPr>
          <w:tabs>
            <w:tab w:val="num" w:pos="3402"/>
          </w:tabs>
          <w:ind w:left="3402" w:hanging="567"/>
        </w:pPr>
        <w:rPr>
          <w:rFonts w:hint="default"/>
        </w:rPr>
      </w:lvl>
    </w:lvlOverride>
    <w:lvlOverride w:ilvl="6">
      <w:startOverride w:val="1"/>
      <w:lvl w:ilvl="6">
        <w:start w:val="1"/>
        <w:numFmt w:val="decimal"/>
        <w:lvlText w:val="%7."/>
        <w:lvlJc w:val="left"/>
        <w:pPr>
          <w:tabs>
            <w:tab w:val="num" w:pos="3969"/>
          </w:tabs>
          <w:ind w:left="3969" w:hanging="567"/>
        </w:pPr>
        <w:rPr>
          <w:rFonts w:hint="default"/>
        </w:rPr>
      </w:lvl>
    </w:lvlOverride>
    <w:lvlOverride w:ilvl="7">
      <w:startOverride w:val="1"/>
      <w:lvl w:ilvl="7">
        <w:start w:val="1"/>
        <w:numFmt w:val="lowerLetter"/>
        <w:lvlText w:val="%8."/>
        <w:lvlJc w:val="left"/>
        <w:pPr>
          <w:tabs>
            <w:tab w:val="num" w:pos="4536"/>
          </w:tabs>
          <w:ind w:left="4536" w:hanging="567"/>
        </w:pPr>
        <w:rPr>
          <w:rFonts w:hint="default"/>
        </w:rPr>
      </w:lvl>
    </w:lvlOverride>
    <w:lvlOverride w:ilvl="8">
      <w:startOverride w:val="1"/>
      <w:lvl w:ilvl="8">
        <w:start w:val="1"/>
        <w:numFmt w:val="lowerRoman"/>
        <w:lvlText w:val="%9."/>
        <w:lvlJc w:val="left"/>
        <w:pPr>
          <w:tabs>
            <w:tab w:val="num" w:pos="5103"/>
          </w:tabs>
          <w:ind w:left="5103" w:hanging="567"/>
        </w:pPr>
        <w:rPr>
          <w:rFonts w:hint="default"/>
        </w:rPr>
      </w:lvl>
    </w:lvlOverride>
  </w:num>
  <w:num w:numId="25">
    <w:abstractNumId w:val="14"/>
    <w:lvlOverride w:ilvl="0">
      <w:startOverride w:val="1"/>
      <w:lvl w:ilvl="0">
        <w:start w:val="1"/>
        <w:numFmt w:val="decimal"/>
        <w:pStyle w:val="ListNumber"/>
        <w:lvlText w:val="%1."/>
        <w:lvlJc w:val="left"/>
        <w:pPr>
          <w:tabs>
            <w:tab w:val="num" w:pos="1287"/>
          </w:tabs>
          <w:ind w:left="1287" w:hanging="567"/>
        </w:pPr>
        <w:rPr>
          <w:rFonts w:hint="default"/>
        </w:rPr>
      </w:lvl>
    </w:lvlOverride>
    <w:lvlOverride w:ilvl="1">
      <w:startOverride w:val="1"/>
      <w:lvl w:ilvl="1">
        <w:start w:val="1"/>
        <w:numFmt w:val="lowerLetter"/>
        <w:lvlText w:val="%2."/>
        <w:lvlJc w:val="left"/>
        <w:pPr>
          <w:tabs>
            <w:tab w:val="num" w:pos="1494"/>
          </w:tabs>
          <w:ind w:left="1494" w:hanging="567"/>
        </w:pPr>
        <w:rPr>
          <w:rFonts w:hint="default"/>
        </w:rPr>
      </w:lvl>
    </w:lvlOverride>
    <w:lvlOverride w:ilvl="2">
      <w:startOverride w:val="1"/>
      <w:lvl w:ilvl="2">
        <w:start w:val="1"/>
        <w:numFmt w:val="lowerRoman"/>
        <w:lvlText w:val="%3."/>
        <w:lvlJc w:val="left"/>
        <w:pPr>
          <w:tabs>
            <w:tab w:val="num" w:pos="2061"/>
          </w:tabs>
          <w:ind w:left="2061" w:hanging="567"/>
        </w:pPr>
        <w:rPr>
          <w:rFonts w:hint="default"/>
        </w:rPr>
      </w:lvl>
    </w:lvlOverride>
    <w:lvlOverride w:ilvl="3">
      <w:startOverride w:val="1"/>
      <w:lvl w:ilvl="3">
        <w:start w:val="1"/>
        <w:numFmt w:val="decimal"/>
        <w:lvlText w:val="%4."/>
        <w:lvlJc w:val="left"/>
        <w:pPr>
          <w:tabs>
            <w:tab w:val="num" w:pos="2628"/>
          </w:tabs>
          <w:ind w:left="2628" w:hanging="567"/>
        </w:pPr>
        <w:rPr>
          <w:rFonts w:hint="default"/>
        </w:rPr>
      </w:lvl>
    </w:lvlOverride>
    <w:lvlOverride w:ilvl="4">
      <w:startOverride w:val="1"/>
      <w:lvl w:ilvl="4">
        <w:start w:val="1"/>
        <w:numFmt w:val="lowerLetter"/>
        <w:lvlText w:val="%5."/>
        <w:lvlJc w:val="left"/>
        <w:pPr>
          <w:tabs>
            <w:tab w:val="num" w:pos="3195"/>
          </w:tabs>
          <w:ind w:left="3195" w:hanging="567"/>
        </w:pPr>
        <w:rPr>
          <w:rFonts w:hint="default"/>
        </w:rPr>
      </w:lvl>
    </w:lvlOverride>
    <w:lvlOverride w:ilvl="5">
      <w:startOverride w:val="1"/>
      <w:lvl w:ilvl="5">
        <w:start w:val="1"/>
        <w:numFmt w:val="lowerRoman"/>
        <w:lvlText w:val="%6."/>
        <w:lvlJc w:val="left"/>
        <w:pPr>
          <w:tabs>
            <w:tab w:val="num" w:pos="3762"/>
          </w:tabs>
          <w:ind w:left="3762" w:hanging="567"/>
        </w:pPr>
        <w:rPr>
          <w:rFonts w:hint="default"/>
        </w:rPr>
      </w:lvl>
    </w:lvlOverride>
    <w:lvlOverride w:ilvl="6">
      <w:startOverride w:val="1"/>
      <w:lvl w:ilvl="6">
        <w:start w:val="1"/>
        <w:numFmt w:val="decimal"/>
        <w:lvlText w:val="%7."/>
        <w:lvlJc w:val="left"/>
        <w:pPr>
          <w:tabs>
            <w:tab w:val="num" w:pos="4329"/>
          </w:tabs>
          <w:ind w:left="4329" w:hanging="567"/>
        </w:pPr>
        <w:rPr>
          <w:rFonts w:hint="default"/>
        </w:rPr>
      </w:lvl>
    </w:lvlOverride>
    <w:lvlOverride w:ilvl="7">
      <w:startOverride w:val="1"/>
      <w:lvl w:ilvl="7">
        <w:start w:val="1"/>
        <w:numFmt w:val="lowerLetter"/>
        <w:lvlText w:val="%8."/>
        <w:lvlJc w:val="left"/>
        <w:pPr>
          <w:tabs>
            <w:tab w:val="num" w:pos="4896"/>
          </w:tabs>
          <w:ind w:left="4896" w:hanging="567"/>
        </w:pPr>
        <w:rPr>
          <w:rFonts w:hint="default"/>
        </w:rPr>
      </w:lvl>
    </w:lvlOverride>
    <w:lvlOverride w:ilvl="8">
      <w:startOverride w:val="1"/>
      <w:lvl w:ilvl="8">
        <w:start w:val="1"/>
        <w:numFmt w:val="lowerRoman"/>
        <w:lvlText w:val="%9."/>
        <w:lvlJc w:val="left"/>
        <w:pPr>
          <w:tabs>
            <w:tab w:val="num" w:pos="5463"/>
          </w:tabs>
          <w:ind w:left="5463" w:hanging="567"/>
        </w:pPr>
        <w:rPr>
          <w:rFonts w:hint="default"/>
        </w:rPr>
      </w:lvl>
    </w:lvlOverride>
  </w:num>
  <w:num w:numId="26">
    <w:abstractNumId w:val="14"/>
    <w:lvlOverride w:ilvl="0">
      <w:startOverride w:val="1"/>
      <w:lvl w:ilvl="0">
        <w:start w:val="1"/>
        <w:numFmt w:val="decimal"/>
        <w:pStyle w:val="ListNumber"/>
        <w:lvlText w:val="%1."/>
        <w:lvlJc w:val="left"/>
        <w:pPr>
          <w:tabs>
            <w:tab w:val="num" w:pos="927"/>
          </w:tabs>
          <w:ind w:left="927" w:hanging="567"/>
        </w:pPr>
        <w:rPr>
          <w:rFonts w:hint="default"/>
        </w:rPr>
      </w:lvl>
    </w:lvlOverride>
    <w:lvlOverride w:ilvl="1">
      <w:startOverride w:val="1"/>
      <w:lvl w:ilvl="1">
        <w:start w:val="1"/>
        <w:numFmt w:val="lowerLetter"/>
        <w:lvlText w:val="%2."/>
        <w:lvlJc w:val="left"/>
        <w:pPr>
          <w:tabs>
            <w:tab w:val="num" w:pos="1134"/>
          </w:tabs>
          <w:ind w:left="1134" w:hanging="567"/>
        </w:pPr>
        <w:rPr>
          <w:rFonts w:hint="default"/>
        </w:rPr>
      </w:lvl>
    </w:lvlOverride>
    <w:lvlOverride w:ilvl="2">
      <w:startOverride w:val="1"/>
      <w:lvl w:ilvl="2">
        <w:start w:val="1"/>
        <w:numFmt w:val="lowerRoman"/>
        <w:lvlText w:val="%3."/>
        <w:lvlJc w:val="left"/>
        <w:pPr>
          <w:tabs>
            <w:tab w:val="num" w:pos="1701"/>
          </w:tabs>
          <w:ind w:left="1701" w:hanging="567"/>
        </w:pPr>
        <w:rPr>
          <w:rFonts w:hint="default"/>
        </w:rPr>
      </w:lvl>
    </w:lvlOverride>
    <w:lvlOverride w:ilvl="3">
      <w:startOverride w:val="1"/>
      <w:lvl w:ilvl="3">
        <w:start w:val="1"/>
        <w:numFmt w:val="decimal"/>
        <w:lvlText w:val="%4."/>
        <w:lvlJc w:val="left"/>
        <w:pPr>
          <w:tabs>
            <w:tab w:val="num" w:pos="2268"/>
          </w:tabs>
          <w:ind w:left="2268" w:hanging="567"/>
        </w:pPr>
        <w:rPr>
          <w:rFonts w:hint="default"/>
        </w:rPr>
      </w:lvl>
    </w:lvlOverride>
    <w:lvlOverride w:ilvl="4">
      <w:startOverride w:val="1"/>
      <w:lvl w:ilvl="4">
        <w:start w:val="1"/>
        <w:numFmt w:val="lowerLetter"/>
        <w:lvlText w:val="%5."/>
        <w:lvlJc w:val="left"/>
        <w:pPr>
          <w:tabs>
            <w:tab w:val="num" w:pos="2835"/>
          </w:tabs>
          <w:ind w:left="2835" w:hanging="567"/>
        </w:pPr>
        <w:rPr>
          <w:rFonts w:hint="default"/>
        </w:rPr>
      </w:lvl>
    </w:lvlOverride>
    <w:lvlOverride w:ilvl="5">
      <w:startOverride w:val="1"/>
      <w:lvl w:ilvl="5">
        <w:start w:val="1"/>
        <w:numFmt w:val="lowerRoman"/>
        <w:lvlText w:val="%6."/>
        <w:lvlJc w:val="left"/>
        <w:pPr>
          <w:tabs>
            <w:tab w:val="num" w:pos="3402"/>
          </w:tabs>
          <w:ind w:left="3402" w:hanging="567"/>
        </w:pPr>
        <w:rPr>
          <w:rFonts w:hint="default"/>
        </w:rPr>
      </w:lvl>
    </w:lvlOverride>
    <w:lvlOverride w:ilvl="6">
      <w:startOverride w:val="1"/>
      <w:lvl w:ilvl="6">
        <w:start w:val="1"/>
        <w:numFmt w:val="decimal"/>
        <w:lvlText w:val="%7."/>
        <w:lvlJc w:val="left"/>
        <w:pPr>
          <w:tabs>
            <w:tab w:val="num" w:pos="3969"/>
          </w:tabs>
          <w:ind w:left="3969" w:hanging="567"/>
        </w:pPr>
        <w:rPr>
          <w:rFonts w:hint="default"/>
        </w:rPr>
      </w:lvl>
    </w:lvlOverride>
    <w:lvlOverride w:ilvl="7">
      <w:startOverride w:val="1"/>
      <w:lvl w:ilvl="7">
        <w:start w:val="1"/>
        <w:numFmt w:val="lowerLetter"/>
        <w:lvlText w:val="%8."/>
        <w:lvlJc w:val="left"/>
        <w:pPr>
          <w:tabs>
            <w:tab w:val="num" w:pos="4536"/>
          </w:tabs>
          <w:ind w:left="4536" w:hanging="567"/>
        </w:pPr>
        <w:rPr>
          <w:rFonts w:hint="default"/>
        </w:rPr>
      </w:lvl>
    </w:lvlOverride>
    <w:lvlOverride w:ilvl="8">
      <w:startOverride w:val="1"/>
      <w:lvl w:ilvl="8">
        <w:start w:val="1"/>
        <w:numFmt w:val="lowerRoman"/>
        <w:lvlText w:val="%9."/>
        <w:lvlJc w:val="left"/>
        <w:pPr>
          <w:tabs>
            <w:tab w:val="num" w:pos="5103"/>
          </w:tabs>
          <w:ind w:left="5103" w:hanging="567"/>
        </w:pPr>
        <w:rPr>
          <w:rFonts w:hint="default"/>
        </w:rPr>
      </w:lvl>
    </w:lvlOverride>
  </w:num>
  <w:num w:numId="27">
    <w:abstractNumId w:val="14"/>
    <w:lvlOverride w:ilvl="0">
      <w:startOverride w:val="1"/>
      <w:lvl w:ilvl="0">
        <w:start w:val="1"/>
        <w:numFmt w:val="decimal"/>
        <w:pStyle w:val="ListNumber"/>
        <w:lvlText w:val="%1."/>
        <w:lvlJc w:val="left"/>
        <w:pPr>
          <w:tabs>
            <w:tab w:val="num" w:pos="1186"/>
          </w:tabs>
          <w:ind w:left="1186" w:hanging="567"/>
        </w:pPr>
        <w:rPr>
          <w:rFonts w:hint="default"/>
          <w:b w:val="0"/>
          <w:bCs w:val="0"/>
        </w:rPr>
      </w:lvl>
    </w:lvlOverride>
    <w:lvlOverride w:ilvl="1">
      <w:startOverride w:val="1"/>
      <w:lvl w:ilvl="1">
        <w:start w:val="1"/>
        <w:numFmt w:val="lowerLetter"/>
        <w:lvlText w:val="%2."/>
        <w:lvlJc w:val="left"/>
        <w:pPr>
          <w:tabs>
            <w:tab w:val="num" w:pos="1393"/>
          </w:tabs>
          <w:ind w:left="1393" w:hanging="567"/>
        </w:pPr>
        <w:rPr>
          <w:rFonts w:hint="default"/>
        </w:rPr>
      </w:lvl>
    </w:lvlOverride>
    <w:lvlOverride w:ilvl="2">
      <w:startOverride w:val="1"/>
      <w:lvl w:ilvl="2">
        <w:start w:val="1"/>
        <w:numFmt w:val="lowerRoman"/>
        <w:lvlText w:val="%3."/>
        <w:lvlJc w:val="left"/>
        <w:pPr>
          <w:tabs>
            <w:tab w:val="num" w:pos="1960"/>
          </w:tabs>
          <w:ind w:left="1960" w:hanging="567"/>
        </w:pPr>
        <w:rPr>
          <w:rFonts w:hint="default"/>
        </w:rPr>
      </w:lvl>
    </w:lvlOverride>
    <w:lvlOverride w:ilvl="3">
      <w:startOverride w:val="1"/>
      <w:lvl w:ilvl="3">
        <w:start w:val="1"/>
        <w:numFmt w:val="decimal"/>
        <w:lvlText w:val="%4."/>
        <w:lvlJc w:val="left"/>
        <w:pPr>
          <w:tabs>
            <w:tab w:val="num" w:pos="2527"/>
          </w:tabs>
          <w:ind w:left="2527" w:hanging="567"/>
        </w:pPr>
        <w:rPr>
          <w:rFonts w:hint="default"/>
        </w:rPr>
      </w:lvl>
    </w:lvlOverride>
    <w:lvlOverride w:ilvl="4">
      <w:startOverride w:val="1"/>
      <w:lvl w:ilvl="4">
        <w:start w:val="1"/>
        <w:numFmt w:val="lowerLetter"/>
        <w:lvlText w:val="%5."/>
        <w:lvlJc w:val="left"/>
        <w:pPr>
          <w:tabs>
            <w:tab w:val="num" w:pos="3094"/>
          </w:tabs>
          <w:ind w:left="3094" w:hanging="567"/>
        </w:pPr>
        <w:rPr>
          <w:rFonts w:hint="default"/>
        </w:rPr>
      </w:lvl>
    </w:lvlOverride>
    <w:lvlOverride w:ilvl="5">
      <w:startOverride w:val="1"/>
      <w:lvl w:ilvl="5">
        <w:start w:val="1"/>
        <w:numFmt w:val="lowerRoman"/>
        <w:lvlText w:val="%6."/>
        <w:lvlJc w:val="left"/>
        <w:pPr>
          <w:tabs>
            <w:tab w:val="num" w:pos="3661"/>
          </w:tabs>
          <w:ind w:left="3661" w:hanging="567"/>
        </w:pPr>
        <w:rPr>
          <w:rFonts w:hint="default"/>
        </w:rPr>
      </w:lvl>
    </w:lvlOverride>
    <w:lvlOverride w:ilvl="6">
      <w:startOverride w:val="1"/>
      <w:lvl w:ilvl="6">
        <w:start w:val="1"/>
        <w:numFmt w:val="decimal"/>
        <w:lvlText w:val="%7."/>
        <w:lvlJc w:val="left"/>
        <w:pPr>
          <w:tabs>
            <w:tab w:val="num" w:pos="4228"/>
          </w:tabs>
          <w:ind w:left="4228" w:hanging="567"/>
        </w:pPr>
        <w:rPr>
          <w:rFonts w:hint="default"/>
        </w:rPr>
      </w:lvl>
    </w:lvlOverride>
    <w:lvlOverride w:ilvl="7">
      <w:startOverride w:val="1"/>
      <w:lvl w:ilvl="7">
        <w:start w:val="1"/>
        <w:numFmt w:val="lowerLetter"/>
        <w:lvlText w:val="%8."/>
        <w:lvlJc w:val="left"/>
        <w:pPr>
          <w:tabs>
            <w:tab w:val="num" w:pos="4795"/>
          </w:tabs>
          <w:ind w:left="4795" w:hanging="567"/>
        </w:pPr>
        <w:rPr>
          <w:rFonts w:hint="default"/>
        </w:rPr>
      </w:lvl>
    </w:lvlOverride>
    <w:lvlOverride w:ilvl="8">
      <w:startOverride w:val="1"/>
      <w:lvl w:ilvl="8">
        <w:start w:val="1"/>
        <w:numFmt w:val="lowerRoman"/>
        <w:lvlText w:val="%9."/>
        <w:lvlJc w:val="left"/>
        <w:pPr>
          <w:tabs>
            <w:tab w:val="num" w:pos="5362"/>
          </w:tabs>
          <w:ind w:left="5362" w:hanging="567"/>
        </w:pPr>
        <w:rPr>
          <w:rFonts w:hint="default"/>
        </w:rPr>
      </w:lvl>
    </w:lvlOverride>
  </w:num>
  <w:num w:numId="28">
    <w:abstractNumId w:val="14"/>
    <w:lvlOverride w:ilvl="0">
      <w:startOverride w:val="1"/>
      <w:lvl w:ilvl="0">
        <w:start w:val="1"/>
        <w:numFmt w:val="decimal"/>
        <w:pStyle w:val="ListNumber"/>
        <w:lvlText w:val="%1."/>
        <w:lvlJc w:val="left"/>
        <w:pPr>
          <w:tabs>
            <w:tab w:val="num" w:pos="927"/>
          </w:tabs>
          <w:ind w:left="927" w:hanging="567"/>
        </w:pPr>
        <w:rPr>
          <w:rFonts w:hint="default"/>
        </w:rPr>
      </w:lvl>
    </w:lvlOverride>
    <w:lvlOverride w:ilvl="1">
      <w:startOverride w:val="1"/>
      <w:lvl w:ilvl="1">
        <w:start w:val="1"/>
        <w:numFmt w:val="lowerLetter"/>
        <w:lvlText w:val="%2."/>
        <w:lvlJc w:val="left"/>
        <w:pPr>
          <w:tabs>
            <w:tab w:val="num" w:pos="1134"/>
          </w:tabs>
          <w:ind w:left="1134" w:hanging="567"/>
        </w:pPr>
        <w:rPr>
          <w:rFonts w:hint="default"/>
        </w:rPr>
      </w:lvl>
    </w:lvlOverride>
    <w:lvlOverride w:ilvl="2">
      <w:startOverride w:val="1"/>
      <w:lvl w:ilvl="2">
        <w:start w:val="1"/>
        <w:numFmt w:val="lowerRoman"/>
        <w:lvlText w:val="%3."/>
        <w:lvlJc w:val="left"/>
        <w:pPr>
          <w:tabs>
            <w:tab w:val="num" w:pos="1701"/>
          </w:tabs>
          <w:ind w:left="1701" w:hanging="567"/>
        </w:pPr>
        <w:rPr>
          <w:rFonts w:hint="default"/>
        </w:rPr>
      </w:lvl>
    </w:lvlOverride>
    <w:lvlOverride w:ilvl="3">
      <w:startOverride w:val="1"/>
      <w:lvl w:ilvl="3">
        <w:start w:val="1"/>
        <w:numFmt w:val="decimal"/>
        <w:lvlText w:val="%4."/>
        <w:lvlJc w:val="left"/>
        <w:pPr>
          <w:tabs>
            <w:tab w:val="num" w:pos="2268"/>
          </w:tabs>
          <w:ind w:left="2268" w:hanging="567"/>
        </w:pPr>
        <w:rPr>
          <w:rFonts w:hint="default"/>
        </w:rPr>
      </w:lvl>
    </w:lvlOverride>
    <w:lvlOverride w:ilvl="4">
      <w:startOverride w:val="1"/>
      <w:lvl w:ilvl="4">
        <w:start w:val="1"/>
        <w:numFmt w:val="lowerLetter"/>
        <w:lvlText w:val="%5."/>
        <w:lvlJc w:val="left"/>
        <w:pPr>
          <w:tabs>
            <w:tab w:val="num" w:pos="2835"/>
          </w:tabs>
          <w:ind w:left="2835" w:hanging="567"/>
        </w:pPr>
        <w:rPr>
          <w:rFonts w:hint="default"/>
        </w:rPr>
      </w:lvl>
    </w:lvlOverride>
    <w:lvlOverride w:ilvl="5">
      <w:startOverride w:val="1"/>
      <w:lvl w:ilvl="5">
        <w:start w:val="1"/>
        <w:numFmt w:val="lowerRoman"/>
        <w:lvlText w:val="%6."/>
        <w:lvlJc w:val="left"/>
        <w:pPr>
          <w:tabs>
            <w:tab w:val="num" w:pos="3402"/>
          </w:tabs>
          <w:ind w:left="3402" w:hanging="567"/>
        </w:pPr>
        <w:rPr>
          <w:rFonts w:hint="default"/>
        </w:rPr>
      </w:lvl>
    </w:lvlOverride>
    <w:lvlOverride w:ilvl="6">
      <w:startOverride w:val="1"/>
      <w:lvl w:ilvl="6">
        <w:start w:val="1"/>
        <w:numFmt w:val="decimal"/>
        <w:lvlText w:val="%7."/>
        <w:lvlJc w:val="left"/>
        <w:pPr>
          <w:tabs>
            <w:tab w:val="num" w:pos="3969"/>
          </w:tabs>
          <w:ind w:left="3969" w:hanging="567"/>
        </w:pPr>
        <w:rPr>
          <w:rFonts w:hint="default"/>
        </w:rPr>
      </w:lvl>
    </w:lvlOverride>
    <w:lvlOverride w:ilvl="7">
      <w:startOverride w:val="1"/>
      <w:lvl w:ilvl="7">
        <w:start w:val="1"/>
        <w:numFmt w:val="lowerLetter"/>
        <w:lvlText w:val="%8."/>
        <w:lvlJc w:val="left"/>
        <w:pPr>
          <w:tabs>
            <w:tab w:val="num" w:pos="4536"/>
          </w:tabs>
          <w:ind w:left="4536" w:hanging="567"/>
        </w:pPr>
        <w:rPr>
          <w:rFonts w:hint="default"/>
        </w:rPr>
      </w:lvl>
    </w:lvlOverride>
    <w:lvlOverride w:ilvl="8">
      <w:startOverride w:val="1"/>
      <w:lvl w:ilvl="8">
        <w:start w:val="1"/>
        <w:numFmt w:val="lowerRoman"/>
        <w:lvlText w:val="%9."/>
        <w:lvlJc w:val="left"/>
        <w:pPr>
          <w:tabs>
            <w:tab w:val="num" w:pos="5103"/>
          </w:tabs>
          <w:ind w:left="5103" w:hanging="567"/>
        </w:pPr>
        <w:rPr>
          <w:rFonts w:hint="default"/>
        </w:rPr>
      </w:lvl>
    </w:lvlOverride>
  </w:num>
  <w:num w:numId="29">
    <w:abstractNumId w:val="14"/>
    <w:lvlOverride w:ilvl="0">
      <w:startOverride w:val="1"/>
      <w:lvl w:ilvl="0">
        <w:start w:val="1"/>
        <w:numFmt w:val="decimal"/>
        <w:pStyle w:val="ListNumber"/>
        <w:lvlText w:val="%1."/>
        <w:lvlJc w:val="left"/>
        <w:pPr>
          <w:tabs>
            <w:tab w:val="num" w:pos="1494"/>
          </w:tabs>
          <w:ind w:left="1494" w:hanging="567"/>
        </w:pPr>
        <w:rPr>
          <w:rFonts w:hint="default"/>
        </w:rPr>
      </w:lvl>
    </w:lvlOverride>
    <w:lvlOverride w:ilvl="1">
      <w:startOverride w:val="1"/>
      <w:lvl w:ilvl="1">
        <w:start w:val="1"/>
        <w:numFmt w:val="lowerLetter"/>
        <w:lvlText w:val="%2."/>
        <w:lvlJc w:val="left"/>
        <w:pPr>
          <w:tabs>
            <w:tab w:val="num" w:pos="1701"/>
          </w:tabs>
          <w:ind w:left="1701" w:hanging="567"/>
        </w:pPr>
        <w:rPr>
          <w:rFonts w:hint="default"/>
        </w:rPr>
      </w:lvl>
    </w:lvlOverride>
    <w:lvlOverride w:ilvl="2">
      <w:startOverride w:val="1"/>
      <w:lvl w:ilvl="2">
        <w:start w:val="1"/>
        <w:numFmt w:val="lowerRoman"/>
        <w:lvlText w:val="%3."/>
        <w:lvlJc w:val="left"/>
        <w:pPr>
          <w:tabs>
            <w:tab w:val="num" w:pos="2268"/>
          </w:tabs>
          <w:ind w:left="2268" w:hanging="567"/>
        </w:pPr>
        <w:rPr>
          <w:rFonts w:hint="default"/>
        </w:rPr>
      </w:lvl>
    </w:lvlOverride>
    <w:lvlOverride w:ilvl="3">
      <w:startOverride w:val="1"/>
      <w:lvl w:ilvl="3">
        <w:start w:val="1"/>
        <w:numFmt w:val="decimal"/>
        <w:lvlText w:val="%4."/>
        <w:lvlJc w:val="left"/>
        <w:pPr>
          <w:tabs>
            <w:tab w:val="num" w:pos="2835"/>
          </w:tabs>
          <w:ind w:left="2835" w:hanging="567"/>
        </w:pPr>
        <w:rPr>
          <w:rFonts w:hint="default"/>
        </w:rPr>
      </w:lvl>
    </w:lvlOverride>
    <w:lvlOverride w:ilvl="4">
      <w:startOverride w:val="1"/>
      <w:lvl w:ilvl="4">
        <w:start w:val="1"/>
        <w:numFmt w:val="lowerLetter"/>
        <w:lvlText w:val="%5."/>
        <w:lvlJc w:val="left"/>
        <w:pPr>
          <w:tabs>
            <w:tab w:val="num" w:pos="3402"/>
          </w:tabs>
          <w:ind w:left="3402" w:hanging="567"/>
        </w:pPr>
        <w:rPr>
          <w:rFonts w:hint="default"/>
        </w:rPr>
      </w:lvl>
    </w:lvlOverride>
    <w:lvlOverride w:ilvl="5">
      <w:startOverride w:val="1"/>
      <w:lvl w:ilvl="5">
        <w:start w:val="1"/>
        <w:numFmt w:val="lowerRoman"/>
        <w:lvlText w:val="%6."/>
        <w:lvlJc w:val="left"/>
        <w:pPr>
          <w:tabs>
            <w:tab w:val="num" w:pos="3969"/>
          </w:tabs>
          <w:ind w:left="3969" w:hanging="567"/>
        </w:pPr>
        <w:rPr>
          <w:rFonts w:hint="default"/>
        </w:rPr>
      </w:lvl>
    </w:lvlOverride>
    <w:lvlOverride w:ilvl="6">
      <w:startOverride w:val="1"/>
      <w:lvl w:ilvl="6">
        <w:start w:val="1"/>
        <w:numFmt w:val="decimal"/>
        <w:lvlText w:val="%7."/>
        <w:lvlJc w:val="left"/>
        <w:pPr>
          <w:tabs>
            <w:tab w:val="num" w:pos="4536"/>
          </w:tabs>
          <w:ind w:left="4536" w:hanging="567"/>
        </w:pPr>
        <w:rPr>
          <w:rFonts w:hint="default"/>
        </w:rPr>
      </w:lvl>
    </w:lvlOverride>
    <w:lvlOverride w:ilvl="7">
      <w:startOverride w:val="1"/>
      <w:lvl w:ilvl="7">
        <w:start w:val="1"/>
        <w:numFmt w:val="lowerLetter"/>
        <w:lvlText w:val="%8."/>
        <w:lvlJc w:val="left"/>
        <w:pPr>
          <w:tabs>
            <w:tab w:val="num" w:pos="5103"/>
          </w:tabs>
          <w:ind w:left="5103" w:hanging="567"/>
        </w:pPr>
        <w:rPr>
          <w:rFonts w:hint="default"/>
        </w:rPr>
      </w:lvl>
    </w:lvlOverride>
    <w:lvlOverride w:ilvl="8">
      <w:startOverride w:val="1"/>
      <w:lvl w:ilvl="8">
        <w:start w:val="1"/>
        <w:numFmt w:val="lowerRoman"/>
        <w:lvlText w:val="%9."/>
        <w:lvlJc w:val="left"/>
        <w:pPr>
          <w:tabs>
            <w:tab w:val="num" w:pos="5670"/>
          </w:tabs>
          <w:ind w:left="5670" w:hanging="567"/>
        </w:pPr>
        <w:rPr>
          <w:rFonts w:hint="default"/>
        </w:rPr>
      </w:lvl>
    </w:lvlOverride>
  </w:num>
  <w:num w:numId="30">
    <w:abstractNumId w:val="14"/>
    <w:lvlOverride w:ilvl="0">
      <w:startOverride w:val="1"/>
      <w:lvl w:ilvl="0">
        <w:start w:val="1"/>
        <w:numFmt w:val="decimal"/>
        <w:pStyle w:val="ListNumber"/>
        <w:lvlText w:val="%1."/>
        <w:lvlJc w:val="left"/>
        <w:pPr>
          <w:tabs>
            <w:tab w:val="num" w:pos="927"/>
          </w:tabs>
          <w:ind w:left="927" w:hanging="567"/>
        </w:pPr>
        <w:rPr>
          <w:rFonts w:hint="default"/>
        </w:rPr>
      </w:lvl>
    </w:lvlOverride>
    <w:lvlOverride w:ilvl="1">
      <w:startOverride w:val="1"/>
      <w:lvl w:ilvl="1">
        <w:start w:val="1"/>
        <w:numFmt w:val="lowerLetter"/>
        <w:lvlText w:val="%2."/>
        <w:lvlJc w:val="left"/>
        <w:pPr>
          <w:tabs>
            <w:tab w:val="num" w:pos="1134"/>
          </w:tabs>
          <w:ind w:left="1134" w:hanging="567"/>
        </w:pPr>
        <w:rPr>
          <w:rFonts w:hint="default"/>
        </w:rPr>
      </w:lvl>
    </w:lvlOverride>
    <w:lvlOverride w:ilvl="2">
      <w:startOverride w:val="1"/>
      <w:lvl w:ilvl="2">
        <w:start w:val="1"/>
        <w:numFmt w:val="lowerRoman"/>
        <w:lvlText w:val="%3."/>
        <w:lvlJc w:val="left"/>
        <w:pPr>
          <w:tabs>
            <w:tab w:val="num" w:pos="1701"/>
          </w:tabs>
          <w:ind w:left="1701" w:hanging="567"/>
        </w:pPr>
        <w:rPr>
          <w:rFonts w:hint="default"/>
        </w:rPr>
      </w:lvl>
    </w:lvlOverride>
    <w:lvlOverride w:ilvl="3">
      <w:startOverride w:val="1"/>
      <w:lvl w:ilvl="3">
        <w:start w:val="1"/>
        <w:numFmt w:val="decimal"/>
        <w:lvlText w:val="%4."/>
        <w:lvlJc w:val="left"/>
        <w:pPr>
          <w:tabs>
            <w:tab w:val="num" w:pos="2268"/>
          </w:tabs>
          <w:ind w:left="2268" w:hanging="567"/>
        </w:pPr>
        <w:rPr>
          <w:rFonts w:hint="default"/>
        </w:rPr>
      </w:lvl>
    </w:lvlOverride>
    <w:lvlOverride w:ilvl="4">
      <w:startOverride w:val="1"/>
      <w:lvl w:ilvl="4">
        <w:start w:val="1"/>
        <w:numFmt w:val="lowerLetter"/>
        <w:lvlText w:val="%5."/>
        <w:lvlJc w:val="left"/>
        <w:pPr>
          <w:tabs>
            <w:tab w:val="num" w:pos="2835"/>
          </w:tabs>
          <w:ind w:left="2835" w:hanging="567"/>
        </w:pPr>
        <w:rPr>
          <w:rFonts w:hint="default"/>
        </w:rPr>
      </w:lvl>
    </w:lvlOverride>
    <w:lvlOverride w:ilvl="5">
      <w:startOverride w:val="1"/>
      <w:lvl w:ilvl="5">
        <w:start w:val="1"/>
        <w:numFmt w:val="lowerRoman"/>
        <w:lvlText w:val="%6."/>
        <w:lvlJc w:val="left"/>
        <w:pPr>
          <w:tabs>
            <w:tab w:val="num" w:pos="3402"/>
          </w:tabs>
          <w:ind w:left="3402" w:hanging="567"/>
        </w:pPr>
        <w:rPr>
          <w:rFonts w:hint="default"/>
        </w:rPr>
      </w:lvl>
    </w:lvlOverride>
    <w:lvlOverride w:ilvl="6">
      <w:startOverride w:val="1"/>
      <w:lvl w:ilvl="6">
        <w:start w:val="1"/>
        <w:numFmt w:val="decimal"/>
        <w:lvlText w:val="%7."/>
        <w:lvlJc w:val="left"/>
        <w:pPr>
          <w:tabs>
            <w:tab w:val="num" w:pos="3969"/>
          </w:tabs>
          <w:ind w:left="3969" w:hanging="567"/>
        </w:pPr>
        <w:rPr>
          <w:rFonts w:hint="default"/>
        </w:rPr>
      </w:lvl>
    </w:lvlOverride>
    <w:lvlOverride w:ilvl="7">
      <w:startOverride w:val="1"/>
      <w:lvl w:ilvl="7">
        <w:start w:val="1"/>
        <w:numFmt w:val="lowerLetter"/>
        <w:lvlText w:val="%8."/>
        <w:lvlJc w:val="left"/>
        <w:pPr>
          <w:tabs>
            <w:tab w:val="num" w:pos="4536"/>
          </w:tabs>
          <w:ind w:left="4536" w:hanging="567"/>
        </w:pPr>
        <w:rPr>
          <w:rFonts w:hint="default"/>
        </w:rPr>
      </w:lvl>
    </w:lvlOverride>
    <w:lvlOverride w:ilvl="8">
      <w:startOverride w:val="1"/>
      <w:lvl w:ilvl="8">
        <w:start w:val="1"/>
        <w:numFmt w:val="lowerRoman"/>
        <w:lvlText w:val="%9."/>
        <w:lvlJc w:val="left"/>
        <w:pPr>
          <w:tabs>
            <w:tab w:val="num" w:pos="5103"/>
          </w:tabs>
          <w:ind w:left="5103" w:hanging="567"/>
        </w:pPr>
        <w:rPr>
          <w:rFonts w:hint="default"/>
        </w:rPr>
      </w:lvl>
    </w:lvlOverride>
  </w:num>
  <w:num w:numId="31">
    <w:abstractNumId w:val="14"/>
    <w:lvlOverride w:ilvl="0">
      <w:startOverride w:val="1"/>
      <w:lvl w:ilvl="0">
        <w:start w:val="1"/>
        <w:numFmt w:val="decimal"/>
        <w:pStyle w:val="ListNumber"/>
        <w:lvlText w:val="%1."/>
        <w:lvlJc w:val="left"/>
        <w:pPr>
          <w:tabs>
            <w:tab w:val="num" w:pos="927"/>
          </w:tabs>
          <w:ind w:left="927" w:hanging="567"/>
        </w:pPr>
        <w:rPr>
          <w:rFonts w:hint="default"/>
        </w:rPr>
      </w:lvl>
    </w:lvlOverride>
    <w:lvlOverride w:ilvl="1">
      <w:startOverride w:val="1"/>
      <w:lvl w:ilvl="1">
        <w:start w:val="1"/>
        <w:numFmt w:val="lowerLetter"/>
        <w:lvlText w:val="%2."/>
        <w:lvlJc w:val="left"/>
        <w:pPr>
          <w:tabs>
            <w:tab w:val="num" w:pos="1134"/>
          </w:tabs>
          <w:ind w:left="1134" w:hanging="567"/>
        </w:pPr>
        <w:rPr>
          <w:rFonts w:hint="default"/>
        </w:rPr>
      </w:lvl>
    </w:lvlOverride>
    <w:lvlOverride w:ilvl="2">
      <w:startOverride w:val="1"/>
      <w:lvl w:ilvl="2">
        <w:start w:val="1"/>
        <w:numFmt w:val="lowerRoman"/>
        <w:lvlText w:val="%3."/>
        <w:lvlJc w:val="left"/>
        <w:pPr>
          <w:tabs>
            <w:tab w:val="num" w:pos="1701"/>
          </w:tabs>
          <w:ind w:left="1701" w:hanging="567"/>
        </w:pPr>
        <w:rPr>
          <w:rFonts w:hint="default"/>
        </w:rPr>
      </w:lvl>
    </w:lvlOverride>
    <w:lvlOverride w:ilvl="3">
      <w:startOverride w:val="1"/>
      <w:lvl w:ilvl="3">
        <w:start w:val="1"/>
        <w:numFmt w:val="decimal"/>
        <w:lvlText w:val="%4."/>
        <w:lvlJc w:val="left"/>
        <w:pPr>
          <w:tabs>
            <w:tab w:val="num" w:pos="2268"/>
          </w:tabs>
          <w:ind w:left="2268" w:hanging="567"/>
        </w:pPr>
        <w:rPr>
          <w:rFonts w:hint="default"/>
        </w:rPr>
      </w:lvl>
    </w:lvlOverride>
    <w:lvlOverride w:ilvl="4">
      <w:startOverride w:val="1"/>
      <w:lvl w:ilvl="4">
        <w:start w:val="1"/>
        <w:numFmt w:val="lowerLetter"/>
        <w:lvlText w:val="%5."/>
        <w:lvlJc w:val="left"/>
        <w:pPr>
          <w:tabs>
            <w:tab w:val="num" w:pos="2835"/>
          </w:tabs>
          <w:ind w:left="2835" w:hanging="567"/>
        </w:pPr>
        <w:rPr>
          <w:rFonts w:hint="default"/>
        </w:rPr>
      </w:lvl>
    </w:lvlOverride>
    <w:lvlOverride w:ilvl="5">
      <w:startOverride w:val="1"/>
      <w:lvl w:ilvl="5">
        <w:start w:val="1"/>
        <w:numFmt w:val="lowerRoman"/>
        <w:lvlText w:val="%6."/>
        <w:lvlJc w:val="left"/>
        <w:pPr>
          <w:tabs>
            <w:tab w:val="num" w:pos="3402"/>
          </w:tabs>
          <w:ind w:left="3402" w:hanging="567"/>
        </w:pPr>
        <w:rPr>
          <w:rFonts w:hint="default"/>
        </w:rPr>
      </w:lvl>
    </w:lvlOverride>
    <w:lvlOverride w:ilvl="6">
      <w:startOverride w:val="1"/>
      <w:lvl w:ilvl="6">
        <w:start w:val="1"/>
        <w:numFmt w:val="decimal"/>
        <w:lvlText w:val="%7."/>
        <w:lvlJc w:val="left"/>
        <w:pPr>
          <w:tabs>
            <w:tab w:val="num" w:pos="3969"/>
          </w:tabs>
          <w:ind w:left="3969" w:hanging="567"/>
        </w:pPr>
        <w:rPr>
          <w:rFonts w:hint="default"/>
        </w:rPr>
      </w:lvl>
    </w:lvlOverride>
    <w:lvlOverride w:ilvl="7">
      <w:startOverride w:val="1"/>
      <w:lvl w:ilvl="7">
        <w:start w:val="1"/>
        <w:numFmt w:val="lowerLetter"/>
        <w:lvlText w:val="%8."/>
        <w:lvlJc w:val="left"/>
        <w:pPr>
          <w:tabs>
            <w:tab w:val="num" w:pos="4536"/>
          </w:tabs>
          <w:ind w:left="4536" w:hanging="567"/>
        </w:pPr>
        <w:rPr>
          <w:rFonts w:hint="default"/>
        </w:rPr>
      </w:lvl>
    </w:lvlOverride>
    <w:lvlOverride w:ilvl="8">
      <w:startOverride w:val="1"/>
      <w:lvl w:ilvl="8">
        <w:start w:val="1"/>
        <w:numFmt w:val="lowerRoman"/>
        <w:lvlText w:val="%9."/>
        <w:lvlJc w:val="left"/>
        <w:pPr>
          <w:tabs>
            <w:tab w:val="num" w:pos="5103"/>
          </w:tabs>
          <w:ind w:left="5103" w:hanging="567"/>
        </w:pPr>
        <w:rPr>
          <w:rFonts w:hint="default"/>
        </w:rPr>
      </w:lvl>
    </w:lvlOverride>
  </w:num>
  <w:num w:numId="32">
    <w:abstractNumId w:val="14"/>
    <w:lvlOverride w:ilvl="0">
      <w:startOverride w:val="1"/>
      <w:lvl w:ilvl="0">
        <w:start w:val="1"/>
        <w:numFmt w:val="decimal"/>
        <w:pStyle w:val="ListNumber"/>
        <w:lvlText w:val="%1."/>
        <w:lvlJc w:val="left"/>
        <w:pPr>
          <w:tabs>
            <w:tab w:val="num" w:pos="1572"/>
          </w:tabs>
          <w:ind w:left="1572" w:hanging="567"/>
        </w:pPr>
        <w:rPr>
          <w:rFonts w:hint="default"/>
        </w:rPr>
      </w:lvl>
    </w:lvlOverride>
    <w:lvlOverride w:ilvl="1">
      <w:startOverride w:val="1"/>
      <w:lvl w:ilvl="1">
        <w:start w:val="1"/>
        <w:numFmt w:val="lowerLetter"/>
        <w:lvlText w:val="%2."/>
        <w:lvlJc w:val="left"/>
        <w:pPr>
          <w:tabs>
            <w:tab w:val="num" w:pos="1779"/>
          </w:tabs>
          <w:ind w:left="1779" w:hanging="567"/>
        </w:pPr>
        <w:rPr>
          <w:rFonts w:hint="default"/>
        </w:rPr>
      </w:lvl>
    </w:lvlOverride>
    <w:lvlOverride w:ilvl="2">
      <w:startOverride w:val="1"/>
      <w:lvl w:ilvl="2">
        <w:start w:val="1"/>
        <w:numFmt w:val="lowerRoman"/>
        <w:lvlText w:val="%3."/>
        <w:lvlJc w:val="left"/>
        <w:pPr>
          <w:tabs>
            <w:tab w:val="num" w:pos="2346"/>
          </w:tabs>
          <w:ind w:left="2346" w:hanging="567"/>
        </w:pPr>
        <w:rPr>
          <w:rFonts w:hint="default"/>
        </w:rPr>
      </w:lvl>
    </w:lvlOverride>
    <w:lvlOverride w:ilvl="3">
      <w:startOverride w:val="1"/>
      <w:lvl w:ilvl="3">
        <w:start w:val="1"/>
        <w:numFmt w:val="decimal"/>
        <w:lvlText w:val="%4."/>
        <w:lvlJc w:val="left"/>
        <w:pPr>
          <w:tabs>
            <w:tab w:val="num" w:pos="2913"/>
          </w:tabs>
          <w:ind w:left="2913" w:hanging="567"/>
        </w:pPr>
        <w:rPr>
          <w:rFonts w:hint="default"/>
        </w:rPr>
      </w:lvl>
    </w:lvlOverride>
    <w:lvlOverride w:ilvl="4">
      <w:startOverride w:val="1"/>
      <w:lvl w:ilvl="4">
        <w:start w:val="1"/>
        <w:numFmt w:val="lowerLetter"/>
        <w:lvlText w:val="%5."/>
        <w:lvlJc w:val="left"/>
        <w:pPr>
          <w:tabs>
            <w:tab w:val="num" w:pos="3480"/>
          </w:tabs>
          <w:ind w:left="3480" w:hanging="567"/>
        </w:pPr>
        <w:rPr>
          <w:rFonts w:hint="default"/>
        </w:rPr>
      </w:lvl>
    </w:lvlOverride>
    <w:lvlOverride w:ilvl="5">
      <w:startOverride w:val="1"/>
      <w:lvl w:ilvl="5">
        <w:start w:val="1"/>
        <w:numFmt w:val="lowerRoman"/>
        <w:lvlText w:val="%6."/>
        <w:lvlJc w:val="left"/>
        <w:pPr>
          <w:tabs>
            <w:tab w:val="num" w:pos="4047"/>
          </w:tabs>
          <w:ind w:left="4047" w:hanging="567"/>
        </w:pPr>
        <w:rPr>
          <w:rFonts w:hint="default"/>
        </w:rPr>
      </w:lvl>
    </w:lvlOverride>
    <w:lvlOverride w:ilvl="6">
      <w:startOverride w:val="1"/>
      <w:lvl w:ilvl="6">
        <w:start w:val="1"/>
        <w:numFmt w:val="decimal"/>
        <w:lvlText w:val="%7."/>
        <w:lvlJc w:val="left"/>
        <w:pPr>
          <w:tabs>
            <w:tab w:val="num" w:pos="4614"/>
          </w:tabs>
          <w:ind w:left="4614" w:hanging="567"/>
        </w:pPr>
        <w:rPr>
          <w:rFonts w:hint="default"/>
        </w:rPr>
      </w:lvl>
    </w:lvlOverride>
    <w:lvlOverride w:ilvl="7">
      <w:startOverride w:val="1"/>
      <w:lvl w:ilvl="7">
        <w:start w:val="1"/>
        <w:numFmt w:val="lowerLetter"/>
        <w:lvlText w:val="%8."/>
        <w:lvlJc w:val="left"/>
        <w:pPr>
          <w:tabs>
            <w:tab w:val="num" w:pos="5181"/>
          </w:tabs>
          <w:ind w:left="5181" w:hanging="567"/>
        </w:pPr>
        <w:rPr>
          <w:rFonts w:hint="default"/>
        </w:rPr>
      </w:lvl>
    </w:lvlOverride>
    <w:lvlOverride w:ilvl="8">
      <w:startOverride w:val="1"/>
      <w:lvl w:ilvl="8">
        <w:start w:val="1"/>
        <w:numFmt w:val="lowerRoman"/>
        <w:lvlText w:val="%9."/>
        <w:lvlJc w:val="left"/>
        <w:pPr>
          <w:tabs>
            <w:tab w:val="num" w:pos="5748"/>
          </w:tabs>
          <w:ind w:left="5748" w:hanging="567"/>
        </w:pPr>
        <w:rPr>
          <w:rFonts w:hint="default"/>
        </w:rPr>
      </w:lvl>
    </w:lvlOverride>
  </w:num>
  <w:num w:numId="33">
    <w:abstractNumId w:val="14"/>
    <w:lvlOverride w:ilvl="0">
      <w:startOverride w:val="1"/>
      <w:lvl w:ilvl="0">
        <w:start w:val="1"/>
        <w:numFmt w:val="decimal"/>
        <w:pStyle w:val="ListNumber"/>
        <w:lvlText w:val="%1."/>
        <w:lvlJc w:val="left"/>
        <w:pPr>
          <w:tabs>
            <w:tab w:val="num" w:pos="927"/>
          </w:tabs>
          <w:ind w:left="927" w:hanging="567"/>
        </w:pPr>
        <w:rPr>
          <w:rFonts w:hint="default"/>
        </w:rPr>
      </w:lvl>
    </w:lvlOverride>
    <w:lvlOverride w:ilvl="1">
      <w:startOverride w:val="1"/>
      <w:lvl w:ilvl="1">
        <w:start w:val="1"/>
        <w:numFmt w:val="lowerLetter"/>
        <w:lvlText w:val="%2."/>
        <w:lvlJc w:val="left"/>
        <w:pPr>
          <w:tabs>
            <w:tab w:val="num" w:pos="1134"/>
          </w:tabs>
          <w:ind w:left="1134" w:hanging="567"/>
        </w:pPr>
        <w:rPr>
          <w:rFonts w:hint="default"/>
        </w:rPr>
      </w:lvl>
    </w:lvlOverride>
    <w:lvlOverride w:ilvl="2">
      <w:startOverride w:val="1"/>
      <w:lvl w:ilvl="2">
        <w:start w:val="1"/>
        <w:numFmt w:val="lowerRoman"/>
        <w:lvlText w:val="%3."/>
        <w:lvlJc w:val="left"/>
        <w:pPr>
          <w:tabs>
            <w:tab w:val="num" w:pos="1701"/>
          </w:tabs>
          <w:ind w:left="1701" w:hanging="567"/>
        </w:pPr>
        <w:rPr>
          <w:rFonts w:hint="default"/>
        </w:rPr>
      </w:lvl>
    </w:lvlOverride>
    <w:lvlOverride w:ilvl="3">
      <w:startOverride w:val="1"/>
      <w:lvl w:ilvl="3">
        <w:start w:val="1"/>
        <w:numFmt w:val="decimal"/>
        <w:lvlText w:val="%4."/>
        <w:lvlJc w:val="left"/>
        <w:pPr>
          <w:tabs>
            <w:tab w:val="num" w:pos="2268"/>
          </w:tabs>
          <w:ind w:left="2268" w:hanging="567"/>
        </w:pPr>
        <w:rPr>
          <w:rFonts w:hint="default"/>
        </w:rPr>
      </w:lvl>
    </w:lvlOverride>
    <w:lvlOverride w:ilvl="4">
      <w:startOverride w:val="1"/>
      <w:lvl w:ilvl="4">
        <w:start w:val="1"/>
        <w:numFmt w:val="lowerLetter"/>
        <w:lvlText w:val="%5."/>
        <w:lvlJc w:val="left"/>
        <w:pPr>
          <w:tabs>
            <w:tab w:val="num" w:pos="2835"/>
          </w:tabs>
          <w:ind w:left="2835" w:hanging="567"/>
        </w:pPr>
        <w:rPr>
          <w:rFonts w:hint="default"/>
        </w:rPr>
      </w:lvl>
    </w:lvlOverride>
    <w:lvlOverride w:ilvl="5">
      <w:startOverride w:val="1"/>
      <w:lvl w:ilvl="5">
        <w:start w:val="1"/>
        <w:numFmt w:val="lowerRoman"/>
        <w:lvlText w:val="%6."/>
        <w:lvlJc w:val="left"/>
        <w:pPr>
          <w:tabs>
            <w:tab w:val="num" w:pos="3402"/>
          </w:tabs>
          <w:ind w:left="3402" w:hanging="567"/>
        </w:pPr>
        <w:rPr>
          <w:rFonts w:hint="default"/>
        </w:rPr>
      </w:lvl>
    </w:lvlOverride>
    <w:lvlOverride w:ilvl="6">
      <w:startOverride w:val="1"/>
      <w:lvl w:ilvl="6">
        <w:start w:val="1"/>
        <w:numFmt w:val="decimal"/>
        <w:lvlText w:val="%7."/>
        <w:lvlJc w:val="left"/>
        <w:pPr>
          <w:tabs>
            <w:tab w:val="num" w:pos="3969"/>
          </w:tabs>
          <w:ind w:left="3969" w:hanging="567"/>
        </w:pPr>
        <w:rPr>
          <w:rFonts w:hint="default"/>
        </w:rPr>
      </w:lvl>
    </w:lvlOverride>
    <w:lvlOverride w:ilvl="7">
      <w:startOverride w:val="1"/>
      <w:lvl w:ilvl="7">
        <w:start w:val="1"/>
        <w:numFmt w:val="lowerLetter"/>
        <w:lvlText w:val="%8."/>
        <w:lvlJc w:val="left"/>
        <w:pPr>
          <w:tabs>
            <w:tab w:val="num" w:pos="4536"/>
          </w:tabs>
          <w:ind w:left="4536" w:hanging="567"/>
        </w:pPr>
        <w:rPr>
          <w:rFonts w:hint="default"/>
        </w:rPr>
      </w:lvl>
    </w:lvlOverride>
    <w:lvlOverride w:ilvl="8">
      <w:startOverride w:val="1"/>
      <w:lvl w:ilvl="8">
        <w:start w:val="1"/>
        <w:numFmt w:val="lowerRoman"/>
        <w:lvlText w:val="%9."/>
        <w:lvlJc w:val="left"/>
        <w:pPr>
          <w:tabs>
            <w:tab w:val="num" w:pos="5103"/>
          </w:tabs>
          <w:ind w:left="5103" w:hanging="567"/>
        </w:pPr>
        <w:rPr>
          <w:rFonts w:hint="default"/>
        </w:rPr>
      </w:lvl>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20"/>
  </w:num>
  <w:num w:numId="37">
    <w:abstractNumId w:val="18"/>
  </w:num>
  <w:num w:numId="38">
    <w:abstractNumId w:val="16"/>
  </w:num>
  <w:num w:numId="39">
    <w:abstractNumId w:val="10"/>
  </w:num>
  <w:num w:numId="40">
    <w:abstractNumId w:val="0"/>
  </w:num>
  <w:num w:numId="41">
    <w:abstractNumId w:val="1"/>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13"/>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num>
  <w:num w:numId="50">
    <w:abstractNumId w:val="23"/>
  </w:num>
  <w:num w:numId="51">
    <w:abstractNumId w:val="6"/>
  </w:num>
  <w:num w:numId="52">
    <w:abstractNumId w:val="5"/>
  </w:num>
  <w:num w:numId="5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3"/>
  </w:num>
  <w:num w:numId="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
  </w:num>
  <w:num w:numId="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
  </w:num>
  <w:num w:numId="68">
    <w:abstractNumId w:val="15"/>
  </w:num>
  <w:num w:numId="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3"/>
  </w:num>
  <w:numIdMacAtCleanup w:val="8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shra, Umesh">
    <w15:presenceInfo w15:providerId="None" w15:userId="Mishra, Umesh"/>
  </w15:person>
  <w15:person w15:author="Aman Kakkad">
    <w15:presenceInfo w15:providerId="AD" w15:userId="S-1-5-21-3814449816-1147414744-3287126245-5542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AU" w:vendorID="64" w:dllVersion="131078"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0tzC0MDUztrA0NTJV0lEKTi0uzszPAymwqAUA8H+6pSwAAAA="/>
    <w:docVar w:name="DraftWatermark" w:val="1"/>
  </w:docVars>
  <w:rsids>
    <w:rsidRoot w:val="009810E8"/>
    <w:rsid w:val="0000012A"/>
    <w:rsid w:val="0000088B"/>
    <w:rsid w:val="00000ECD"/>
    <w:rsid w:val="00001416"/>
    <w:rsid w:val="00001530"/>
    <w:rsid w:val="00001FF2"/>
    <w:rsid w:val="00002263"/>
    <w:rsid w:val="000027A4"/>
    <w:rsid w:val="00003095"/>
    <w:rsid w:val="000033AE"/>
    <w:rsid w:val="00004948"/>
    <w:rsid w:val="0000513C"/>
    <w:rsid w:val="00006667"/>
    <w:rsid w:val="00006BC4"/>
    <w:rsid w:val="00007140"/>
    <w:rsid w:val="000104F5"/>
    <w:rsid w:val="00010A15"/>
    <w:rsid w:val="00010BB3"/>
    <w:rsid w:val="00011A06"/>
    <w:rsid w:val="00011A0E"/>
    <w:rsid w:val="00011A2B"/>
    <w:rsid w:val="00012034"/>
    <w:rsid w:val="00012613"/>
    <w:rsid w:val="00012706"/>
    <w:rsid w:val="00012ADF"/>
    <w:rsid w:val="00012B86"/>
    <w:rsid w:val="00012CE9"/>
    <w:rsid w:val="00013157"/>
    <w:rsid w:val="00013FF5"/>
    <w:rsid w:val="00014269"/>
    <w:rsid w:val="00014423"/>
    <w:rsid w:val="000144B6"/>
    <w:rsid w:val="0001480F"/>
    <w:rsid w:val="000148A7"/>
    <w:rsid w:val="00015D11"/>
    <w:rsid w:val="00016BE8"/>
    <w:rsid w:val="000172CB"/>
    <w:rsid w:val="000173FA"/>
    <w:rsid w:val="00017AB5"/>
    <w:rsid w:val="000200F3"/>
    <w:rsid w:val="0002046A"/>
    <w:rsid w:val="000206B3"/>
    <w:rsid w:val="00020948"/>
    <w:rsid w:val="00020AF6"/>
    <w:rsid w:val="00020FB7"/>
    <w:rsid w:val="0002151B"/>
    <w:rsid w:val="00021725"/>
    <w:rsid w:val="00022857"/>
    <w:rsid w:val="0002323C"/>
    <w:rsid w:val="000232E6"/>
    <w:rsid w:val="000236B2"/>
    <w:rsid w:val="00023A48"/>
    <w:rsid w:val="00023FED"/>
    <w:rsid w:val="00023FFA"/>
    <w:rsid w:val="000243ED"/>
    <w:rsid w:val="000255F3"/>
    <w:rsid w:val="00027F47"/>
    <w:rsid w:val="00027F6E"/>
    <w:rsid w:val="000307FA"/>
    <w:rsid w:val="00030E93"/>
    <w:rsid w:val="0003231B"/>
    <w:rsid w:val="00032698"/>
    <w:rsid w:val="00032B1F"/>
    <w:rsid w:val="0003496C"/>
    <w:rsid w:val="00035554"/>
    <w:rsid w:val="000360B0"/>
    <w:rsid w:val="00036223"/>
    <w:rsid w:val="000367B4"/>
    <w:rsid w:val="00036F0B"/>
    <w:rsid w:val="00037CB2"/>
    <w:rsid w:val="00041279"/>
    <w:rsid w:val="00041468"/>
    <w:rsid w:val="000419A7"/>
    <w:rsid w:val="00041F64"/>
    <w:rsid w:val="00042C6F"/>
    <w:rsid w:val="0004388B"/>
    <w:rsid w:val="00043F82"/>
    <w:rsid w:val="00044253"/>
    <w:rsid w:val="000444C9"/>
    <w:rsid w:val="000444FF"/>
    <w:rsid w:val="00044729"/>
    <w:rsid w:val="00044B0E"/>
    <w:rsid w:val="00044B3E"/>
    <w:rsid w:val="00046032"/>
    <w:rsid w:val="000462A6"/>
    <w:rsid w:val="00046B4F"/>
    <w:rsid w:val="000476D0"/>
    <w:rsid w:val="0004787F"/>
    <w:rsid w:val="00047930"/>
    <w:rsid w:val="00047C23"/>
    <w:rsid w:val="00047CD1"/>
    <w:rsid w:val="00050162"/>
    <w:rsid w:val="00050256"/>
    <w:rsid w:val="0005098B"/>
    <w:rsid w:val="000511AE"/>
    <w:rsid w:val="000515E6"/>
    <w:rsid w:val="000523F5"/>
    <w:rsid w:val="000525C1"/>
    <w:rsid w:val="000536EA"/>
    <w:rsid w:val="00053CC4"/>
    <w:rsid w:val="000544A9"/>
    <w:rsid w:val="00054501"/>
    <w:rsid w:val="00054652"/>
    <w:rsid w:val="00054861"/>
    <w:rsid w:val="00054A4B"/>
    <w:rsid w:val="00054C60"/>
    <w:rsid w:val="00054DEF"/>
    <w:rsid w:val="0005509B"/>
    <w:rsid w:val="00055C61"/>
    <w:rsid w:val="00055D2D"/>
    <w:rsid w:val="00056574"/>
    <w:rsid w:val="0005695A"/>
    <w:rsid w:val="00056A63"/>
    <w:rsid w:val="00057275"/>
    <w:rsid w:val="00057BB5"/>
    <w:rsid w:val="00057BEB"/>
    <w:rsid w:val="00057CE1"/>
    <w:rsid w:val="00061011"/>
    <w:rsid w:val="00061319"/>
    <w:rsid w:val="00061CFE"/>
    <w:rsid w:val="00062B0A"/>
    <w:rsid w:val="00063000"/>
    <w:rsid w:val="00063326"/>
    <w:rsid w:val="00064AC6"/>
    <w:rsid w:val="00064C59"/>
    <w:rsid w:val="00065E9B"/>
    <w:rsid w:val="00066684"/>
    <w:rsid w:val="00067D5D"/>
    <w:rsid w:val="00070589"/>
    <w:rsid w:val="00070DF2"/>
    <w:rsid w:val="000715D8"/>
    <w:rsid w:val="000727A6"/>
    <w:rsid w:val="00072915"/>
    <w:rsid w:val="0007328F"/>
    <w:rsid w:val="00074CE1"/>
    <w:rsid w:val="00074DD1"/>
    <w:rsid w:val="000750F9"/>
    <w:rsid w:val="00075DFB"/>
    <w:rsid w:val="000769CD"/>
    <w:rsid w:val="00076AB1"/>
    <w:rsid w:val="0007785F"/>
    <w:rsid w:val="0008052A"/>
    <w:rsid w:val="000819EF"/>
    <w:rsid w:val="00081D54"/>
    <w:rsid w:val="00083E90"/>
    <w:rsid w:val="00084824"/>
    <w:rsid w:val="00085AAE"/>
    <w:rsid w:val="0008605B"/>
    <w:rsid w:val="000866BC"/>
    <w:rsid w:val="0008672E"/>
    <w:rsid w:val="00086B28"/>
    <w:rsid w:val="00087749"/>
    <w:rsid w:val="000877B2"/>
    <w:rsid w:val="00090CC7"/>
    <w:rsid w:val="0009179F"/>
    <w:rsid w:val="000920C3"/>
    <w:rsid w:val="00092F89"/>
    <w:rsid w:val="00093547"/>
    <w:rsid w:val="0009398B"/>
    <w:rsid w:val="000947B2"/>
    <w:rsid w:val="00094A21"/>
    <w:rsid w:val="00094F73"/>
    <w:rsid w:val="00094F96"/>
    <w:rsid w:val="000961F5"/>
    <w:rsid w:val="00096B74"/>
    <w:rsid w:val="00096C2B"/>
    <w:rsid w:val="00096EC9"/>
    <w:rsid w:val="000A03E9"/>
    <w:rsid w:val="000A14F7"/>
    <w:rsid w:val="000A1570"/>
    <w:rsid w:val="000A1EA7"/>
    <w:rsid w:val="000A23A3"/>
    <w:rsid w:val="000A2ED7"/>
    <w:rsid w:val="000A318D"/>
    <w:rsid w:val="000A3490"/>
    <w:rsid w:val="000A43DE"/>
    <w:rsid w:val="000A6AE4"/>
    <w:rsid w:val="000A76DB"/>
    <w:rsid w:val="000A7D2B"/>
    <w:rsid w:val="000A7D31"/>
    <w:rsid w:val="000B06BD"/>
    <w:rsid w:val="000B0CDC"/>
    <w:rsid w:val="000B197E"/>
    <w:rsid w:val="000B1D57"/>
    <w:rsid w:val="000B23AD"/>
    <w:rsid w:val="000B296F"/>
    <w:rsid w:val="000B2A23"/>
    <w:rsid w:val="000B2B65"/>
    <w:rsid w:val="000B2E06"/>
    <w:rsid w:val="000B3920"/>
    <w:rsid w:val="000B48C9"/>
    <w:rsid w:val="000B66B8"/>
    <w:rsid w:val="000C05D3"/>
    <w:rsid w:val="000C0660"/>
    <w:rsid w:val="000C0C55"/>
    <w:rsid w:val="000C1108"/>
    <w:rsid w:val="000C15B8"/>
    <w:rsid w:val="000C281E"/>
    <w:rsid w:val="000C2DDE"/>
    <w:rsid w:val="000C41F0"/>
    <w:rsid w:val="000C424F"/>
    <w:rsid w:val="000C4662"/>
    <w:rsid w:val="000C48DD"/>
    <w:rsid w:val="000C49A1"/>
    <w:rsid w:val="000C594D"/>
    <w:rsid w:val="000C62B1"/>
    <w:rsid w:val="000C64B3"/>
    <w:rsid w:val="000C6D27"/>
    <w:rsid w:val="000C7510"/>
    <w:rsid w:val="000D0078"/>
    <w:rsid w:val="000D036B"/>
    <w:rsid w:val="000D03A4"/>
    <w:rsid w:val="000D09C2"/>
    <w:rsid w:val="000D0A55"/>
    <w:rsid w:val="000D1C35"/>
    <w:rsid w:val="000D1EAA"/>
    <w:rsid w:val="000D304A"/>
    <w:rsid w:val="000D3DC1"/>
    <w:rsid w:val="000D48F6"/>
    <w:rsid w:val="000D4B44"/>
    <w:rsid w:val="000D518D"/>
    <w:rsid w:val="000D52A9"/>
    <w:rsid w:val="000D6A39"/>
    <w:rsid w:val="000E02BB"/>
    <w:rsid w:val="000E0DBB"/>
    <w:rsid w:val="000E0FC8"/>
    <w:rsid w:val="000E10BF"/>
    <w:rsid w:val="000E1112"/>
    <w:rsid w:val="000E17BD"/>
    <w:rsid w:val="000E182A"/>
    <w:rsid w:val="000E242E"/>
    <w:rsid w:val="000E2B01"/>
    <w:rsid w:val="000E2F69"/>
    <w:rsid w:val="000E4201"/>
    <w:rsid w:val="000E4914"/>
    <w:rsid w:val="000E544F"/>
    <w:rsid w:val="000E56A5"/>
    <w:rsid w:val="000E58E8"/>
    <w:rsid w:val="000E5DB4"/>
    <w:rsid w:val="000E69B0"/>
    <w:rsid w:val="000E7406"/>
    <w:rsid w:val="000E7C88"/>
    <w:rsid w:val="000F081D"/>
    <w:rsid w:val="000F09C7"/>
    <w:rsid w:val="000F1D7F"/>
    <w:rsid w:val="000F461D"/>
    <w:rsid w:val="000F4739"/>
    <w:rsid w:val="000F490F"/>
    <w:rsid w:val="000F4DA2"/>
    <w:rsid w:val="000F4EA9"/>
    <w:rsid w:val="000F5223"/>
    <w:rsid w:val="000F5810"/>
    <w:rsid w:val="000F5B6C"/>
    <w:rsid w:val="000F703B"/>
    <w:rsid w:val="000F733E"/>
    <w:rsid w:val="000F74F8"/>
    <w:rsid w:val="000F7C47"/>
    <w:rsid w:val="00100459"/>
    <w:rsid w:val="00100756"/>
    <w:rsid w:val="00100AD3"/>
    <w:rsid w:val="0010116B"/>
    <w:rsid w:val="00102063"/>
    <w:rsid w:val="0010286B"/>
    <w:rsid w:val="00102B0B"/>
    <w:rsid w:val="001033D7"/>
    <w:rsid w:val="00105560"/>
    <w:rsid w:val="00105C79"/>
    <w:rsid w:val="00107CBB"/>
    <w:rsid w:val="00107F5D"/>
    <w:rsid w:val="00110A5A"/>
    <w:rsid w:val="00111053"/>
    <w:rsid w:val="0011118A"/>
    <w:rsid w:val="001115DE"/>
    <w:rsid w:val="00111726"/>
    <w:rsid w:val="00111C39"/>
    <w:rsid w:val="0011287D"/>
    <w:rsid w:val="00112C67"/>
    <w:rsid w:val="00112DD1"/>
    <w:rsid w:val="00114702"/>
    <w:rsid w:val="00115144"/>
    <w:rsid w:val="001154D0"/>
    <w:rsid w:val="00116E41"/>
    <w:rsid w:val="00116E4C"/>
    <w:rsid w:val="0012097B"/>
    <w:rsid w:val="00121727"/>
    <w:rsid w:val="00123003"/>
    <w:rsid w:val="001234DA"/>
    <w:rsid w:val="00124462"/>
    <w:rsid w:val="001245DB"/>
    <w:rsid w:val="00124962"/>
    <w:rsid w:val="001256F0"/>
    <w:rsid w:val="001258F4"/>
    <w:rsid w:val="00125947"/>
    <w:rsid w:val="00125AC8"/>
    <w:rsid w:val="00126CFD"/>
    <w:rsid w:val="001270F8"/>
    <w:rsid w:val="00127D80"/>
    <w:rsid w:val="00131146"/>
    <w:rsid w:val="001320D6"/>
    <w:rsid w:val="00132B70"/>
    <w:rsid w:val="00133A18"/>
    <w:rsid w:val="00133D77"/>
    <w:rsid w:val="00133DC8"/>
    <w:rsid w:val="0013402B"/>
    <w:rsid w:val="00134CED"/>
    <w:rsid w:val="00135B43"/>
    <w:rsid w:val="00135BC5"/>
    <w:rsid w:val="00135F21"/>
    <w:rsid w:val="001367F5"/>
    <w:rsid w:val="0013698C"/>
    <w:rsid w:val="00136F41"/>
    <w:rsid w:val="0013733B"/>
    <w:rsid w:val="00137B73"/>
    <w:rsid w:val="00137EA0"/>
    <w:rsid w:val="00140037"/>
    <w:rsid w:val="0014010A"/>
    <w:rsid w:val="0014024F"/>
    <w:rsid w:val="0014045F"/>
    <w:rsid w:val="0014055B"/>
    <w:rsid w:val="00140696"/>
    <w:rsid w:val="00140A22"/>
    <w:rsid w:val="00140D4F"/>
    <w:rsid w:val="00140DAC"/>
    <w:rsid w:val="00141165"/>
    <w:rsid w:val="001419FF"/>
    <w:rsid w:val="00141EC8"/>
    <w:rsid w:val="001423BA"/>
    <w:rsid w:val="00142EB1"/>
    <w:rsid w:val="00143C14"/>
    <w:rsid w:val="00144904"/>
    <w:rsid w:val="00144D0E"/>
    <w:rsid w:val="00145489"/>
    <w:rsid w:val="00146417"/>
    <w:rsid w:val="00147581"/>
    <w:rsid w:val="00150246"/>
    <w:rsid w:val="0015054B"/>
    <w:rsid w:val="00152192"/>
    <w:rsid w:val="00152D6C"/>
    <w:rsid w:val="00153AC7"/>
    <w:rsid w:val="00154891"/>
    <w:rsid w:val="00154904"/>
    <w:rsid w:val="0015523D"/>
    <w:rsid w:val="001558A9"/>
    <w:rsid w:val="00156BCE"/>
    <w:rsid w:val="001605ED"/>
    <w:rsid w:val="00160ABA"/>
    <w:rsid w:val="00160E1B"/>
    <w:rsid w:val="001614C8"/>
    <w:rsid w:val="0016161E"/>
    <w:rsid w:val="00161F3A"/>
    <w:rsid w:val="00162322"/>
    <w:rsid w:val="00162DEA"/>
    <w:rsid w:val="00163BBB"/>
    <w:rsid w:val="00163C94"/>
    <w:rsid w:val="001646C6"/>
    <w:rsid w:val="001651B8"/>
    <w:rsid w:val="00165222"/>
    <w:rsid w:val="00165265"/>
    <w:rsid w:val="001665C1"/>
    <w:rsid w:val="00166BC3"/>
    <w:rsid w:val="001678BF"/>
    <w:rsid w:val="001709FE"/>
    <w:rsid w:val="00170E1B"/>
    <w:rsid w:val="00171119"/>
    <w:rsid w:val="001716F2"/>
    <w:rsid w:val="001716FC"/>
    <w:rsid w:val="00172175"/>
    <w:rsid w:val="00173255"/>
    <w:rsid w:val="00173B2C"/>
    <w:rsid w:val="001745C5"/>
    <w:rsid w:val="00176504"/>
    <w:rsid w:val="00176AA0"/>
    <w:rsid w:val="00177212"/>
    <w:rsid w:val="00177243"/>
    <w:rsid w:val="00177B10"/>
    <w:rsid w:val="00177D9F"/>
    <w:rsid w:val="00180AB0"/>
    <w:rsid w:val="00181870"/>
    <w:rsid w:val="0018188E"/>
    <w:rsid w:val="00182CBD"/>
    <w:rsid w:val="001830F7"/>
    <w:rsid w:val="0018351B"/>
    <w:rsid w:val="001843ED"/>
    <w:rsid w:val="00184A90"/>
    <w:rsid w:val="0018645E"/>
    <w:rsid w:val="00186800"/>
    <w:rsid w:val="00186986"/>
    <w:rsid w:val="00186F08"/>
    <w:rsid w:val="00187391"/>
    <w:rsid w:val="00187B70"/>
    <w:rsid w:val="001900E8"/>
    <w:rsid w:val="00190E40"/>
    <w:rsid w:val="0019180F"/>
    <w:rsid w:val="00191DE1"/>
    <w:rsid w:val="0019237B"/>
    <w:rsid w:val="00192A25"/>
    <w:rsid w:val="00192C47"/>
    <w:rsid w:val="00193229"/>
    <w:rsid w:val="0019399A"/>
    <w:rsid w:val="00193DF3"/>
    <w:rsid w:val="00193FC9"/>
    <w:rsid w:val="0019480E"/>
    <w:rsid w:val="00194875"/>
    <w:rsid w:val="0019491F"/>
    <w:rsid w:val="00194FAD"/>
    <w:rsid w:val="00195536"/>
    <w:rsid w:val="001963DE"/>
    <w:rsid w:val="00196600"/>
    <w:rsid w:val="00196B01"/>
    <w:rsid w:val="00197051"/>
    <w:rsid w:val="00197A8A"/>
    <w:rsid w:val="001A03C3"/>
    <w:rsid w:val="001A0858"/>
    <w:rsid w:val="001A10BC"/>
    <w:rsid w:val="001A1513"/>
    <w:rsid w:val="001A24D3"/>
    <w:rsid w:val="001A3046"/>
    <w:rsid w:val="001A343D"/>
    <w:rsid w:val="001A5989"/>
    <w:rsid w:val="001A5CCC"/>
    <w:rsid w:val="001A5FD2"/>
    <w:rsid w:val="001A63C7"/>
    <w:rsid w:val="001A6603"/>
    <w:rsid w:val="001A684A"/>
    <w:rsid w:val="001A6AEA"/>
    <w:rsid w:val="001A6E94"/>
    <w:rsid w:val="001A6FC7"/>
    <w:rsid w:val="001A7AB1"/>
    <w:rsid w:val="001A7DBC"/>
    <w:rsid w:val="001B010A"/>
    <w:rsid w:val="001B0960"/>
    <w:rsid w:val="001B1806"/>
    <w:rsid w:val="001B27C8"/>
    <w:rsid w:val="001B335D"/>
    <w:rsid w:val="001B3585"/>
    <w:rsid w:val="001B35C1"/>
    <w:rsid w:val="001B37D9"/>
    <w:rsid w:val="001B42FB"/>
    <w:rsid w:val="001B52E5"/>
    <w:rsid w:val="001B5491"/>
    <w:rsid w:val="001B56E9"/>
    <w:rsid w:val="001B5A4F"/>
    <w:rsid w:val="001B61B8"/>
    <w:rsid w:val="001B7FC8"/>
    <w:rsid w:val="001C0E60"/>
    <w:rsid w:val="001C1A42"/>
    <w:rsid w:val="001C1A7F"/>
    <w:rsid w:val="001C274B"/>
    <w:rsid w:val="001C2809"/>
    <w:rsid w:val="001C2A42"/>
    <w:rsid w:val="001C304D"/>
    <w:rsid w:val="001C3E33"/>
    <w:rsid w:val="001C571A"/>
    <w:rsid w:val="001C5F07"/>
    <w:rsid w:val="001C6AD5"/>
    <w:rsid w:val="001C74C1"/>
    <w:rsid w:val="001D0C3E"/>
    <w:rsid w:val="001D0DD5"/>
    <w:rsid w:val="001D0DE1"/>
    <w:rsid w:val="001D1D21"/>
    <w:rsid w:val="001D27A4"/>
    <w:rsid w:val="001D2BD9"/>
    <w:rsid w:val="001D532B"/>
    <w:rsid w:val="001D590D"/>
    <w:rsid w:val="001D6508"/>
    <w:rsid w:val="001D6C14"/>
    <w:rsid w:val="001D6DBB"/>
    <w:rsid w:val="001D7933"/>
    <w:rsid w:val="001D7BCE"/>
    <w:rsid w:val="001D7D33"/>
    <w:rsid w:val="001D7E46"/>
    <w:rsid w:val="001E03A0"/>
    <w:rsid w:val="001E0520"/>
    <w:rsid w:val="001E069D"/>
    <w:rsid w:val="001E06A3"/>
    <w:rsid w:val="001E0753"/>
    <w:rsid w:val="001E0A00"/>
    <w:rsid w:val="001E195D"/>
    <w:rsid w:val="001E21DD"/>
    <w:rsid w:val="001E2B73"/>
    <w:rsid w:val="001E5613"/>
    <w:rsid w:val="001E5C93"/>
    <w:rsid w:val="001E62DA"/>
    <w:rsid w:val="001E64CB"/>
    <w:rsid w:val="001E71E3"/>
    <w:rsid w:val="001E79E6"/>
    <w:rsid w:val="001F0114"/>
    <w:rsid w:val="001F0306"/>
    <w:rsid w:val="001F0B21"/>
    <w:rsid w:val="001F1572"/>
    <w:rsid w:val="001F1EA9"/>
    <w:rsid w:val="001F2C2B"/>
    <w:rsid w:val="001F348F"/>
    <w:rsid w:val="001F4693"/>
    <w:rsid w:val="001F4864"/>
    <w:rsid w:val="001F4DAB"/>
    <w:rsid w:val="001F5027"/>
    <w:rsid w:val="001F535F"/>
    <w:rsid w:val="001F5D20"/>
    <w:rsid w:val="001F7202"/>
    <w:rsid w:val="00201032"/>
    <w:rsid w:val="0020114F"/>
    <w:rsid w:val="00201426"/>
    <w:rsid w:val="002021C0"/>
    <w:rsid w:val="00202662"/>
    <w:rsid w:val="00202680"/>
    <w:rsid w:val="00202B0B"/>
    <w:rsid w:val="002034AD"/>
    <w:rsid w:val="0020396C"/>
    <w:rsid w:val="00203B11"/>
    <w:rsid w:val="002041FF"/>
    <w:rsid w:val="00204445"/>
    <w:rsid w:val="00204994"/>
    <w:rsid w:val="00204E16"/>
    <w:rsid w:val="00204EC8"/>
    <w:rsid w:val="00204F3D"/>
    <w:rsid w:val="00206160"/>
    <w:rsid w:val="0021003D"/>
    <w:rsid w:val="0021037D"/>
    <w:rsid w:val="002111FC"/>
    <w:rsid w:val="00211871"/>
    <w:rsid w:val="00212619"/>
    <w:rsid w:val="00212E0E"/>
    <w:rsid w:val="00213566"/>
    <w:rsid w:val="00213661"/>
    <w:rsid w:val="002137A3"/>
    <w:rsid w:val="002150E4"/>
    <w:rsid w:val="00215667"/>
    <w:rsid w:val="0021716F"/>
    <w:rsid w:val="00217757"/>
    <w:rsid w:val="00217B13"/>
    <w:rsid w:val="0022011E"/>
    <w:rsid w:val="00220127"/>
    <w:rsid w:val="00221B48"/>
    <w:rsid w:val="00221E85"/>
    <w:rsid w:val="00222066"/>
    <w:rsid w:val="00222580"/>
    <w:rsid w:val="00222C3B"/>
    <w:rsid w:val="002235C4"/>
    <w:rsid w:val="002239FE"/>
    <w:rsid w:val="00223BF1"/>
    <w:rsid w:val="0022401A"/>
    <w:rsid w:val="00224999"/>
    <w:rsid w:val="00224FDE"/>
    <w:rsid w:val="002253A3"/>
    <w:rsid w:val="002254BB"/>
    <w:rsid w:val="00225672"/>
    <w:rsid w:val="00226202"/>
    <w:rsid w:val="002265C8"/>
    <w:rsid w:val="002267FD"/>
    <w:rsid w:val="002271BA"/>
    <w:rsid w:val="00227207"/>
    <w:rsid w:val="00227304"/>
    <w:rsid w:val="00230685"/>
    <w:rsid w:val="0023082C"/>
    <w:rsid w:val="00230900"/>
    <w:rsid w:val="00231E12"/>
    <w:rsid w:val="00231E1A"/>
    <w:rsid w:val="00231FDA"/>
    <w:rsid w:val="002329D1"/>
    <w:rsid w:val="002332ED"/>
    <w:rsid w:val="00234174"/>
    <w:rsid w:val="00234BC5"/>
    <w:rsid w:val="00235AA2"/>
    <w:rsid w:val="00236CDB"/>
    <w:rsid w:val="00236D80"/>
    <w:rsid w:val="0023752B"/>
    <w:rsid w:val="00237E0F"/>
    <w:rsid w:val="002401B5"/>
    <w:rsid w:val="002403F5"/>
    <w:rsid w:val="00240BB7"/>
    <w:rsid w:val="002422AB"/>
    <w:rsid w:val="00242D65"/>
    <w:rsid w:val="00242F8B"/>
    <w:rsid w:val="0024393E"/>
    <w:rsid w:val="002448B4"/>
    <w:rsid w:val="00244B6C"/>
    <w:rsid w:val="00244F5F"/>
    <w:rsid w:val="0024542D"/>
    <w:rsid w:val="002469C8"/>
    <w:rsid w:val="0025005F"/>
    <w:rsid w:val="002506E4"/>
    <w:rsid w:val="00251073"/>
    <w:rsid w:val="002511F6"/>
    <w:rsid w:val="0025125E"/>
    <w:rsid w:val="00252A44"/>
    <w:rsid w:val="00252B44"/>
    <w:rsid w:val="00252BB5"/>
    <w:rsid w:val="0025435A"/>
    <w:rsid w:val="002547C9"/>
    <w:rsid w:val="002549FC"/>
    <w:rsid w:val="00254AEE"/>
    <w:rsid w:val="00254E94"/>
    <w:rsid w:val="0025548D"/>
    <w:rsid w:val="002554BA"/>
    <w:rsid w:val="0025604E"/>
    <w:rsid w:val="002563B2"/>
    <w:rsid w:val="0025643F"/>
    <w:rsid w:val="00256767"/>
    <w:rsid w:val="00256A7B"/>
    <w:rsid w:val="002571AD"/>
    <w:rsid w:val="00257957"/>
    <w:rsid w:val="00257C9C"/>
    <w:rsid w:val="002600E5"/>
    <w:rsid w:val="00260673"/>
    <w:rsid w:val="002628FE"/>
    <w:rsid w:val="00262C10"/>
    <w:rsid w:val="002638B0"/>
    <w:rsid w:val="00263ABF"/>
    <w:rsid w:val="002641DB"/>
    <w:rsid w:val="002653A1"/>
    <w:rsid w:val="0026606D"/>
    <w:rsid w:val="0026623A"/>
    <w:rsid w:val="00271897"/>
    <w:rsid w:val="002724A1"/>
    <w:rsid w:val="00273003"/>
    <w:rsid w:val="002746B4"/>
    <w:rsid w:val="00274A5D"/>
    <w:rsid w:val="00274E24"/>
    <w:rsid w:val="002756DA"/>
    <w:rsid w:val="00275AEE"/>
    <w:rsid w:val="0027651D"/>
    <w:rsid w:val="00277C01"/>
    <w:rsid w:val="00277D72"/>
    <w:rsid w:val="00280332"/>
    <w:rsid w:val="00280A9B"/>
    <w:rsid w:val="00280AEE"/>
    <w:rsid w:val="00281A67"/>
    <w:rsid w:val="00281AD5"/>
    <w:rsid w:val="0028251C"/>
    <w:rsid w:val="00282EE9"/>
    <w:rsid w:val="00282F26"/>
    <w:rsid w:val="002833A6"/>
    <w:rsid w:val="00283DB6"/>
    <w:rsid w:val="002857A0"/>
    <w:rsid w:val="002858E2"/>
    <w:rsid w:val="00286CA8"/>
    <w:rsid w:val="00287191"/>
    <w:rsid w:val="002874D0"/>
    <w:rsid w:val="0028761D"/>
    <w:rsid w:val="00290555"/>
    <w:rsid w:val="00291F27"/>
    <w:rsid w:val="0029244E"/>
    <w:rsid w:val="0029311D"/>
    <w:rsid w:val="0029420B"/>
    <w:rsid w:val="00294DDD"/>
    <w:rsid w:val="00294E15"/>
    <w:rsid w:val="00294F00"/>
    <w:rsid w:val="00295BB0"/>
    <w:rsid w:val="00296642"/>
    <w:rsid w:val="00296D3F"/>
    <w:rsid w:val="00296DFB"/>
    <w:rsid w:val="0029700F"/>
    <w:rsid w:val="00297791"/>
    <w:rsid w:val="002A08CB"/>
    <w:rsid w:val="002A0BE0"/>
    <w:rsid w:val="002A1491"/>
    <w:rsid w:val="002A17AF"/>
    <w:rsid w:val="002A2263"/>
    <w:rsid w:val="002A236A"/>
    <w:rsid w:val="002A2F3A"/>
    <w:rsid w:val="002A36DD"/>
    <w:rsid w:val="002A3D5B"/>
    <w:rsid w:val="002A41F0"/>
    <w:rsid w:val="002A443F"/>
    <w:rsid w:val="002A4D01"/>
    <w:rsid w:val="002A54ED"/>
    <w:rsid w:val="002A605E"/>
    <w:rsid w:val="002A6370"/>
    <w:rsid w:val="002A64FA"/>
    <w:rsid w:val="002A7333"/>
    <w:rsid w:val="002A7E97"/>
    <w:rsid w:val="002B0744"/>
    <w:rsid w:val="002B09B7"/>
    <w:rsid w:val="002B0C60"/>
    <w:rsid w:val="002B0F1C"/>
    <w:rsid w:val="002B1D0C"/>
    <w:rsid w:val="002B2388"/>
    <w:rsid w:val="002B2831"/>
    <w:rsid w:val="002B43B2"/>
    <w:rsid w:val="002B50BA"/>
    <w:rsid w:val="002B5110"/>
    <w:rsid w:val="002B51CB"/>
    <w:rsid w:val="002B631B"/>
    <w:rsid w:val="002B6450"/>
    <w:rsid w:val="002B6738"/>
    <w:rsid w:val="002B781E"/>
    <w:rsid w:val="002B78B2"/>
    <w:rsid w:val="002C0FAD"/>
    <w:rsid w:val="002C1498"/>
    <w:rsid w:val="002C16E8"/>
    <w:rsid w:val="002C1D8B"/>
    <w:rsid w:val="002C3A19"/>
    <w:rsid w:val="002C3B67"/>
    <w:rsid w:val="002C563A"/>
    <w:rsid w:val="002C586A"/>
    <w:rsid w:val="002C5C0A"/>
    <w:rsid w:val="002C65E4"/>
    <w:rsid w:val="002C7853"/>
    <w:rsid w:val="002D03B5"/>
    <w:rsid w:val="002D0A5E"/>
    <w:rsid w:val="002D1666"/>
    <w:rsid w:val="002D38D6"/>
    <w:rsid w:val="002D394B"/>
    <w:rsid w:val="002D5BF7"/>
    <w:rsid w:val="002D6368"/>
    <w:rsid w:val="002D6D4B"/>
    <w:rsid w:val="002D7550"/>
    <w:rsid w:val="002E0039"/>
    <w:rsid w:val="002E0E6D"/>
    <w:rsid w:val="002E18A0"/>
    <w:rsid w:val="002E20EB"/>
    <w:rsid w:val="002E21D6"/>
    <w:rsid w:val="002E2B25"/>
    <w:rsid w:val="002E3301"/>
    <w:rsid w:val="002E35BB"/>
    <w:rsid w:val="002E3857"/>
    <w:rsid w:val="002E3C49"/>
    <w:rsid w:val="002E3F90"/>
    <w:rsid w:val="002E4550"/>
    <w:rsid w:val="002E4816"/>
    <w:rsid w:val="002E599A"/>
    <w:rsid w:val="002E6ACB"/>
    <w:rsid w:val="002E7E76"/>
    <w:rsid w:val="002F0262"/>
    <w:rsid w:val="002F049A"/>
    <w:rsid w:val="002F0758"/>
    <w:rsid w:val="002F0848"/>
    <w:rsid w:val="002F2271"/>
    <w:rsid w:val="002F3878"/>
    <w:rsid w:val="002F431B"/>
    <w:rsid w:val="002F4584"/>
    <w:rsid w:val="002F5656"/>
    <w:rsid w:val="002F592C"/>
    <w:rsid w:val="002F5AA4"/>
    <w:rsid w:val="002F60C3"/>
    <w:rsid w:val="002F650F"/>
    <w:rsid w:val="002F6747"/>
    <w:rsid w:val="002F7F23"/>
    <w:rsid w:val="003001CD"/>
    <w:rsid w:val="0030155A"/>
    <w:rsid w:val="0030295C"/>
    <w:rsid w:val="003031AC"/>
    <w:rsid w:val="003032DF"/>
    <w:rsid w:val="00305812"/>
    <w:rsid w:val="00305E82"/>
    <w:rsid w:val="00306296"/>
    <w:rsid w:val="00306582"/>
    <w:rsid w:val="00306C80"/>
    <w:rsid w:val="003073C2"/>
    <w:rsid w:val="0030758F"/>
    <w:rsid w:val="00310FC4"/>
    <w:rsid w:val="00311B0E"/>
    <w:rsid w:val="00311C89"/>
    <w:rsid w:val="0031300A"/>
    <w:rsid w:val="0031409A"/>
    <w:rsid w:val="003146F4"/>
    <w:rsid w:val="003148A9"/>
    <w:rsid w:val="00314B11"/>
    <w:rsid w:val="00315002"/>
    <w:rsid w:val="003153ED"/>
    <w:rsid w:val="00315696"/>
    <w:rsid w:val="0031628B"/>
    <w:rsid w:val="00316494"/>
    <w:rsid w:val="00316ADA"/>
    <w:rsid w:val="00316E59"/>
    <w:rsid w:val="00320DB9"/>
    <w:rsid w:val="0032192C"/>
    <w:rsid w:val="00323478"/>
    <w:rsid w:val="003237E7"/>
    <w:rsid w:val="00324CC2"/>
    <w:rsid w:val="00326065"/>
    <w:rsid w:val="00327128"/>
    <w:rsid w:val="0032790D"/>
    <w:rsid w:val="00327A19"/>
    <w:rsid w:val="003303D6"/>
    <w:rsid w:val="00331103"/>
    <w:rsid w:val="0033181D"/>
    <w:rsid w:val="00331B6C"/>
    <w:rsid w:val="00332340"/>
    <w:rsid w:val="00332C19"/>
    <w:rsid w:val="00333459"/>
    <w:rsid w:val="00333633"/>
    <w:rsid w:val="00333DF4"/>
    <w:rsid w:val="0033589D"/>
    <w:rsid w:val="00335EFD"/>
    <w:rsid w:val="003362AC"/>
    <w:rsid w:val="0033647C"/>
    <w:rsid w:val="0033668C"/>
    <w:rsid w:val="00340090"/>
    <w:rsid w:val="0034067A"/>
    <w:rsid w:val="0034069E"/>
    <w:rsid w:val="00340A65"/>
    <w:rsid w:val="00340D88"/>
    <w:rsid w:val="0034155C"/>
    <w:rsid w:val="00341570"/>
    <w:rsid w:val="0034162D"/>
    <w:rsid w:val="00342F74"/>
    <w:rsid w:val="003441C2"/>
    <w:rsid w:val="0034440B"/>
    <w:rsid w:val="00344B01"/>
    <w:rsid w:val="00344B05"/>
    <w:rsid w:val="0034559E"/>
    <w:rsid w:val="00345714"/>
    <w:rsid w:val="00345837"/>
    <w:rsid w:val="0034674D"/>
    <w:rsid w:val="003472E8"/>
    <w:rsid w:val="0035150B"/>
    <w:rsid w:val="00351597"/>
    <w:rsid w:val="00351910"/>
    <w:rsid w:val="00352384"/>
    <w:rsid w:val="00352B2D"/>
    <w:rsid w:val="00352E97"/>
    <w:rsid w:val="003537A8"/>
    <w:rsid w:val="00353C76"/>
    <w:rsid w:val="00353F53"/>
    <w:rsid w:val="00353FF5"/>
    <w:rsid w:val="003545F5"/>
    <w:rsid w:val="003547FB"/>
    <w:rsid w:val="00354BA8"/>
    <w:rsid w:val="00355607"/>
    <w:rsid w:val="003563A7"/>
    <w:rsid w:val="003567C0"/>
    <w:rsid w:val="0036106D"/>
    <w:rsid w:val="00362311"/>
    <w:rsid w:val="00362855"/>
    <w:rsid w:val="00362CBB"/>
    <w:rsid w:val="00363C54"/>
    <w:rsid w:val="00363F13"/>
    <w:rsid w:val="0036406D"/>
    <w:rsid w:val="00364C59"/>
    <w:rsid w:val="00364D71"/>
    <w:rsid w:val="0036565B"/>
    <w:rsid w:val="0036572C"/>
    <w:rsid w:val="0036603C"/>
    <w:rsid w:val="0036698B"/>
    <w:rsid w:val="0036744D"/>
    <w:rsid w:val="0036744F"/>
    <w:rsid w:val="003702CD"/>
    <w:rsid w:val="00370448"/>
    <w:rsid w:val="00370626"/>
    <w:rsid w:val="00370CE2"/>
    <w:rsid w:val="0037199E"/>
    <w:rsid w:val="00371AAD"/>
    <w:rsid w:val="00371D8A"/>
    <w:rsid w:val="0037254F"/>
    <w:rsid w:val="0037273C"/>
    <w:rsid w:val="00372EA0"/>
    <w:rsid w:val="0037350C"/>
    <w:rsid w:val="00373941"/>
    <w:rsid w:val="00373C73"/>
    <w:rsid w:val="003757CA"/>
    <w:rsid w:val="00375814"/>
    <w:rsid w:val="00376140"/>
    <w:rsid w:val="003764CE"/>
    <w:rsid w:val="003769E3"/>
    <w:rsid w:val="003771FC"/>
    <w:rsid w:val="00377FA3"/>
    <w:rsid w:val="00380404"/>
    <w:rsid w:val="00380CAF"/>
    <w:rsid w:val="003811EA"/>
    <w:rsid w:val="00381C66"/>
    <w:rsid w:val="0038218C"/>
    <w:rsid w:val="00383653"/>
    <w:rsid w:val="003839D4"/>
    <w:rsid w:val="003847A1"/>
    <w:rsid w:val="00384AF4"/>
    <w:rsid w:val="00384CA5"/>
    <w:rsid w:val="00384DA5"/>
    <w:rsid w:val="00384EBA"/>
    <w:rsid w:val="00385317"/>
    <w:rsid w:val="00385821"/>
    <w:rsid w:val="00385A9D"/>
    <w:rsid w:val="00386819"/>
    <w:rsid w:val="00386A97"/>
    <w:rsid w:val="00386DB0"/>
    <w:rsid w:val="003871C0"/>
    <w:rsid w:val="00390E40"/>
    <w:rsid w:val="003914DE"/>
    <w:rsid w:val="00391902"/>
    <w:rsid w:val="00391E3F"/>
    <w:rsid w:val="00391ECC"/>
    <w:rsid w:val="00392755"/>
    <w:rsid w:val="00392E92"/>
    <w:rsid w:val="003933C5"/>
    <w:rsid w:val="003936F1"/>
    <w:rsid w:val="00393D34"/>
    <w:rsid w:val="00394648"/>
    <w:rsid w:val="003954C0"/>
    <w:rsid w:val="003955CE"/>
    <w:rsid w:val="00395919"/>
    <w:rsid w:val="00395D3F"/>
    <w:rsid w:val="00395ED1"/>
    <w:rsid w:val="003960F9"/>
    <w:rsid w:val="003969D4"/>
    <w:rsid w:val="00396BDC"/>
    <w:rsid w:val="00397B5E"/>
    <w:rsid w:val="003A0084"/>
    <w:rsid w:val="003A082E"/>
    <w:rsid w:val="003A0F6F"/>
    <w:rsid w:val="003A0FFA"/>
    <w:rsid w:val="003A10E6"/>
    <w:rsid w:val="003A16FD"/>
    <w:rsid w:val="003A1D23"/>
    <w:rsid w:val="003A22E2"/>
    <w:rsid w:val="003A2372"/>
    <w:rsid w:val="003A2ABE"/>
    <w:rsid w:val="003A2E35"/>
    <w:rsid w:val="003A3855"/>
    <w:rsid w:val="003A38A2"/>
    <w:rsid w:val="003A3ED2"/>
    <w:rsid w:val="003A421F"/>
    <w:rsid w:val="003A5626"/>
    <w:rsid w:val="003B0430"/>
    <w:rsid w:val="003B1033"/>
    <w:rsid w:val="003B209C"/>
    <w:rsid w:val="003B23E3"/>
    <w:rsid w:val="003B2736"/>
    <w:rsid w:val="003B30AD"/>
    <w:rsid w:val="003B3112"/>
    <w:rsid w:val="003B33B3"/>
    <w:rsid w:val="003B34D3"/>
    <w:rsid w:val="003B382F"/>
    <w:rsid w:val="003B39D0"/>
    <w:rsid w:val="003B4452"/>
    <w:rsid w:val="003B46CF"/>
    <w:rsid w:val="003B4D9F"/>
    <w:rsid w:val="003B4E6D"/>
    <w:rsid w:val="003B4EB9"/>
    <w:rsid w:val="003B56F6"/>
    <w:rsid w:val="003B7282"/>
    <w:rsid w:val="003B7534"/>
    <w:rsid w:val="003B7C26"/>
    <w:rsid w:val="003C0133"/>
    <w:rsid w:val="003C07B5"/>
    <w:rsid w:val="003C0CC7"/>
    <w:rsid w:val="003C2634"/>
    <w:rsid w:val="003C2763"/>
    <w:rsid w:val="003C3A51"/>
    <w:rsid w:val="003C3DBD"/>
    <w:rsid w:val="003C5433"/>
    <w:rsid w:val="003C589A"/>
    <w:rsid w:val="003C646A"/>
    <w:rsid w:val="003C6DFC"/>
    <w:rsid w:val="003C784F"/>
    <w:rsid w:val="003D0586"/>
    <w:rsid w:val="003D0D3E"/>
    <w:rsid w:val="003D1FE7"/>
    <w:rsid w:val="003D21E0"/>
    <w:rsid w:val="003D2285"/>
    <w:rsid w:val="003D258F"/>
    <w:rsid w:val="003D26F4"/>
    <w:rsid w:val="003D3C6D"/>
    <w:rsid w:val="003D3FFE"/>
    <w:rsid w:val="003D4361"/>
    <w:rsid w:val="003D4BEA"/>
    <w:rsid w:val="003D5977"/>
    <w:rsid w:val="003D5ECA"/>
    <w:rsid w:val="003D61B8"/>
    <w:rsid w:val="003D6490"/>
    <w:rsid w:val="003D6615"/>
    <w:rsid w:val="003D676D"/>
    <w:rsid w:val="003D6F7E"/>
    <w:rsid w:val="003E07C9"/>
    <w:rsid w:val="003E1EC5"/>
    <w:rsid w:val="003E37FC"/>
    <w:rsid w:val="003E3B47"/>
    <w:rsid w:val="003E5857"/>
    <w:rsid w:val="003E6DE6"/>
    <w:rsid w:val="003E72CC"/>
    <w:rsid w:val="003E762F"/>
    <w:rsid w:val="003E7B47"/>
    <w:rsid w:val="003E7D95"/>
    <w:rsid w:val="003E7F23"/>
    <w:rsid w:val="003F02AA"/>
    <w:rsid w:val="003F05AB"/>
    <w:rsid w:val="003F1846"/>
    <w:rsid w:val="003F1BFF"/>
    <w:rsid w:val="003F34A7"/>
    <w:rsid w:val="003F3615"/>
    <w:rsid w:val="003F377E"/>
    <w:rsid w:val="003F3899"/>
    <w:rsid w:val="003F39A1"/>
    <w:rsid w:val="003F5671"/>
    <w:rsid w:val="003F600D"/>
    <w:rsid w:val="003F65D8"/>
    <w:rsid w:val="003F743A"/>
    <w:rsid w:val="003F75CB"/>
    <w:rsid w:val="0040029D"/>
    <w:rsid w:val="00400B75"/>
    <w:rsid w:val="00400C09"/>
    <w:rsid w:val="00400F7D"/>
    <w:rsid w:val="004018F0"/>
    <w:rsid w:val="00402844"/>
    <w:rsid w:val="00403862"/>
    <w:rsid w:val="00403BEF"/>
    <w:rsid w:val="0040464A"/>
    <w:rsid w:val="00404F86"/>
    <w:rsid w:val="00405084"/>
    <w:rsid w:val="00405426"/>
    <w:rsid w:val="00405559"/>
    <w:rsid w:val="00406680"/>
    <w:rsid w:val="004069A3"/>
    <w:rsid w:val="00406AE3"/>
    <w:rsid w:val="004074F7"/>
    <w:rsid w:val="00407536"/>
    <w:rsid w:val="00407970"/>
    <w:rsid w:val="004079DD"/>
    <w:rsid w:val="00407FA4"/>
    <w:rsid w:val="0041051B"/>
    <w:rsid w:val="00410A45"/>
    <w:rsid w:val="0041175B"/>
    <w:rsid w:val="0041181A"/>
    <w:rsid w:val="004118AB"/>
    <w:rsid w:val="004120C7"/>
    <w:rsid w:val="004121DC"/>
    <w:rsid w:val="004124EB"/>
    <w:rsid w:val="0041279C"/>
    <w:rsid w:val="0041300C"/>
    <w:rsid w:val="00413324"/>
    <w:rsid w:val="00413A50"/>
    <w:rsid w:val="0041406C"/>
    <w:rsid w:val="00414E95"/>
    <w:rsid w:val="00414F6C"/>
    <w:rsid w:val="00415DB5"/>
    <w:rsid w:val="004163E3"/>
    <w:rsid w:val="00417264"/>
    <w:rsid w:val="0041757A"/>
    <w:rsid w:val="004175BC"/>
    <w:rsid w:val="004178D5"/>
    <w:rsid w:val="00417AAA"/>
    <w:rsid w:val="00417FE0"/>
    <w:rsid w:val="004200B5"/>
    <w:rsid w:val="004201E6"/>
    <w:rsid w:val="004207EE"/>
    <w:rsid w:val="0042135D"/>
    <w:rsid w:val="0042150D"/>
    <w:rsid w:val="00421591"/>
    <w:rsid w:val="00421A49"/>
    <w:rsid w:val="00422529"/>
    <w:rsid w:val="00423843"/>
    <w:rsid w:val="00424431"/>
    <w:rsid w:val="00424CC6"/>
    <w:rsid w:val="00425931"/>
    <w:rsid w:val="00426653"/>
    <w:rsid w:val="0042682D"/>
    <w:rsid w:val="00426B9E"/>
    <w:rsid w:val="00427922"/>
    <w:rsid w:val="00427C46"/>
    <w:rsid w:val="00427DD8"/>
    <w:rsid w:val="004301D6"/>
    <w:rsid w:val="00430B5C"/>
    <w:rsid w:val="004312BC"/>
    <w:rsid w:val="0043196A"/>
    <w:rsid w:val="004319A0"/>
    <w:rsid w:val="00431D03"/>
    <w:rsid w:val="00433063"/>
    <w:rsid w:val="00433446"/>
    <w:rsid w:val="00433953"/>
    <w:rsid w:val="00433D41"/>
    <w:rsid w:val="004341B8"/>
    <w:rsid w:val="004347A7"/>
    <w:rsid w:val="00434A57"/>
    <w:rsid w:val="00434FEE"/>
    <w:rsid w:val="0043556E"/>
    <w:rsid w:val="00435787"/>
    <w:rsid w:val="00435BB7"/>
    <w:rsid w:val="00437FEC"/>
    <w:rsid w:val="00440422"/>
    <w:rsid w:val="004407C2"/>
    <w:rsid w:val="00440F5B"/>
    <w:rsid w:val="00441380"/>
    <w:rsid w:val="004416AF"/>
    <w:rsid w:val="00442200"/>
    <w:rsid w:val="004424F9"/>
    <w:rsid w:val="004439CD"/>
    <w:rsid w:val="00443DDD"/>
    <w:rsid w:val="00443DE0"/>
    <w:rsid w:val="004446BA"/>
    <w:rsid w:val="004449BE"/>
    <w:rsid w:val="00444A32"/>
    <w:rsid w:val="00444B46"/>
    <w:rsid w:val="00445482"/>
    <w:rsid w:val="00445667"/>
    <w:rsid w:val="0044611E"/>
    <w:rsid w:val="0044664E"/>
    <w:rsid w:val="00446A08"/>
    <w:rsid w:val="004471C6"/>
    <w:rsid w:val="00447B0B"/>
    <w:rsid w:val="0045032A"/>
    <w:rsid w:val="0045176A"/>
    <w:rsid w:val="00451CFB"/>
    <w:rsid w:val="004527B3"/>
    <w:rsid w:val="0045338B"/>
    <w:rsid w:val="00453596"/>
    <w:rsid w:val="00454AB2"/>
    <w:rsid w:val="00454EF9"/>
    <w:rsid w:val="00455625"/>
    <w:rsid w:val="00455A42"/>
    <w:rsid w:val="00455B48"/>
    <w:rsid w:val="00455D51"/>
    <w:rsid w:val="004568AF"/>
    <w:rsid w:val="00456C5D"/>
    <w:rsid w:val="00456CB8"/>
    <w:rsid w:val="004570C9"/>
    <w:rsid w:val="004572A0"/>
    <w:rsid w:val="004600FE"/>
    <w:rsid w:val="00460A59"/>
    <w:rsid w:val="00461875"/>
    <w:rsid w:val="004631AF"/>
    <w:rsid w:val="00463538"/>
    <w:rsid w:val="0046376C"/>
    <w:rsid w:val="0046476F"/>
    <w:rsid w:val="0046479A"/>
    <w:rsid w:val="00464AC8"/>
    <w:rsid w:val="00465257"/>
    <w:rsid w:val="00466379"/>
    <w:rsid w:val="00466A78"/>
    <w:rsid w:val="00466E3C"/>
    <w:rsid w:val="004676AE"/>
    <w:rsid w:val="004677A6"/>
    <w:rsid w:val="00467E5B"/>
    <w:rsid w:val="00470002"/>
    <w:rsid w:val="00470253"/>
    <w:rsid w:val="00470DA2"/>
    <w:rsid w:val="004710FF"/>
    <w:rsid w:val="004719B0"/>
    <w:rsid w:val="0047356B"/>
    <w:rsid w:val="00474941"/>
    <w:rsid w:val="004759BB"/>
    <w:rsid w:val="00475A2C"/>
    <w:rsid w:val="00475DA7"/>
    <w:rsid w:val="00475EBB"/>
    <w:rsid w:val="00476056"/>
    <w:rsid w:val="00476AA0"/>
    <w:rsid w:val="004803BA"/>
    <w:rsid w:val="00481179"/>
    <w:rsid w:val="00481B13"/>
    <w:rsid w:val="00481DFE"/>
    <w:rsid w:val="004825DC"/>
    <w:rsid w:val="004832FE"/>
    <w:rsid w:val="0048330B"/>
    <w:rsid w:val="00483310"/>
    <w:rsid w:val="00483E8C"/>
    <w:rsid w:val="00484312"/>
    <w:rsid w:val="00484EB2"/>
    <w:rsid w:val="004850CC"/>
    <w:rsid w:val="00485177"/>
    <w:rsid w:val="004855A8"/>
    <w:rsid w:val="004865E8"/>
    <w:rsid w:val="00486C45"/>
    <w:rsid w:val="00486CF8"/>
    <w:rsid w:val="00486F6F"/>
    <w:rsid w:val="00490B0A"/>
    <w:rsid w:val="00491BAA"/>
    <w:rsid w:val="00491CF3"/>
    <w:rsid w:val="004924F8"/>
    <w:rsid w:val="00492A15"/>
    <w:rsid w:val="004939C0"/>
    <w:rsid w:val="00493ADF"/>
    <w:rsid w:val="00494479"/>
    <w:rsid w:val="0049486B"/>
    <w:rsid w:val="00495CBB"/>
    <w:rsid w:val="00495D9E"/>
    <w:rsid w:val="00496972"/>
    <w:rsid w:val="00496CD0"/>
    <w:rsid w:val="004972AD"/>
    <w:rsid w:val="004A08DE"/>
    <w:rsid w:val="004A1804"/>
    <w:rsid w:val="004A18C3"/>
    <w:rsid w:val="004A1CA7"/>
    <w:rsid w:val="004A210A"/>
    <w:rsid w:val="004A36F7"/>
    <w:rsid w:val="004A3F40"/>
    <w:rsid w:val="004A4BB2"/>
    <w:rsid w:val="004A515B"/>
    <w:rsid w:val="004A58D2"/>
    <w:rsid w:val="004A5F29"/>
    <w:rsid w:val="004A6256"/>
    <w:rsid w:val="004A7D88"/>
    <w:rsid w:val="004B1E37"/>
    <w:rsid w:val="004B2E70"/>
    <w:rsid w:val="004B3AE0"/>
    <w:rsid w:val="004B3B6A"/>
    <w:rsid w:val="004B47C2"/>
    <w:rsid w:val="004B5A7F"/>
    <w:rsid w:val="004B63BD"/>
    <w:rsid w:val="004B69B3"/>
    <w:rsid w:val="004B7D69"/>
    <w:rsid w:val="004B7E99"/>
    <w:rsid w:val="004C061C"/>
    <w:rsid w:val="004C0C6A"/>
    <w:rsid w:val="004C1077"/>
    <w:rsid w:val="004C156F"/>
    <w:rsid w:val="004C174D"/>
    <w:rsid w:val="004C1AF5"/>
    <w:rsid w:val="004C205F"/>
    <w:rsid w:val="004C22F0"/>
    <w:rsid w:val="004C46FD"/>
    <w:rsid w:val="004C47AC"/>
    <w:rsid w:val="004C776B"/>
    <w:rsid w:val="004D02D2"/>
    <w:rsid w:val="004D0D62"/>
    <w:rsid w:val="004D0F67"/>
    <w:rsid w:val="004D1357"/>
    <w:rsid w:val="004D1359"/>
    <w:rsid w:val="004D1626"/>
    <w:rsid w:val="004D1723"/>
    <w:rsid w:val="004D1D0F"/>
    <w:rsid w:val="004D390C"/>
    <w:rsid w:val="004D3A5C"/>
    <w:rsid w:val="004D3A7E"/>
    <w:rsid w:val="004D40D5"/>
    <w:rsid w:val="004D58E2"/>
    <w:rsid w:val="004D6646"/>
    <w:rsid w:val="004D73B1"/>
    <w:rsid w:val="004D7D9A"/>
    <w:rsid w:val="004E0346"/>
    <w:rsid w:val="004E04BA"/>
    <w:rsid w:val="004E0894"/>
    <w:rsid w:val="004E1CAE"/>
    <w:rsid w:val="004E1EE5"/>
    <w:rsid w:val="004E2844"/>
    <w:rsid w:val="004E32D5"/>
    <w:rsid w:val="004E4056"/>
    <w:rsid w:val="004E4109"/>
    <w:rsid w:val="004E47F9"/>
    <w:rsid w:val="004E49DD"/>
    <w:rsid w:val="004E4E24"/>
    <w:rsid w:val="004E56C7"/>
    <w:rsid w:val="004E5FAE"/>
    <w:rsid w:val="004E70B1"/>
    <w:rsid w:val="004E79D2"/>
    <w:rsid w:val="004E7F69"/>
    <w:rsid w:val="004F0666"/>
    <w:rsid w:val="004F12AB"/>
    <w:rsid w:val="004F19A8"/>
    <w:rsid w:val="004F19BE"/>
    <w:rsid w:val="004F2938"/>
    <w:rsid w:val="004F296B"/>
    <w:rsid w:val="004F3BBD"/>
    <w:rsid w:val="004F4E3B"/>
    <w:rsid w:val="004F5555"/>
    <w:rsid w:val="004F648B"/>
    <w:rsid w:val="004F7936"/>
    <w:rsid w:val="004F7F06"/>
    <w:rsid w:val="005000A6"/>
    <w:rsid w:val="00500CB0"/>
    <w:rsid w:val="0050112C"/>
    <w:rsid w:val="00501663"/>
    <w:rsid w:val="005017A5"/>
    <w:rsid w:val="00501C50"/>
    <w:rsid w:val="00501CF0"/>
    <w:rsid w:val="00502058"/>
    <w:rsid w:val="00502BAA"/>
    <w:rsid w:val="00502DF1"/>
    <w:rsid w:val="00503415"/>
    <w:rsid w:val="005034D2"/>
    <w:rsid w:val="00504C3C"/>
    <w:rsid w:val="00505925"/>
    <w:rsid w:val="00507735"/>
    <w:rsid w:val="00507C7B"/>
    <w:rsid w:val="005100B1"/>
    <w:rsid w:val="005100EE"/>
    <w:rsid w:val="005107C4"/>
    <w:rsid w:val="005110C0"/>
    <w:rsid w:val="00511456"/>
    <w:rsid w:val="00511BC0"/>
    <w:rsid w:val="005132F8"/>
    <w:rsid w:val="00513366"/>
    <w:rsid w:val="0051380A"/>
    <w:rsid w:val="00514685"/>
    <w:rsid w:val="005148D0"/>
    <w:rsid w:val="00515581"/>
    <w:rsid w:val="00515920"/>
    <w:rsid w:val="005159EF"/>
    <w:rsid w:val="00515AD3"/>
    <w:rsid w:val="00515BDF"/>
    <w:rsid w:val="00515E28"/>
    <w:rsid w:val="00517351"/>
    <w:rsid w:val="00517A5B"/>
    <w:rsid w:val="00521830"/>
    <w:rsid w:val="00521BC1"/>
    <w:rsid w:val="0052401E"/>
    <w:rsid w:val="0052442B"/>
    <w:rsid w:val="005244FC"/>
    <w:rsid w:val="00524767"/>
    <w:rsid w:val="0052492C"/>
    <w:rsid w:val="005260D8"/>
    <w:rsid w:val="005262FC"/>
    <w:rsid w:val="005267D0"/>
    <w:rsid w:val="00526C1F"/>
    <w:rsid w:val="00530405"/>
    <w:rsid w:val="00532367"/>
    <w:rsid w:val="00532BA6"/>
    <w:rsid w:val="005330D3"/>
    <w:rsid w:val="005334AB"/>
    <w:rsid w:val="00533C57"/>
    <w:rsid w:val="00534274"/>
    <w:rsid w:val="005352F8"/>
    <w:rsid w:val="00535D66"/>
    <w:rsid w:val="00535E33"/>
    <w:rsid w:val="0053656D"/>
    <w:rsid w:val="00537373"/>
    <w:rsid w:val="00537E12"/>
    <w:rsid w:val="00537EF5"/>
    <w:rsid w:val="0054023A"/>
    <w:rsid w:val="00540DB9"/>
    <w:rsid w:val="00540DC9"/>
    <w:rsid w:val="00542224"/>
    <w:rsid w:val="00544585"/>
    <w:rsid w:val="00544C75"/>
    <w:rsid w:val="0054517D"/>
    <w:rsid w:val="00545C01"/>
    <w:rsid w:val="00546656"/>
    <w:rsid w:val="005476BB"/>
    <w:rsid w:val="00547AF5"/>
    <w:rsid w:val="005516A0"/>
    <w:rsid w:val="00551834"/>
    <w:rsid w:val="0055184F"/>
    <w:rsid w:val="0055190E"/>
    <w:rsid w:val="005523A4"/>
    <w:rsid w:val="00553E58"/>
    <w:rsid w:val="00554168"/>
    <w:rsid w:val="00554497"/>
    <w:rsid w:val="00554987"/>
    <w:rsid w:val="00555C1C"/>
    <w:rsid w:val="00555C2F"/>
    <w:rsid w:val="00555CC4"/>
    <w:rsid w:val="00555E4C"/>
    <w:rsid w:val="005564E0"/>
    <w:rsid w:val="0055674D"/>
    <w:rsid w:val="0055706E"/>
    <w:rsid w:val="00557590"/>
    <w:rsid w:val="00557890"/>
    <w:rsid w:val="00557DBD"/>
    <w:rsid w:val="00560A61"/>
    <w:rsid w:val="00561E87"/>
    <w:rsid w:val="005629B8"/>
    <w:rsid w:val="00562C4D"/>
    <w:rsid w:val="0056300C"/>
    <w:rsid w:val="005635F8"/>
    <w:rsid w:val="00564622"/>
    <w:rsid w:val="0056635B"/>
    <w:rsid w:val="0056714C"/>
    <w:rsid w:val="0056771B"/>
    <w:rsid w:val="00567F50"/>
    <w:rsid w:val="00570F99"/>
    <w:rsid w:val="00571012"/>
    <w:rsid w:val="00571D37"/>
    <w:rsid w:val="005727EC"/>
    <w:rsid w:val="00573717"/>
    <w:rsid w:val="00574659"/>
    <w:rsid w:val="0057531C"/>
    <w:rsid w:val="00575B58"/>
    <w:rsid w:val="00575C55"/>
    <w:rsid w:val="005761D5"/>
    <w:rsid w:val="00576B64"/>
    <w:rsid w:val="005770AB"/>
    <w:rsid w:val="005776FC"/>
    <w:rsid w:val="0057792D"/>
    <w:rsid w:val="00577E18"/>
    <w:rsid w:val="00580027"/>
    <w:rsid w:val="00580950"/>
    <w:rsid w:val="00580C00"/>
    <w:rsid w:val="0058101D"/>
    <w:rsid w:val="005810BD"/>
    <w:rsid w:val="00581C59"/>
    <w:rsid w:val="00581FB3"/>
    <w:rsid w:val="00583490"/>
    <w:rsid w:val="0058387E"/>
    <w:rsid w:val="00584176"/>
    <w:rsid w:val="0058456B"/>
    <w:rsid w:val="00584759"/>
    <w:rsid w:val="005847A9"/>
    <w:rsid w:val="005849DE"/>
    <w:rsid w:val="00584BBB"/>
    <w:rsid w:val="0058511A"/>
    <w:rsid w:val="00585FFE"/>
    <w:rsid w:val="005868EA"/>
    <w:rsid w:val="00586BCA"/>
    <w:rsid w:val="005905C7"/>
    <w:rsid w:val="00590838"/>
    <w:rsid w:val="00590F62"/>
    <w:rsid w:val="00591F62"/>
    <w:rsid w:val="00592DAF"/>
    <w:rsid w:val="00594AF7"/>
    <w:rsid w:val="00597396"/>
    <w:rsid w:val="005973A9"/>
    <w:rsid w:val="005A07EF"/>
    <w:rsid w:val="005A095D"/>
    <w:rsid w:val="005A1827"/>
    <w:rsid w:val="005A1EAA"/>
    <w:rsid w:val="005A3228"/>
    <w:rsid w:val="005A5598"/>
    <w:rsid w:val="005A5AFC"/>
    <w:rsid w:val="005A67C5"/>
    <w:rsid w:val="005B0230"/>
    <w:rsid w:val="005B0A8E"/>
    <w:rsid w:val="005B1064"/>
    <w:rsid w:val="005B157B"/>
    <w:rsid w:val="005B1DE3"/>
    <w:rsid w:val="005B275E"/>
    <w:rsid w:val="005B2A41"/>
    <w:rsid w:val="005B2D40"/>
    <w:rsid w:val="005B3B3B"/>
    <w:rsid w:val="005B4034"/>
    <w:rsid w:val="005B4AA3"/>
    <w:rsid w:val="005B4FE5"/>
    <w:rsid w:val="005B6A64"/>
    <w:rsid w:val="005B7137"/>
    <w:rsid w:val="005B79B3"/>
    <w:rsid w:val="005B7D55"/>
    <w:rsid w:val="005B7FE1"/>
    <w:rsid w:val="005C014B"/>
    <w:rsid w:val="005C01D2"/>
    <w:rsid w:val="005C03C5"/>
    <w:rsid w:val="005C03F6"/>
    <w:rsid w:val="005C17E5"/>
    <w:rsid w:val="005C1C0E"/>
    <w:rsid w:val="005C29C9"/>
    <w:rsid w:val="005C2EC8"/>
    <w:rsid w:val="005C4BAD"/>
    <w:rsid w:val="005C4D5F"/>
    <w:rsid w:val="005C52E0"/>
    <w:rsid w:val="005C52E9"/>
    <w:rsid w:val="005C66C0"/>
    <w:rsid w:val="005C6F1C"/>
    <w:rsid w:val="005C6FDA"/>
    <w:rsid w:val="005D02D3"/>
    <w:rsid w:val="005D0C15"/>
    <w:rsid w:val="005D0E62"/>
    <w:rsid w:val="005D16CB"/>
    <w:rsid w:val="005D18DA"/>
    <w:rsid w:val="005D1D17"/>
    <w:rsid w:val="005D2139"/>
    <w:rsid w:val="005D21BD"/>
    <w:rsid w:val="005D2664"/>
    <w:rsid w:val="005D329F"/>
    <w:rsid w:val="005D3471"/>
    <w:rsid w:val="005D42A5"/>
    <w:rsid w:val="005D592B"/>
    <w:rsid w:val="005D5A53"/>
    <w:rsid w:val="005D5E78"/>
    <w:rsid w:val="005D65EF"/>
    <w:rsid w:val="005D6C3E"/>
    <w:rsid w:val="005D6FCF"/>
    <w:rsid w:val="005E0132"/>
    <w:rsid w:val="005E032E"/>
    <w:rsid w:val="005E1645"/>
    <w:rsid w:val="005E1737"/>
    <w:rsid w:val="005E2A2B"/>
    <w:rsid w:val="005E3151"/>
    <w:rsid w:val="005E327E"/>
    <w:rsid w:val="005E3A17"/>
    <w:rsid w:val="005E4B7A"/>
    <w:rsid w:val="005E5E45"/>
    <w:rsid w:val="005E60F1"/>
    <w:rsid w:val="005E695F"/>
    <w:rsid w:val="005E6AD5"/>
    <w:rsid w:val="005E6C6B"/>
    <w:rsid w:val="005E78D7"/>
    <w:rsid w:val="005F00E3"/>
    <w:rsid w:val="005F029A"/>
    <w:rsid w:val="005F0316"/>
    <w:rsid w:val="005F09F1"/>
    <w:rsid w:val="005F1725"/>
    <w:rsid w:val="005F1785"/>
    <w:rsid w:val="005F1CD0"/>
    <w:rsid w:val="005F1D13"/>
    <w:rsid w:val="005F25E6"/>
    <w:rsid w:val="005F3C98"/>
    <w:rsid w:val="005F413C"/>
    <w:rsid w:val="005F455D"/>
    <w:rsid w:val="005F51D0"/>
    <w:rsid w:val="005F572E"/>
    <w:rsid w:val="005F593F"/>
    <w:rsid w:val="005F596A"/>
    <w:rsid w:val="005F665C"/>
    <w:rsid w:val="005F67FA"/>
    <w:rsid w:val="005F7045"/>
    <w:rsid w:val="00600E54"/>
    <w:rsid w:val="0060122B"/>
    <w:rsid w:val="0060161A"/>
    <w:rsid w:val="0060167A"/>
    <w:rsid w:val="00601908"/>
    <w:rsid w:val="00602C71"/>
    <w:rsid w:val="00603510"/>
    <w:rsid w:val="00603707"/>
    <w:rsid w:val="00603E9B"/>
    <w:rsid w:val="006041B9"/>
    <w:rsid w:val="0060571D"/>
    <w:rsid w:val="006058DE"/>
    <w:rsid w:val="00605BB7"/>
    <w:rsid w:val="00605BB9"/>
    <w:rsid w:val="00605E4F"/>
    <w:rsid w:val="006065FD"/>
    <w:rsid w:val="006072C3"/>
    <w:rsid w:val="00607D9D"/>
    <w:rsid w:val="006110AD"/>
    <w:rsid w:val="0061169F"/>
    <w:rsid w:val="00611D25"/>
    <w:rsid w:val="00612A7F"/>
    <w:rsid w:val="00613585"/>
    <w:rsid w:val="00613A11"/>
    <w:rsid w:val="00613BC6"/>
    <w:rsid w:val="00614AEE"/>
    <w:rsid w:val="00615443"/>
    <w:rsid w:val="00615A92"/>
    <w:rsid w:val="00615FD5"/>
    <w:rsid w:val="0061724E"/>
    <w:rsid w:val="0061773D"/>
    <w:rsid w:val="0061791C"/>
    <w:rsid w:val="00617F0D"/>
    <w:rsid w:val="00620138"/>
    <w:rsid w:val="0062017E"/>
    <w:rsid w:val="00620D73"/>
    <w:rsid w:val="00622BEB"/>
    <w:rsid w:val="00623290"/>
    <w:rsid w:val="006241C7"/>
    <w:rsid w:val="00625E34"/>
    <w:rsid w:val="006264FC"/>
    <w:rsid w:val="0062681B"/>
    <w:rsid w:val="00630393"/>
    <w:rsid w:val="00630C77"/>
    <w:rsid w:val="00630D7C"/>
    <w:rsid w:val="00631C1D"/>
    <w:rsid w:val="006323F5"/>
    <w:rsid w:val="00632AA7"/>
    <w:rsid w:val="00632B16"/>
    <w:rsid w:val="0063434E"/>
    <w:rsid w:val="006348C2"/>
    <w:rsid w:val="00635D17"/>
    <w:rsid w:val="006362E1"/>
    <w:rsid w:val="0063672D"/>
    <w:rsid w:val="00640C03"/>
    <w:rsid w:val="006412E0"/>
    <w:rsid w:val="00641579"/>
    <w:rsid w:val="00643309"/>
    <w:rsid w:val="0064465C"/>
    <w:rsid w:val="0064501D"/>
    <w:rsid w:val="00645724"/>
    <w:rsid w:val="00646638"/>
    <w:rsid w:val="00646A82"/>
    <w:rsid w:val="00646B8B"/>
    <w:rsid w:val="0064700B"/>
    <w:rsid w:val="00647AA9"/>
    <w:rsid w:val="00647B2F"/>
    <w:rsid w:val="00650A91"/>
    <w:rsid w:val="00651A46"/>
    <w:rsid w:val="0065214A"/>
    <w:rsid w:val="0065228E"/>
    <w:rsid w:val="006525BE"/>
    <w:rsid w:val="00653B8F"/>
    <w:rsid w:val="00654286"/>
    <w:rsid w:val="006552AA"/>
    <w:rsid w:val="006555B1"/>
    <w:rsid w:val="00655A7C"/>
    <w:rsid w:val="0065611B"/>
    <w:rsid w:val="006565B0"/>
    <w:rsid w:val="0065739D"/>
    <w:rsid w:val="006575F3"/>
    <w:rsid w:val="00657798"/>
    <w:rsid w:val="00657F6D"/>
    <w:rsid w:val="00657FF3"/>
    <w:rsid w:val="00660BB2"/>
    <w:rsid w:val="00661598"/>
    <w:rsid w:val="0066228D"/>
    <w:rsid w:val="006623DE"/>
    <w:rsid w:val="00662E85"/>
    <w:rsid w:val="00662FFC"/>
    <w:rsid w:val="006639E3"/>
    <w:rsid w:val="006641CC"/>
    <w:rsid w:val="00664469"/>
    <w:rsid w:val="00664482"/>
    <w:rsid w:val="00664DDC"/>
    <w:rsid w:val="00665009"/>
    <w:rsid w:val="00667862"/>
    <w:rsid w:val="006700CF"/>
    <w:rsid w:val="006703AF"/>
    <w:rsid w:val="00670826"/>
    <w:rsid w:val="00670A6C"/>
    <w:rsid w:val="00670C63"/>
    <w:rsid w:val="00670E5E"/>
    <w:rsid w:val="00671F84"/>
    <w:rsid w:val="00672EAA"/>
    <w:rsid w:val="00672F4D"/>
    <w:rsid w:val="00673B5E"/>
    <w:rsid w:val="0067414C"/>
    <w:rsid w:val="006746D4"/>
    <w:rsid w:val="00675797"/>
    <w:rsid w:val="00675975"/>
    <w:rsid w:val="006764F6"/>
    <w:rsid w:val="00676641"/>
    <w:rsid w:val="0067692D"/>
    <w:rsid w:val="0067696A"/>
    <w:rsid w:val="00677CE6"/>
    <w:rsid w:val="0068025D"/>
    <w:rsid w:val="00680AFE"/>
    <w:rsid w:val="006810F9"/>
    <w:rsid w:val="00681168"/>
    <w:rsid w:val="00681403"/>
    <w:rsid w:val="006814E4"/>
    <w:rsid w:val="00682895"/>
    <w:rsid w:val="00682C1D"/>
    <w:rsid w:val="00682CF1"/>
    <w:rsid w:val="00682F63"/>
    <w:rsid w:val="006834C5"/>
    <w:rsid w:val="00683CD0"/>
    <w:rsid w:val="00683D2A"/>
    <w:rsid w:val="00684C82"/>
    <w:rsid w:val="00684EC5"/>
    <w:rsid w:val="00685785"/>
    <w:rsid w:val="00685921"/>
    <w:rsid w:val="00685E4B"/>
    <w:rsid w:val="00686550"/>
    <w:rsid w:val="006866F9"/>
    <w:rsid w:val="00687A4E"/>
    <w:rsid w:val="00690BAB"/>
    <w:rsid w:val="00690FF0"/>
    <w:rsid w:val="006927F6"/>
    <w:rsid w:val="00692C8E"/>
    <w:rsid w:val="00692DAA"/>
    <w:rsid w:val="006949B7"/>
    <w:rsid w:val="00694E3C"/>
    <w:rsid w:val="00697175"/>
    <w:rsid w:val="00697545"/>
    <w:rsid w:val="006A06B9"/>
    <w:rsid w:val="006A09FD"/>
    <w:rsid w:val="006A1AC5"/>
    <w:rsid w:val="006A1B30"/>
    <w:rsid w:val="006A1C95"/>
    <w:rsid w:val="006A2247"/>
    <w:rsid w:val="006A4705"/>
    <w:rsid w:val="006A5219"/>
    <w:rsid w:val="006A5E67"/>
    <w:rsid w:val="006A61D4"/>
    <w:rsid w:val="006A6262"/>
    <w:rsid w:val="006A6A7F"/>
    <w:rsid w:val="006A7B0B"/>
    <w:rsid w:val="006A7BDF"/>
    <w:rsid w:val="006B0708"/>
    <w:rsid w:val="006B0E24"/>
    <w:rsid w:val="006B11C1"/>
    <w:rsid w:val="006B2297"/>
    <w:rsid w:val="006B28B9"/>
    <w:rsid w:val="006B2F07"/>
    <w:rsid w:val="006B3534"/>
    <w:rsid w:val="006B386F"/>
    <w:rsid w:val="006B480E"/>
    <w:rsid w:val="006B498A"/>
    <w:rsid w:val="006B4B04"/>
    <w:rsid w:val="006B4DF2"/>
    <w:rsid w:val="006B5BC0"/>
    <w:rsid w:val="006B5F6E"/>
    <w:rsid w:val="006B6A52"/>
    <w:rsid w:val="006B72A9"/>
    <w:rsid w:val="006B787B"/>
    <w:rsid w:val="006B7AC6"/>
    <w:rsid w:val="006C062D"/>
    <w:rsid w:val="006C0B50"/>
    <w:rsid w:val="006C0C4D"/>
    <w:rsid w:val="006C0C57"/>
    <w:rsid w:val="006C1397"/>
    <w:rsid w:val="006C2924"/>
    <w:rsid w:val="006C3168"/>
    <w:rsid w:val="006C3DD3"/>
    <w:rsid w:val="006C47A2"/>
    <w:rsid w:val="006C55C5"/>
    <w:rsid w:val="006C5B6C"/>
    <w:rsid w:val="006C6364"/>
    <w:rsid w:val="006C689E"/>
    <w:rsid w:val="006C69B9"/>
    <w:rsid w:val="006C6DE4"/>
    <w:rsid w:val="006C72FD"/>
    <w:rsid w:val="006C7920"/>
    <w:rsid w:val="006C7ACC"/>
    <w:rsid w:val="006C7C00"/>
    <w:rsid w:val="006D1665"/>
    <w:rsid w:val="006D215D"/>
    <w:rsid w:val="006D3A2E"/>
    <w:rsid w:val="006D43EA"/>
    <w:rsid w:val="006D44FC"/>
    <w:rsid w:val="006D4897"/>
    <w:rsid w:val="006D4C62"/>
    <w:rsid w:val="006D5A4D"/>
    <w:rsid w:val="006D67D1"/>
    <w:rsid w:val="006D7D81"/>
    <w:rsid w:val="006D7FFC"/>
    <w:rsid w:val="006E02CB"/>
    <w:rsid w:val="006E04C1"/>
    <w:rsid w:val="006E0FEC"/>
    <w:rsid w:val="006E1080"/>
    <w:rsid w:val="006E1D12"/>
    <w:rsid w:val="006E285B"/>
    <w:rsid w:val="006E2866"/>
    <w:rsid w:val="006E287A"/>
    <w:rsid w:val="006E29BD"/>
    <w:rsid w:val="006E367A"/>
    <w:rsid w:val="006E39D0"/>
    <w:rsid w:val="006E5534"/>
    <w:rsid w:val="006E5ECA"/>
    <w:rsid w:val="006E7AA5"/>
    <w:rsid w:val="006E7D40"/>
    <w:rsid w:val="006F045B"/>
    <w:rsid w:val="006F09AB"/>
    <w:rsid w:val="006F0E71"/>
    <w:rsid w:val="006F11AB"/>
    <w:rsid w:val="006F1242"/>
    <w:rsid w:val="006F2E26"/>
    <w:rsid w:val="006F3043"/>
    <w:rsid w:val="006F3301"/>
    <w:rsid w:val="006F3FF2"/>
    <w:rsid w:val="006F455B"/>
    <w:rsid w:val="006F539D"/>
    <w:rsid w:val="006F5A0E"/>
    <w:rsid w:val="006F6B57"/>
    <w:rsid w:val="006F738F"/>
    <w:rsid w:val="0070027B"/>
    <w:rsid w:val="0070095A"/>
    <w:rsid w:val="00700CE4"/>
    <w:rsid w:val="00702467"/>
    <w:rsid w:val="00702EB1"/>
    <w:rsid w:val="0070451B"/>
    <w:rsid w:val="00704B1B"/>
    <w:rsid w:val="00704B7E"/>
    <w:rsid w:val="007052D1"/>
    <w:rsid w:val="00705362"/>
    <w:rsid w:val="007053F3"/>
    <w:rsid w:val="00705634"/>
    <w:rsid w:val="00705BB2"/>
    <w:rsid w:val="00706A81"/>
    <w:rsid w:val="00706C1F"/>
    <w:rsid w:val="00706D62"/>
    <w:rsid w:val="007071CD"/>
    <w:rsid w:val="00707859"/>
    <w:rsid w:val="00707A2F"/>
    <w:rsid w:val="00707E41"/>
    <w:rsid w:val="00707F52"/>
    <w:rsid w:val="00711D50"/>
    <w:rsid w:val="00712141"/>
    <w:rsid w:val="00712417"/>
    <w:rsid w:val="00712443"/>
    <w:rsid w:val="00712857"/>
    <w:rsid w:val="00713784"/>
    <w:rsid w:val="00714645"/>
    <w:rsid w:val="00714AE6"/>
    <w:rsid w:val="0071554F"/>
    <w:rsid w:val="0071555C"/>
    <w:rsid w:val="00715CE0"/>
    <w:rsid w:val="0071623C"/>
    <w:rsid w:val="007167D3"/>
    <w:rsid w:val="0071682F"/>
    <w:rsid w:val="00716885"/>
    <w:rsid w:val="00720F0A"/>
    <w:rsid w:val="007214F2"/>
    <w:rsid w:val="00722138"/>
    <w:rsid w:val="00723E5B"/>
    <w:rsid w:val="00724927"/>
    <w:rsid w:val="00724F26"/>
    <w:rsid w:val="00724FF6"/>
    <w:rsid w:val="007258CB"/>
    <w:rsid w:val="00725CAB"/>
    <w:rsid w:val="0072708A"/>
    <w:rsid w:val="0072757B"/>
    <w:rsid w:val="00727964"/>
    <w:rsid w:val="007300C1"/>
    <w:rsid w:val="007310B9"/>
    <w:rsid w:val="007314B2"/>
    <w:rsid w:val="007314EF"/>
    <w:rsid w:val="007322C6"/>
    <w:rsid w:val="00732C42"/>
    <w:rsid w:val="007352F0"/>
    <w:rsid w:val="00735309"/>
    <w:rsid w:val="00736939"/>
    <w:rsid w:val="0073757F"/>
    <w:rsid w:val="00737909"/>
    <w:rsid w:val="00737AB6"/>
    <w:rsid w:val="00740096"/>
    <w:rsid w:val="007401AB"/>
    <w:rsid w:val="007407B8"/>
    <w:rsid w:val="00740C25"/>
    <w:rsid w:val="00740FC7"/>
    <w:rsid w:val="007411F5"/>
    <w:rsid w:val="0074137C"/>
    <w:rsid w:val="00742987"/>
    <w:rsid w:val="0074305C"/>
    <w:rsid w:val="0074319B"/>
    <w:rsid w:val="00744575"/>
    <w:rsid w:val="00744C96"/>
    <w:rsid w:val="00745EBF"/>
    <w:rsid w:val="00745F3C"/>
    <w:rsid w:val="00745F77"/>
    <w:rsid w:val="007460C9"/>
    <w:rsid w:val="00746957"/>
    <w:rsid w:val="007477E2"/>
    <w:rsid w:val="00747C46"/>
    <w:rsid w:val="007500DA"/>
    <w:rsid w:val="00751915"/>
    <w:rsid w:val="00751994"/>
    <w:rsid w:val="007520B1"/>
    <w:rsid w:val="00752A06"/>
    <w:rsid w:val="00752D54"/>
    <w:rsid w:val="00753030"/>
    <w:rsid w:val="007532F8"/>
    <w:rsid w:val="00753558"/>
    <w:rsid w:val="007539D3"/>
    <w:rsid w:val="0075408F"/>
    <w:rsid w:val="007542DE"/>
    <w:rsid w:val="0075436A"/>
    <w:rsid w:val="00754FF9"/>
    <w:rsid w:val="00756065"/>
    <w:rsid w:val="0075609A"/>
    <w:rsid w:val="007563BC"/>
    <w:rsid w:val="00756C78"/>
    <w:rsid w:val="00756D40"/>
    <w:rsid w:val="0076009A"/>
    <w:rsid w:val="00760547"/>
    <w:rsid w:val="007606BD"/>
    <w:rsid w:val="00760D1D"/>
    <w:rsid w:val="0076103B"/>
    <w:rsid w:val="007610FA"/>
    <w:rsid w:val="00761994"/>
    <w:rsid w:val="00763218"/>
    <w:rsid w:val="007632B0"/>
    <w:rsid w:val="00764474"/>
    <w:rsid w:val="0076483D"/>
    <w:rsid w:val="0076489A"/>
    <w:rsid w:val="00764DE5"/>
    <w:rsid w:val="0076500B"/>
    <w:rsid w:val="0076566F"/>
    <w:rsid w:val="00765ACC"/>
    <w:rsid w:val="00767C1A"/>
    <w:rsid w:val="00767E16"/>
    <w:rsid w:val="00770508"/>
    <w:rsid w:val="007707A0"/>
    <w:rsid w:val="00771390"/>
    <w:rsid w:val="00771469"/>
    <w:rsid w:val="00771B6E"/>
    <w:rsid w:val="00771F1D"/>
    <w:rsid w:val="0077226F"/>
    <w:rsid w:val="007728F1"/>
    <w:rsid w:val="00772C0E"/>
    <w:rsid w:val="00772DEA"/>
    <w:rsid w:val="00773CD3"/>
    <w:rsid w:val="00774263"/>
    <w:rsid w:val="00774A73"/>
    <w:rsid w:val="007755A8"/>
    <w:rsid w:val="00776037"/>
    <w:rsid w:val="00776DFD"/>
    <w:rsid w:val="007806B7"/>
    <w:rsid w:val="00780862"/>
    <w:rsid w:val="00780E4C"/>
    <w:rsid w:val="00781628"/>
    <w:rsid w:val="00782120"/>
    <w:rsid w:val="0078253B"/>
    <w:rsid w:val="00782800"/>
    <w:rsid w:val="00782B52"/>
    <w:rsid w:val="00782BB2"/>
    <w:rsid w:val="00782F7F"/>
    <w:rsid w:val="007852E6"/>
    <w:rsid w:val="007857A7"/>
    <w:rsid w:val="00785824"/>
    <w:rsid w:val="00786226"/>
    <w:rsid w:val="00786FA4"/>
    <w:rsid w:val="007876B9"/>
    <w:rsid w:val="00787730"/>
    <w:rsid w:val="00787806"/>
    <w:rsid w:val="00791CB0"/>
    <w:rsid w:val="00791E09"/>
    <w:rsid w:val="00792F41"/>
    <w:rsid w:val="00793200"/>
    <w:rsid w:val="00794072"/>
    <w:rsid w:val="00794318"/>
    <w:rsid w:val="00796010"/>
    <w:rsid w:val="00796943"/>
    <w:rsid w:val="00796C9B"/>
    <w:rsid w:val="00796DE0"/>
    <w:rsid w:val="00796E51"/>
    <w:rsid w:val="00797F9F"/>
    <w:rsid w:val="007A040B"/>
    <w:rsid w:val="007A13B0"/>
    <w:rsid w:val="007A1821"/>
    <w:rsid w:val="007A2B0D"/>
    <w:rsid w:val="007A2E02"/>
    <w:rsid w:val="007A2ED9"/>
    <w:rsid w:val="007A3044"/>
    <w:rsid w:val="007A3C3D"/>
    <w:rsid w:val="007A4099"/>
    <w:rsid w:val="007A42F4"/>
    <w:rsid w:val="007A543F"/>
    <w:rsid w:val="007A57AE"/>
    <w:rsid w:val="007A596E"/>
    <w:rsid w:val="007A5C50"/>
    <w:rsid w:val="007A728E"/>
    <w:rsid w:val="007A750B"/>
    <w:rsid w:val="007A7B00"/>
    <w:rsid w:val="007A7FA9"/>
    <w:rsid w:val="007A7FF7"/>
    <w:rsid w:val="007B06CA"/>
    <w:rsid w:val="007B10B5"/>
    <w:rsid w:val="007B241B"/>
    <w:rsid w:val="007B3012"/>
    <w:rsid w:val="007B3121"/>
    <w:rsid w:val="007B4433"/>
    <w:rsid w:val="007B5187"/>
    <w:rsid w:val="007B66F0"/>
    <w:rsid w:val="007B6A33"/>
    <w:rsid w:val="007B7DAD"/>
    <w:rsid w:val="007C18C2"/>
    <w:rsid w:val="007C3848"/>
    <w:rsid w:val="007C440C"/>
    <w:rsid w:val="007C4AC0"/>
    <w:rsid w:val="007C5A48"/>
    <w:rsid w:val="007C6207"/>
    <w:rsid w:val="007C6415"/>
    <w:rsid w:val="007C6F16"/>
    <w:rsid w:val="007D115D"/>
    <w:rsid w:val="007D1223"/>
    <w:rsid w:val="007D12A6"/>
    <w:rsid w:val="007D142E"/>
    <w:rsid w:val="007D15AB"/>
    <w:rsid w:val="007D167A"/>
    <w:rsid w:val="007D19CC"/>
    <w:rsid w:val="007D1EC4"/>
    <w:rsid w:val="007D25BD"/>
    <w:rsid w:val="007D2FD8"/>
    <w:rsid w:val="007D356E"/>
    <w:rsid w:val="007D3B6F"/>
    <w:rsid w:val="007D41AB"/>
    <w:rsid w:val="007D4638"/>
    <w:rsid w:val="007D5290"/>
    <w:rsid w:val="007D52A1"/>
    <w:rsid w:val="007D5C17"/>
    <w:rsid w:val="007D6E63"/>
    <w:rsid w:val="007D7160"/>
    <w:rsid w:val="007D769E"/>
    <w:rsid w:val="007D78EB"/>
    <w:rsid w:val="007D7C3D"/>
    <w:rsid w:val="007D7E22"/>
    <w:rsid w:val="007E005E"/>
    <w:rsid w:val="007E0679"/>
    <w:rsid w:val="007E0CD5"/>
    <w:rsid w:val="007E13B4"/>
    <w:rsid w:val="007E1771"/>
    <w:rsid w:val="007E2119"/>
    <w:rsid w:val="007E22BD"/>
    <w:rsid w:val="007E2F1B"/>
    <w:rsid w:val="007E3350"/>
    <w:rsid w:val="007E4D44"/>
    <w:rsid w:val="007E4F06"/>
    <w:rsid w:val="007E500C"/>
    <w:rsid w:val="007E54B6"/>
    <w:rsid w:val="007F0681"/>
    <w:rsid w:val="007F0800"/>
    <w:rsid w:val="007F0828"/>
    <w:rsid w:val="007F1CEA"/>
    <w:rsid w:val="007F26E0"/>
    <w:rsid w:val="007F29B0"/>
    <w:rsid w:val="007F2AE7"/>
    <w:rsid w:val="007F38CA"/>
    <w:rsid w:val="007F3D63"/>
    <w:rsid w:val="007F4797"/>
    <w:rsid w:val="007F4BE4"/>
    <w:rsid w:val="007F6DBA"/>
    <w:rsid w:val="007F74BA"/>
    <w:rsid w:val="007F7846"/>
    <w:rsid w:val="007F785A"/>
    <w:rsid w:val="0080029E"/>
    <w:rsid w:val="008002AA"/>
    <w:rsid w:val="008004FC"/>
    <w:rsid w:val="00802AD4"/>
    <w:rsid w:val="008038B4"/>
    <w:rsid w:val="00803D64"/>
    <w:rsid w:val="00804AA9"/>
    <w:rsid w:val="0080507A"/>
    <w:rsid w:val="008052B2"/>
    <w:rsid w:val="008052FD"/>
    <w:rsid w:val="00806621"/>
    <w:rsid w:val="008114F7"/>
    <w:rsid w:val="00811B48"/>
    <w:rsid w:val="008123C7"/>
    <w:rsid w:val="0081280E"/>
    <w:rsid w:val="00812832"/>
    <w:rsid w:val="00812A7F"/>
    <w:rsid w:val="00812B28"/>
    <w:rsid w:val="00812CDB"/>
    <w:rsid w:val="008135FE"/>
    <w:rsid w:val="0081393D"/>
    <w:rsid w:val="00813F59"/>
    <w:rsid w:val="008143DE"/>
    <w:rsid w:val="008147F5"/>
    <w:rsid w:val="00814A82"/>
    <w:rsid w:val="00814FE1"/>
    <w:rsid w:val="0081537C"/>
    <w:rsid w:val="00815AA4"/>
    <w:rsid w:val="008171E4"/>
    <w:rsid w:val="00817923"/>
    <w:rsid w:val="00817944"/>
    <w:rsid w:val="008179B1"/>
    <w:rsid w:val="008200A4"/>
    <w:rsid w:val="00821AAE"/>
    <w:rsid w:val="00821CF6"/>
    <w:rsid w:val="00821E03"/>
    <w:rsid w:val="00822236"/>
    <w:rsid w:val="00822987"/>
    <w:rsid w:val="00823099"/>
    <w:rsid w:val="008237FA"/>
    <w:rsid w:val="0082436B"/>
    <w:rsid w:val="008249CC"/>
    <w:rsid w:val="00824A46"/>
    <w:rsid w:val="0082510A"/>
    <w:rsid w:val="00825B46"/>
    <w:rsid w:val="008262ED"/>
    <w:rsid w:val="00826410"/>
    <w:rsid w:val="00826815"/>
    <w:rsid w:val="0082753E"/>
    <w:rsid w:val="00827626"/>
    <w:rsid w:val="008307E6"/>
    <w:rsid w:val="00830B86"/>
    <w:rsid w:val="00830C2A"/>
    <w:rsid w:val="0083148A"/>
    <w:rsid w:val="00831A35"/>
    <w:rsid w:val="00831A58"/>
    <w:rsid w:val="00832955"/>
    <w:rsid w:val="00833C94"/>
    <w:rsid w:val="00834004"/>
    <w:rsid w:val="0083415B"/>
    <w:rsid w:val="00834861"/>
    <w:rsid w:val="00834ADF"/>
    <w:rsid w:val="00835217"/>
    <w:rsid w:val="0083629A"/>
    <w:rsid w:val="00836319"/>
    <w:rsid w:val="0083790A"/>
    <w:rsid w:val="00837E4B"/>
    <w:rsid w:val="00837FB0"/>
    <w:rsid w:val="00837FBF"/>
    <w:rsid w:val="00840F7C"/>
    <w:rsid w:val="008413FD"/>
    <w:rsid w:val="00841B11"/>
    <w:rsid w:val="00842118"/>
    <w:rsid w:val="00842C58"/>
    <w:rsid w:val="00842EE6"/>
    <w:rsid w:val="00843EE5"/>
    <w:rsid w:val="00843F2A"/>
    <w:rsid w:val="00844F25"/>
    <w:rsid w:val="00845C6C"/>
    <w:rsid w:val="00845C83"/>
    <w:rsid w:val="00845DED"/>
    <w:rsid w:val="008468BC"/>
    <w:rsid w:val="00846F26"/>
    <w:rsid w:val="0084775A"/>
    <w:rsid w:val="00847981"/>
    <w:rsid w:val="00847AAC"/>
    <w:rsid w:val="00850036"/>
    <w:rsid w:val="00850B3D"/>
    <w:rsid w:val="00850EB6"/>
    <w:rsid w:val="00850EC5"/>
    <w:rsid w:val="00850F41"/>
    <w:rsid w:val="0085122D"/>
    <w:rsid w:val="008522EF"/>
    <w:rsid w:val="00852A10"/>
    <w:rsid w:val="00852EB7"/>
    <w:rsid w:val="0085558E"/>
    <w:rsid w:val="00856087"/>
    <w:rsid w:val="00857715"/>
    <w:rsid w:val="0085781A"/>
    <w:rsid w:val="0085783F"/>
    <w:rsid w:val="0085796E"/>
    <w:rsid w:val="00857B56"/>
    <w:rsid w:val="00857D00"/>
    <w:rsid w:val="008601AD"/>
    <w:rsid w:val="008609CC"/>
    <w:rsid w:val="00861516"/>
    <w:rsid w:val="00861A69"/>
    <w:rsid w:val="008624F6"/>
    <w:rsid w:val="00862707"/>
    <w:rsid w:val="00862800"/>
    <w:rsid w:val="00863210"/>
    <w:rsid w:val="00863327"/>
    <w:rsid w:val="008634CF"/>
    <w:rsid w:val="0086570E"/>
    <w:rsid w:val="008659CC"/>
    <w:rsid w:val="00865A03"/>
    <w:rsid w:val="00865D1A"/>
    <w:rsid w:val="0086665D"/>
    <w:rsid w:val="00867D87"/>
    <w:rsid w:val="0087003E"/>
    <w:rsid w:val="00870113"/>
    <w:rsid w:val="0087055D"/>
    <w:rsid w:val="00871621"/>
    <w:rsid w:val="00873BE1"/>
    <w:rsid w:val="00873EB3"/>
    <w:rsid w:val="008740DA"/>
    <w:rsid w:val="008743ED"/>
    <w:rsid w:val="008749E6"/>
    <w:rsid w:val="00874E19"/>
    <w:rsid w:val="00874E88"/>
    <w:rsid w:val="0087516E"/>
    <w:rsid w:val="008755CF"/>
    <w:rsid w:val="00875BD3"/>
    <w:rsid w:val="00877100"/>
    <w:rsid w:val="0088060E"/>
    <w:rsid w:val="00881465"/>
    <w:rsid w:val="00881BFD"/>
    <w:rsid w:val="00882238"/>
    <w:rsid w:val="0088274C"/>
    <w:rsid w:val="00884268"/>
    <w:rsid w:val="00885AE4"/>
    <w:rsid w:val="008865C5"/>
    <w:rsid w:val="008868DA"/>
    <w:rsid w:val="00887791"/>
    <w:rsid w:val="00890473"/>
    <w:rsid w:val="008904F9"/>
    <w:rsid w:val="008913FC"/>
    <w:rsid w:val="0089155D"/>
    <w:rsid w:val="008916A7"/>
    <w:rsid w:val="008916D2"/>
    <w:rsid w:val="008927ED"/>
    <w:rsid w:val="0089362D"/>
    <w:rsid w:val="008963A4"/>
    <w:rsid w:val="008972AE"/>
    <w:rsid w:val="00897AB4"/>
    <w:rsid w:val="008A0184"/>
    <w:rsid w:val="008A04A7"/>
    <w:rsid w:val="008A1D58"/>
    <w:rsid w:val="008A26F4"/>
    <w:rsid w:val="008A33A4"/>
    <w:rsid w:val="008A3AA6"/>
    <w:rsid w:val="008A4331"/>
    <w:rsid w:val="008A4413"/>
    <w:rsid w:val="008A444E"/>
    <w:rsid w:val="008A4A62"/>
    <w:rsid w:val="008A4FDA"/>
    <w:rsid w:val="008A54C0"/>
    <w:rsid w:val="008A5939"/>
    <w:rsid w:val="008A5EE2"/>
    <w:rsid w:val="008A6367"/>
    <w:rsid w:val="008A6BB5"/>
    <w:rsid w:val="008A7147"/>
    <w:rsid w:val="008B132F"/>
    <w:rsid w:val="008B140A"/>
    <w:rsid w:val="008B1AD3"/>
    <w:rsid w:val="008B30DB"/>
    <w:rsid w:val="008B3BF4"/>
    <w:rsid w:val="008B4988"/>
    <w:rsid w:val="008B5978"/>
    <w:rsid w:val="008B71B1"/>
    <w:rsid w:val="008C076A"/>
    <w:rsid w:val="008C0C90"/>
    <w:rsid w:val="008C0D0F"/>
    <w:rsid w:val="008C17A9"/>
    <w:rsid w:val="008C1C52"/>
    <w:rsid w:val="008C1E1A"/>
    <w:rsid w:val="008C1F80"/>
    <w:rsid w:val="008C2334"/>
    <w:rsid w:val="008C358B"/>
    <w:rsid w:val="008C3849"/>
    <w:rsid w:val="008C438E"/>
    <w:rsid w:val="008C4F58"/>
    <w:rsid w:val="008C61FF"/>
    <w:rsid w:val="008C678B"/>
    <w:rsid w:val="008C68A3"/>
    <w:rsid w:val="008C715F"/>
    <w:rsid w:val="008C7A0F"/>
    <w:rsid w:val="008D0833"/>
    <w:rsid w:val="008D17F6"/>
    <w:rsid w:val="008D1E18"/>
    <w:rsid w:val="008D1E3E"/>
    <w:rsid w:val="008D35F3"/>
    <w:rsid w:val="008D4656"/>
    <w:rsid w:val="008D4F59"/>
    <w:rsid w:val="008D55D8"/>
    <w:rsid w:val="008D55F3"/>
    <w:rsid w:val="008D58F3"/>
    <w:rsid w:val="008D5A3A"/>
    <w:rsid w:val="008D6763"/>
    <w:rsid w:val="008D7296"/>
    <w:rsid w:val="008D72E5"/>
    <w:rsid w:val="008E0FDB"/>
    <w:rsid w:val="008E11C8"/>
    <w:rsid w:val="008E1632"/>
    <w:rsid w:val="008E1A20"/>
    <w:rsid w:val="008E261E"/>
    <w:rsid w:val="008E2839"/>
    <w:rsid w:val="008E2A9E"/>
    <w:rsid w:val="008E39C2"/>
    <w:rsid w:val="008E3F1F"/>
    <w:rsid w:val="008E526F"/>
    <w:rsid w:val="008E5500"/>
    <w:rsid w:val="008E5E61"/>
    <w:rsid w:val="008E64AB"/>
    <w:rsid w:val="008E685F"/>
    <w:rsid w:val="008E7609"/>
    <w:rsid w:val="008E79D6"/>
    <w:rsid w:val="008E79F0"/>
    <w:rsid w:val="008E7E67"/>
    <w:rsid w:val="008F0185"/>
    <w:rsid w:val="008F054F"/>
    <w:rsid w:val="008F0626"/>
    <w:rsid w:val="008F07CF"/>
    <w:rsid w:val="008F0CA8"/>
    <w:rsid w:val="008F0DA6"/>
    <w:rsid w:val="008F0F45"/>
    <w:rsid w:val="008F241F"/>
    <w:rsid w:val="008F2D92"/>
    <w:rsid w:val="008F3181"/>
    <w:rsid w:val="008F3604"/>
    <w:rsid w:val="008F3B72"/>
    <w:rsid w:val="008F505F"/>
    <w:rsid w:val="008F68BB"/>
    <w:rsid w:val="008F7104"/>
    <w:rsid w:val="00900608"/>
    <w:rsid w:val="009010F6"/>
    <w:rsid w:val="00901167"/>
    <w:rsid w:val="0090135B"/>
    <w:rsid w:val="009013CC"/>
    <w:rsid w:val="009015A6"/>
    <w:rsid w:val="009015E3"/>
    <w:rsid w:val="00901920"/>
    <w:rsid w:val="0090249B"/>
    <w:rsid w:val="00902B24"/>
    <w:rsid w:val="0090339E"/>
    <w:rsid w:val="00904150"/>
    <w:rsid w:val="009043E9"/>
    <w:rsid w:val="009053CC"/>
    <w:rsid w:val="009059C6"/>
    <w:rsid w:val="00906C22"/>
    <w:rsid w:val="00906F3C"/>
    <w:rsid w:val="0090767D"/>
    <w:rsid w:val="00910029"/>
    <w:rsid w:val="009101FD"/>
    <w:rsid w:val="00910346"/>
    <w:rsid w:val="00910A7B"/>
    <w:rsid w:val="00911AC2"/>
    <w:rsid w:val="00911D9D"/>
    <w:rsid w:val="009122C8"/>
    <w:rsid w:val="00912C6A"/>
    <w:rsid w:val="0091453B"/>
    <w:rsid w:val="00914651"/>
    <w:rsid w:val="009146C6"/>
    <w:rsid w:val="00914945"/>
    <w:rsid w:val="00914A98"/>
    <w:rsid w:val="00914AA7"/>
    <w:rsid w:val="00914FD8"/>
    <w:rsid w:val="009152A2"/>
    <w:rsid w:val="00915A8A"/>
    <w:rsid w:val="00915CF9"/>
    <w:rsid w:val="00915E4F"/>
    <w:rsid w:val="00915F7E"/>
    <w:rsid w:val="00916397"/>
    <w:rsid w:val="00916BEA"/>
    <w:rsid w:val="009170CB"/>
    <w:rsid w:val="0091787C"/>
    <w:rsid w:val="0092018E"/>
    <w:rsid w:val="00920621"/>
    <w:rsid w:val="00920A1C"/>
    <w:rsid w:val="00920DB0"/>
    <w:rsid w:val="00920EAD"/>
    <w:rsid w:val="00920F2F"/>
    <w:rsid w:val="009213BB"/>
    <w:rsid w:val="0092181F"/>
    <w:rsid w:val="00922300"/>
    <w:rsid w:val="00922516"/>
    <w:rsid w:val="009228CD"/>
    <w:rsid w:val="00923C38"/>
    <w:rsid w:val="009240C9"/>
    <w:rsid w:val="009240F0"/>
    <w:rsid w:val="009247AA"/>
    <w:rsid w:val="00924B8E"/>
    <w:rsid w:val="009256EF"/>
    <w:rsid w:val="00926E7A"/>
    <w:rsid w:val="00930A09"/>
    <w:rsid w:val="00932103"/>
    <w:rsid w:val="0093293C"/>
    <w:rsid w:val="00932D43"/>
    <w:rsid w:val="00933369"/>
    <w:rsid w:val="00933F68"/>
    <w:rsid w:val="009341E2"/>
    <w:rsid w:val="00934294"/>
    <w:rsid w:val="00934EC6"/>
    <w:rsid w:val="00934F91"/>
    <w:rsid w:val="009372B9"/>
    <w:rsid w:val="00937B31"/>
    <w:rsid w:val="00937C62"/>
    <w:rsid w:val="00937EE5"/>
    <w:rsid w:val="0094041E"/>
    <w:rsid w:val="00940DD4"/>
    <w:rsid w:val="00940F2F"/>
    <w:rsid w:val="009411BA"/>
    <w:rsid w:val="00941A3A"/>
    <w:rsid w:val="00941B01"/>
    <w:rsid w:val="009422E3"/>
    <w:rsid w:val="009423FB"/>
    <w:rsid w:val="00942849"/>
    <w:rsid w:val="00943083"/>
    <w:rsid w:val="00943228"/>
    <w:rsid w:val="00943552"/>
    <w:rsid w:val="00943951"/>
    <w:rsid w:val="00944162"/>
    <w:rsid w:val="0094464B"/>
    <w:rsid w:val="00944D50"/>
    <w:rsid w:val="00945234"/>
    <w:rsid w:val="00945A4D"/>
    <w:rsid w:val="00946543"/>
    <w:rsid w:val="00946DC5"/>
    <w:rsid w:val="00947897"/>
    <w:rsid w:val="00950259"/>
    <w:rsid w:val="00950EDD"/>
    <w:rsid w:val="00950EF3"/>
    <w:rsid w:val="00951146"/>
    <w:rsid w:val="00951974"/>
    <w:rsid w:val="00952E2B"/>
    <w:rsid w:val="00952FDA"/>
    <w:rsid w:val="009531C6"/>
    <w:rsid w:val="009538A0"/>
    <w:rsid w:val="0095397B"/>
    <w:rsid w:val="00953A3C"/>
    <w:rsid w:val="00953E7A"/>
    <w:rsid w:val="00954328"/>
    <w:rsid w:val="00955195"/>
    <w:rsid w:val="0095743F"/>
    <w:rsid w:val="00960571"/>
    <w:rsid w:val="009607D8"/>
    <w:rsid w:val="00962B7E"/>
    <w:rsid w:val="00963D97"/>
    <w:rsid w:val="0096404D"/>
    <w:rsid w:val="00964F6E"/>
    <w:rsid w:val="009650D4"/>
    <w:rsid w:val="00965575"/>
    <w:rsid w:val="0096701C"/>
    <w:rsid w:val="009671E3"/>
    <w:rsid w:val="0097155E"/>
    <w:rsid w:val="00972086"/>
    <w:rsid w:val="0097210F"/>
    <w:rsid w:val="00972A80"/>
    <w:rsid w:val="00973130"/>
    <w:rsid w:val="0097315F"/>
    <w:rsid w:val="009734EE"/>
    <w:rsid w:val="00973574"/>
    <w:rsid w:val="00973DDA"/>
    <w:rsid w:val="00974159"/>
    <w:rsid w:val="00975F61"/>
    <w:rsid w:val="00976425"/>
    <w:rsid w:val="00977811"/>
    <w:rsid w:val="009779D4"/>
    <w:rsid w:val="00977A81"/>
    <w:rsid w:val="00980B61"/>
    <w:rsid w:val="00980DAE"/>
    <w:rsid w:val="00980EC5"/>
    <w:rsid w:val="009810E8"/>
    <w:rsid w:val="009833A0"/>
    <w:rsid w:val="00984029"/>
    <w:rsid w:val="00985ED9"/>
    <w:rsid w:val="0098721A"/>
    <w:rsid w:val="00987310"/>
    <w:rsid w:val="00987B91"/>
    <w:rsid w:val="00987BB8"/>
    <w:rsid w:val="0099037C"/>
    <w:rsid w:val="00990562"/>
    <w:rsid w:val="00991A9C"/>
    <w:rsid w:val="009929EE"/>
    <w:rsid w:val="00992AA1"/>
    <w:rsid w:val="00992CF9"/>
    <w:rsid w:val="00992DED"/>
    <w:rsid w:val="00993BA2"/>
    <w:rsid w:val="009946C4"/>
    <w:rsid w:val="00994DD6"/>
    <w:rsid w:val="009955C2"/>
    <w:rsid w:val="00995FFB"/>
    <w:rsid w:val="00996567"/>
    <w:rsid w:val="009969F3"/>
    <w:rsid w:val="00996DA7"/>
    <w:rsid w:val="00997264"/>
    <w:rsid w:val="00997B1C"/>
    <w:rsid w:val="009A02F7"/>
    <w:rsid w:val="009A02FF"/>
    <w:rsid w:val="009A08AF"/>
    <w:rsid w:val="009A0EFF"/>
    <w:rsid w:val="009A1484"/>
    <w:rsid w:val="009A14F3"/>
    <w:rsid w:val="009A2021"/>
    <w:rsid w:val="009A30B6"/>
    <w:rsid w:val="009A3349"/>
    <w:rsid w:val="009A3B0E"/>
    <w:rsid w:val="009A3FD8"/>
    <w:rsid w:val="009A52F9"/>
    <w:rsid w:val="009A59C9"/>
    <w:rsid w:val="009A7703"/>
    <w:rsid w:val="009A7929"/>
    <w:rsid w:val="009A7C9F"/>
    <w:rsid w:val="009B01F2"/>
    <w:rsid w:val="009B064A"/>
    <w:rsid w:val="009B09B6"/>
    <w:rsid w:val="009B1EB7"/>
    <w:rsid w:val="009B24C3"/>
    <w:rsid w:val="009B25AF"/>
    <w:rsid w:val="009B2BF9"/>
    <w:rsid w:val="009B39E1"/>
    <w:rsid w:val="009B39EA"/>
    <w:rsid w:val="009B5A10"/>
    <w:rsid w:val="009B634A"/>
    <w:rsid w:val="009B64E6"/>
    <w:rsid w:val="009B6991"/>
    <w:rsid w:val="009B73EF"/>
    <w:rsid w:val="009B742A"/>
    <w:rsid w:val="009C0B4C"/>
    <w:rsid w:val="009C0E41"/>
    <w:rsid w:val="009C1A8F"/>
    <w:rsid w:val="009C1B3B"/>
    <w:rsid w:val="009C1B5B"/>
    <w:rsid w:val="009C21EB"/>
    <w:rsid w:val="009C22FA"/>
    <w:rsid w:val="009C24C2"/>
    <w:rsid w:val="009C39C8"/>
    <w:rsid w:val="009C44A0"/>
    <w:rsid w:val="009C5EEA"/>
    <w:rsid w:val="009C6236"/>
    <w:rsid w:val="009C69E7"/>
    <w:rsid w:val="009C70E9"/>
    <w:rsid w:val="009C7638"/>
    <w:rsid w:val="009D03E9"/>
    <w:rsid w:val="009D0AC9"/>
    <w:rsid w:val="009D0C52"/>
    <w:rsid w:val="009D0F0C"/>
    <w:rsid w:val="009D1201"/>
    <w:rsid w:val="009D3095"/>
    <w:rsid w:val="009D3AC8"/>
    <w:rsid w:val="009D41DD"/>
    <w:rsid w:val="009D44EE"/>
    <w:rsid w:val="009D4577"/>
    <w:rsid w:val="009D4587"/>
    <w:rsid w:val="009D5403"/>
    <w:rsid w:val="009D55E1"/>
    <w:rsid w:val="009D5B9B"/>
    <w:rsid w:val="009D5C3C"/>
    <w:rsid w:val="009D5E7E"/>
    <w:rsid w:val="009D61D3"/>
    <w:rsid w:val="009D63EB"/>
    <w:rsid w:val="009D66B2"/>
    <w:rsid w:val="009D7B20"/>
    <w:rsid w:val="009D7E82"/>
    <w:rsid w:val="009E004C"/>
    <w:rsid w:val="009E0429"/>
    <w:rsid w:val="009E0596"/>
    <w:rsid w:val="009E078C"/>
    <w:rsid w:val="009E141F"/>
    <w:rsid w:val="009E1ED2"/>
    <w:rsid w:val="009E217A"/>
    <w:rsid w:val="009E224A"/>
    <w:rsid w:val="009E28D7"/>
    <w:rsid w:val="009E2DB3"/>
    <w:rsid w:val="009E2F9B"/>
    <w:rsid w:val="009E31B5"/>
    <w:rsid w:val="009E34B5"/>
    <w:rsid w:val="009E37AE"/>
    <w:rsid w:val="009E37CF"/>
    <w:rsid w:val="009E3DAE"/>
    <w:rsid w:val="009E48FA"/>
    <w:rsid w:val="009E49D3"/>
    <w:rsid w:val="009E4A0F"/>
    <w:rsid w:val="009E4B16"/>
    <w:rsid w:val="009E4DCC"/>
    <w:rsid w:val="009E596E"/>
    <w:rsid w:val="009E7BF5"/>
    <w:rsid w:val="009F0804"/>
    <w:rsid w:val="009F0E69"/>
    <w:rsid w:val="009F10F4"/>
    <w:rsid w:val="009F196C"/>
    <w:rsid w:val="009F1AF6"/>
    <w:rsid w:val="009F1F3C"/>
    <w:rsid w:val="009F255A"/>
    <w:rsid w:val="009F3597"/>
    <w:rsid w:val="009F4714"/>
    <w:rsid w:val="009F4E43"/>
    <w:rsid w:val="009F6365"/>
    <w:rsid w:val="009F63FD"/>
    <w:rsid w:val="009F77C5"/>
    <w:rsid w:val="00A0146B"/>
    <w:rsid w:val="00A0188B"/>
    <w:rsid w:val="00A01E17"/>
    <w:rsid w:val="00A02D7F"/>
    <w:rsid w:val="00A03295"/>
    <w:rsid w:val="00A03351"/>
    <w:rsid w:val="00A035E0"/>
    <w:rsid w:val="00A03D58"/>
    <w:rsid w:val="00A03E52"/>
    <w:rsid w:val="00A07135"/>
    <w:rsid w:val="00A073A7"/>
    <w:rsid w:val="00A10C0E"/>
    <w:rsid w:val="00A10D58"/>
    <w:rsid w:val="00A110D3"/>
    <w:rsid w:val="00A11713"/>
    <w:rsid w:val="00A12442"/>
    <w:rsid w:val="00A12729"/>
    <w:rsid w:val="00A138B3"/>
    <w:rsid w:val="00A139F7"/>
    <w:rsid w:val="00A14538"/>
    <w:rsid w:val="00A14B62"/>
    <w:rsid w:val="00A1733B"/>
    <w:rsid w:val="00A17F2A"/>
    <w:rsid w:val="00A20C97"/>
    <w:rsid w:val="00A20FF6"/>
    <w:rsid w:val="00A2142B"/>
    <w:rsid w:val="00A22275"/>
    <w:rsid w:val="00A23684"/>
    <w:rsid w:val="00A23B37"/>
    <w:rsid w:val="00A23DE2"/>
    <w:rsid w:val="00A245E3"/>
    <w:rsid w:val="00A246A6"/>
    <w:rsid w:val="00A24FD6"/>
    <w:rsid w:val="00A258BD"/>
    <w:rsid w:val="00A25E00"/>
    <w:rsid w:val="00A25E87"/>
    <w:rsid w:val="00A26784"/>
    <w:rsid w:val="00A26BD1"/>
    <w:rsid w:val="00A278ED"/>
    <w:rsid w:val="00A3036C"/>
    <w:rsid w:val="00A30671"/>
    <w:rsid w:val="00A307EF"/>
    <w:rsid w:val="00A30EAE"/>
    <w:rsid w:val="00A32877"/>
    <w:rsid w:val="00A3317A"/>
    <w:rsid w:val="00A33543"/>
    <w:rsid w:val="00A335EE"/>
    <w:rsid w:val="00A33DA4"/>
    <w:rsid w:val="00A341D6"/>
    <w:rsid w:val="00A348D7"/>
    <w:rsid w:val="00A353F6"/>
    <w:rsid w:val="00A35486"/>
    <w:rsid w:val="00A356F0"/>
    <w:rsid w:val="00A35E26"/>
    <w:rsid w:val="00A36309"/>
    <w:rsid w:val="00A367BC"/>
    <w:rsid w:val="00A374A0"/>
    <w:rsid w:val="00A4050B"/>
    <w:rsid w:val="00A426EB"/>
    <w:rsid w:val="00A43215"/>
    <w:rsid w:val="00A43EDC"/>
    <w:rsid w:val="00A443E4"/>
    <w:rsid w:val="00A45E25"/>
    <w:rsid w:val="00A501B5"/>
    <w:rsid w:val="00A506BE"/>
    <w:rsid w:val="00A51722"/>
    <w:rsid w:val="00A518E4"/>
    <w:rsid w:val="00A52140"/>
    <w:rsid w:val="00A522A7"/>
    <w:rsid w:val="00A52322"/>
    <w:rsid w:val="00A53032"/>
    <w:rsid w:val="00A531FD"/>
    <w:rsid w:val="00A535B2"/>
    <w:rsid w:val="00A53C4C"/>
    <w:rsid w:val="00A54B21"/>
    <w:rsid w:val="00A559F9"/>
    <w:rsid w:val="00A55F5F"/>
    <w:rsid w:val="00A563BC"/>
    <w:rsid w:val="00A56D60"/>
    <w:rsid w:val="00A57F13"/>
    <w:rsid w:val="00A608C9"/>
    <w:rsid w:val="00A61342"/>
    <w:rsid w:val="00A61C3A"/>
    <w:rsid w:val="00A62141"/>
    <w:rsid w:val="00A62582"/>
    <w:rsid w:val="00A62A14"/>
    <w:rsid w:val="00A6358E"/>
    <w:rsid w:val="00A63803"/>
    <w:rsid w:val="00A63BC5"/>
    <w:rsid w:val="00A63CFB"/>
    <w:rsid w:val="00A649D8"/>
    <w:rsid w:val="00A66CE9"/>
    <w:rsid w:val="00A66E13"/>
    <w:rsid w:val="00A66FCC"/>
    <w:rsid w:val="00A67AB1"/>
    <w:rsid w:val="00A67D51"/>
    <w:rsid w:val="00A67D59"/>
    <w:rsid w:val="00A702E5"/>
    <w:rsid w:val="00A704FF"/>
    <w:rsid w:val="00A70A93"/>
    <w:rsid w:val="00A70EF3"/>
    <w:rsid w:val="00A70FD0"/>
    <w:rsid w:val="00A70FDE"/>
    <w:rsid w:val="00A717B9"/>
    <w:rsid w:val="00A71B22"/>
    <w:rsid w:val="00A71E46"/>
    <w:rsid w:val="00A720DC"/>
    <w:rsid w:val="00A742A6"/>
    <w:rsid w:val="00A74AEE"/>
    <w:rsid w:val="00A74C5F"/>
    <w:rsid w:val="00A74DB3"/>
    <w:rsid w:val="00A75095"/>
    <w:rsid w:val="00A751BF"/>
    <w:rsid w:val="00A75E33"/>
    <w:rsid w:val="00A766A4"/>
    <w:rsid w:val="00A7758B"/>
    <w:rsid w:val="00A775FA"/>
    <w:rsid w:val="00A77933"/>
    <w:rsid w:val="00A801FD"/>
    <w:rsid w:val="00A8063F"/>
    <w:rsid w:val="00A806F4"/>
    <w:rsid w:val="00A80E11"/>
    <w:rsid w:val="00A81162"/>
    <w:rsid w:val="00A8187F"/>
    <w:rsid w:val="00A838AD"/>
    <w:rsid w:val="00A84323"/>
    <w:rsid w:val="00A84C24"/>
    <w:rsid w:val="00A84CA7"/>
    <w:rsid w:val="00A84FB1"/>
    <w:rsid w:val="00A85030"/>
    <w:rsid w:val="00A85A69"/>
    <w:rsid w:val="00A871BB"/>
    <w:rsid w:val="00A877FA"/>
    <w:rsid w:val="00A87BB8"/>
    <w:rsid w:val="00A906A8"/>
    <w:rsid w:val="00A908FF"/>
    <w:rsid w:val="00A90EA2"/>
    <w:rsid w:val="00A911CE"/>
    <w:rsid w:val="00A91258"/>
    <w:rsid w:val="00A91A1A"/>
    <w:rsid w:val="00A91B90"/>
    <w:rsid w:val="00A91EE2"/>
    <w:rsid w:val="00A92CDD"/>
    <w:rsid w:val="00A941D8"/>
    <w:rsid w:val="00A95611"/>
    <w:rsid w:val="00A957CF"/>
    <w:rsid w:val="00A957E5"/>
    <w:rsid w:val="00A957FF"/>
    <w:rsid w:val="00A95BB4"/>
    <w:rsid w:val="00A95EB8"/>
    <w:rsid w:val="00A962EE"/>
    <w:rsid w:val="00A9656E"/>
    <w:rsid w:val="00A967BC"/>
    <w:rsid w:val="00A96A09"/>
    <w:rsid w:val="00A97064"/>
    <w:rsid w:val="00A97C09"/>
    <w:rsid w:val="00AA0A56"/>
    <w:rsid w:val="00AA0D35"/>
    <w:rsid w:val="00AA0EF1"/>
    <w:rsid w:val="00AA134A"/>
    <w:rsid w:val="00AA1BB1"/>
    <w:rsid w:val="00AA1E2A"/>
    <w:rsid w:val="00AA1F4F"/>
    <w:rsid w:val="00AA22CC"/>
    <w:rsid w:val="00AA2487"/>
    <w:rsid w:val="00AA2F03"/>
    <w:rsid w:val="00AA33FD"/>
    <w:rsid w:val="00AA38B4"/>
    <w:rsid w:val="00AA41C5"/>
    <w:rsid w:val="00AA607A"/>
    <w:rsid w:val="00AA6144"/>
    <w:rsid w:val="00AA6BFA"/>
    <w:rsid w:val="00AA6E49"/>
    <w:rsid w:val="00AA6FD0"/>
    <w:rsid w:val="00AB19FB"/>
    <w:rsid w:val="00AB262B"/>
    <w:rsid w:val="00AB29BB"/>
    <w:rsid w:val="00AB2BD1"/>
    <w:rsid w:val="00AB3DAA"/>
    <w:rsid w:val="00AB3F7F"/>
    <w:rsid w:val="00AB4035"/>
    <w:rsid w:val="00AB4520"/>
    <w:rsid w:val="00AB4D71"/>
    <w:rsid w:val="00AB6288"/>
    <w:rsid w:val="00AB638F"/>
    <w:rsid w:val="00AB6866"/>
    <w:rsid w:val="00AB73F6"/>
    <w:rsid w:val="00AB78C5"/>
    <w:rsid w:val="00AC0A3C"/>
    <w:rsid w:val="00AC0B5B"/>
    <w:rsid w:val="00AC0EEA"/>
    <w:rsid w:val="00AC1DB3"/>
    <w:rsid w:val="00AC2B61"/>
    <w:rsid w:val="00AC353F"/>
    <w:rsid w:val="00AC3A7B"/>
    <w:rsid w:val="00AC3A8E"/>
    <w:rsid w:val="00AC3F3A"/>
    <w:rsid w:val="00AC4E17"/>
    <w:rsid w:val="00AC5829"/>
    <w:rsid w:val="00AC72A2"/>
    <w:rsid w:val="00AC73DB"/>
    <w:rsid w:val="00AC794A"/>
    <w:rsid w:val="00AD0045"/>
    <w:rsid w:val="00AD0219"/>
    <w:rsid w:val="00AD03AF"/>
    <w:rsid w:val="00AD06E1"/>
    <w:rsid w:val="00AD145A"/>
    <w:rsid w:val="00AD153F"/>
    <w:rsid w:val="00AD1A19"/>
    <w:rsid w:val="00AD34C8"/>
    <w:rsid w:val="00AD44E3"/>
    <w:rsid w:val="00AD45FA"/>
    <w:rsid w:val="00AD5B7C"/>
    <w:rsid w:val="00AD5E0A"/>
    <w:rsid w:val="00AD7716"/>
    <w:rsid w:val="00AE0658"/>
    <w:rsid w:val="00AE0AC9"/>
    <w:rsid w:val="00AE10B0"/>
    <w:rsid w:val="00AE14AB"/>
    <w:rsid w:val="00AE192A"/>
    <w:rsid w:val="00AE259D"/>
    <w:rsid w:val="00AE2ABF"/>
    <w:rsid w:val="00AE2CF7"/>
    <w:rsid w:val="00AE4162"/>
    <w:rsid w:val="00AE44BB"/>
    <w:rsid w:val="00AE52E4"/>
    <w:rsid w:val="00AE54F7"/>
    <w:rsid w:val="00AE645C"/>
    <w:rsid w:val="00AE7487"/>
    <w:rsid w:val="00AF10F9"/>
    <w:rsid w:val="00AF30D1"/>
    <w:rsid w:val="00AF3443"/>
    <w:rsid w:val="00AF3DD6"/>
    <w:rsid w:val="00AF4457"/>
    <w:rsid w:val="00AF4532"/>
    <w:rsid w:val="00AF68B8"/>
    <w:rsid w:val="00AF6A4C"/>
    <w:rsid w:val="00AF6DA2"/>
    <w:rsid w:val="00AF79A9"/>
    <w:rsid w:val="00B00866"/>
    <w:rsid w:val="00B00B9B"/>
    <w:rsid w:val="00B00CBB"/>
    <w:rsid w:val="00B00E1F"/>
    <w:rsid w:val="00B01234"/>
    <w:rsid w:val="00B01420"/>
    <w:rsid w:val="00B01C44"/>
    <w:rsid w:val="00B01C52"/>
    <w:rsid w:val="00B01C91"/>
    <w:rsid w:val="00B02E22"/>
    <w:rsid w:val="00B02F14"/>
    <w:rsid w:val="00B042AE"/>
    <w:rsid w:val="00B04A57"/>
    <w:rsid w:val="00B04E5B"/>
    <w:rsid w:val="00B06575"/>
    <w:rsid w:val="00B065D6"/>
    <w:rsid w:val="00B07F5A"/>
    <w:rsid w:val="00B1011F"/>
    <w:rsid w:val="00B10357"/>
    <w:rsid w:val="00B109C3"/>
    <w:rsid w:val="00B10ED2"/>
    <w:rsid w:val="00B1196E"/>
    <w:rsid w:val="00B12C20"/>
    <w:rsid w:val="00B14394"/>
    <w:rsid w:val="00B14587"/>
    <w:rsid w:val="00B1494C"/>
    <w:rsid w:val="00B15EC1"/>
    <w:rsid w:val="00B16830"/>
    <w:rsid w:val="00B16FD8"/>
    <w:rsid w:val="00B172A7"/>
    <w:rsid w:val="00B20620"/>
    <w:rsid w:val="00B20B7D"/>
    <w:rsid w:val="00B21198"/>
    <w:rsid w:val="00B21D2D"/>
    <w:rsid w:val="00B21D65"/>
    <w:rsid w:val="00B2263A"/>
    <w:rsid w:val="00B22F8C"/>
    <w:rsid w:val="00B2314E"/>
    <w:rsid w:val="00B23A71"/>
    <w:rsid w:val="00B23CFE"/>
    <w:rsid w:val="00B2464E"/>
    <w:rsid w:val="00B2466A"/>
    <w:rsid w:val="00B24711"/>
    <w:rsid w:val="00B24AAB"/>
    <w:rsid w:val="00B24AF0"/>
    <w:rsid w:val="00B258BB"/>
    <w:rsid w:val="00B268A3"/>
    <w:rsid w:val="00B26C4C"/>
    <w:rsid w:val="00B2709E"/>
    <w:rsid w:val="00B27642"/>
    <w:rsid w:val="00B2773F"/>
    <w:rsid w:val="00B27763"/>
    <w:rsid w:val="00B27912"/>
    <w:rsid w:val="00B3035C"/>
    <w:rsid w:val="00B3087F"/>
    <w:rsid w:val="00B31933"/>
    <w:rsid w:val="00B328C8"/>
    <w:rsid w:val="00B3338E"/>
    <w:rsid w:val="00B33D3B"/>
    <w:rsid w:val="00B34148"/>
    <w:rsid w:val="00B34E97"/>
    <w:rsid w:val="00B3589E"/>
    <w:rsid w:val="00B35D63"/>
    <w:rsid w:val="00B36769"/>
    <w:rsid w:val="00B36A44"/>
    <w:rsid w:val="00B3707F"/>
    <w:rsid w:val="00B37282"/>
    <w:rsid w:val="00B37A12"/>
    <w:rsid w:val="00B401FE"/>
    <w:rsid w:val="00B403CD"/>
    <w:rsid w:val="00B4092F"/>
    <w:rsid w:val="00B40C8D"/>
    <w:rsid w:val="00B4194F"/>
    <w:rsid w:val="00B42EAF"/>
    <w:rsid w:val="00B42EED"/>
    <w:rsid w:val="00B431C4"/>
    <w:rsid w:val="00B43392"/>
    <w:rsid w:val="00B44906"/>
    <w:rsid w:val="00B44BEF"/>
    <w:rsid w:val="00B45754"/>
    <w:rsid w:val="00B459E2"/>
    <w:rsid w:val="00B4657E"/>
    <w:rsid w:val="00B47399"/>
    <w:rsid w:val="00B4756C"/>
    <w:rsid w:val="00B47CCE"/>
    <w:rsid w:val="00B507F6"/>
    <w:rsid w:val="00B513DF"/>
    <w:rsid w:val="00B514FE"/>
    <w:rsid w:val="00B51724"/>
    <w:rsid w:val="00B51794"/>
    <w:rsid w:val="00B52331"/>
    <w:rsid w:val="00B52A5B"/>
    <w:rsid w:val="00B52DCF"/>
    <w:rsid w:val="00B52DDC"/>
    <w:rsid w:val="00B52F5F"/>
    <w:rsid w:val="00B53323"/>
    <w:rsid w:val="00B535E5"/>
    <w:rsid w:val="00B5389B"/>
    <w:rsid w:val="00B540AF"/>
    <w:rsid w:val="00B546B0"/>
    <w:rsid w:val="00B54DDE"/>
    <w:rsid w:val="00B55CB4"/>
    <w:rsid w:val="00B55F7C"/>
    <w:rsid w:val="00B56058"/>
    <w:rsid w:val="00B5615B"/>
    <w:rsid w:val="00B56369"/>
    <w:rsid w:val="00B56787"/>
    <w:rsid w:val="00B60889"/>
    <w:rsid w:val="00B60D32"/>
    <w:rsid w:val="00B6220D"/>
    <w:rsid w:val="00B6225C"/>
    <w:rsid w:val="00B62E49"/>
    <w:rsid w:val="00B63ECB"/>
    <w:rsid w:val="00B64377"/>
    <w:rsid w:val="00B646F5"/>
    <w:rsid w:val="00B648B3"/>
    <w:rsid w:val="00B64E90"/>
    <w:rsid w:val="00B66B7C"/>
    <w:rsid w:val="00B66E3B"/>
    <w:rsid w:val="00B670CC"/>
    <w:rsid w:val="00B6793E"/>
    <w:rsid w:val="00B67D93"/>
    <w:rsid w:val="00B705EC"/>
    <w:rsid w:val="00B70A18"/>
    <w:rsid w:val="00B70A35"/>
    <w:rsid w:val="00B72101"/>
    <w:rsid w:val="00B7288F"/>
    <w:rsid w:val="00B7355B"/>
    <w:rsid w:val="00B73D8C"/>
    <w:rsid w:val="00B73DA8"/>
    <w:rsid w:val="00B73FE4"/>
    <w:rsid w:val="00B753F5"/>
    <w:rsid w:val="00B763AB"/>
    <w:rsid w:val="00B763FA"/>
    <w:rsid w:val="00B76BB9"/>
    <w:rsid w:val="00B773E8"/>
    <w:rsid w:val="00B802F8"/>
    <w:rsid w:val="00B805E4"/>
    <w:rsid w:val="00B81C6C"/>
    <w:rsid w:val="00B8258D"/>
    <w:rsid w:val="00B826C5"/>
    <w:rsid w:val="00B83174"/>
    <w:rsid w:val="00B84298"/>
    <w:rsid w:val="00B8518A"/>
    <w:rsid w:val="00B852C1"/>
    <w:rsid w:val="00B857BA"/>
    <w:rsid w:val="00B859DE"/>
    <w:rsid w:val="00B870E9"/>
    <w:rsid w:val="00B874CC"/>
    <w:rsid w:val="00B917DD"/>
    <w:rsid w:val="00B91D55"/>
    <w:rsid w:val="00B92358"/>
    <w:rsid w:val="00B92819"/>
    <w:rsid w:val="00B92E0A"/>
    <w:rsid w:val="00B932D5"/>
    <w:rsid w:val="00B93B80"/>
    <w:rsid w:val="00B9538A"/>
    <w:rsid w:val="00B967CF"/>
    <w:rsid w:val="00B97FDB"/>
    <w:rsid w:val="00BA090D"/>
    <w:rsid w:val="00BA1CC6"/>
    <w:rsid w:val="00BA3035"/>
    <w:rsid w:val="00BA37F6"/>
    <w:rsid w:val="00BA39DB"/>
    <w:rsid w:val="00BA459B"/>
    <w:rsid w:val="00BA501D"/>
    <w:rsid w:val="00BA5317"/>
    <w:rsid w:val="00BA55B0"/>
    <w:rsid w:val="00BA5FBA"/>
    <w:rsid w:val="00BA67DE"/>
    <w:rsid w:val="00BA6809"/>
    <w:rsid w:val="00BA690A"/>
    <w:rsid w:val="00BA6AA0"/>
    <w:rsid w:val="00BA6CE7"/>
    <w:rsid w:val="00BA7C2A"/>
    <w:rsid w:val="00BB07FB"/>
    <w:rsid w:val="00BB0968"/>
    <w:rsid w:val="00BB1185"/>
    <w:rsid w:val="00BB1AEB"/>
    <w:rsid w:val="00BB1FDF"/>
    <w:rsid w:val="00BB2290"/>
    <w:rsid w:val="00BB3116"/>
    <w:rsid w:val="00BB3370"/>
    <w:rsid w:val="00BB3395"/>
    <w:rsid w:val="00BB3D9B"/>
    <w:rsid w:val="00BB4400"/>
    <w:rsid w:val="00BB47CE"/>
    <w:rsid w:val="00BB4B5D"/>
    <w:rsid w:val="00BB557F"/>
    <w:rsid w:val="00BB57E5"/>
    <w:rsid w:val="00BB5B79"/>
    <w:rsid w:val="00BB5D6F"/>
    <w:rsid w:val="00BB5E77"/>
    <w:rsid w:val="00BB6525"/>
    <w:rsid w:val="00BB7C8A"/>
    <w:rsid w:val="00BC03EF"/>
    <w:rsid w:val="00BC0B50"/>
    <w:rsid w:val="00BC1486"/>
    <w:rsid w:val="00BC2F42"/>
    <w:rsid w:val="00BC377F"/>
    <w:rsid w:val="00BC3A17"/>
    <w:rsid w:val="00BC3F14"/>
    <w:rsid w:val="00BC468F"/>
    <w:rsid w:val="00BC4728"/>
    <w:rsid w:val="00BC4DEB"/>
    <w:rsid w:val="00BC50BB"/>
    <w:rsid w:val="00BC55D1"/>
    <w:rsid w:val="00BC67C9"/>
    <w:rsid w:val="00BC6E49"/>
    <w:rsid w:val="00BC722F"/>
    <w:rsid w:val="00BC74F9"/>
    <w:rsid w:val="00BC7FF8"/>
    <w:rsid w:val="00BD020B"/>
    <w:rsid w:val="00BD090F"/>
    <w:rsid w:val="00BD0BA2"/>
    <w:rsid w:val="00BD1356"/>
    <w:rsid w:val="00BD2876"/>
    <w:rsid w:val="00BD289D"/>
    <w:rsid w:val="00BD58DA"/>
    <w:rsid w:val="00BD5D5B"/>
    <w:rsid w:val="00BD6194"/>
    <w:rsid w:val="00BD79A0"/>
    <w:rsid w:val="00BE0C9F"/>
    <w:rsid w:val="00BE13FC"/>
    <w:rsid w:val="00BE14E2"/>
    <w:rsid w:val="00BE221C"/>
    <w:rsid w:val="00BE2294"/>
    <w:rsid w:val="00BE353F"/>
    <w:rsid w:val="00BE36BD"/>
    <w:rsid w:val="00BE40DD"/>
    <w:rsid w:val="00BE41A6"/>
    <w:rsid w:val="00BE41F2"/>
    <w:rsid w:val="00BE4559"/>
    <w:rsid w:val="00BE46CD"/>
    <w:rsid w:val="00BE5DBA"/>
    <w:rsid w:val="00BE5FE0"/>
    <w:rsid w:val="00BE7C77"/>
    <w:rsid w:val="00BE7DD8"/>
    <w:rsid w:val="00BF0395"/>
    <w:rsid w:val="00BF0D64"/>
    <w:rsid w:val="00BF11AE"/>
    <w:rsid w:val="00BF1AF4"/>
    <w:rsid w:val="00BF2A7E"/>
    <w:rsid w:val="00BF4431"/>
    <w:rsid w:val="00BF450A"/>
    <w:rsid w:val="00BF46FD"/>
    <w:rsid w:val="00BF5327"/>
    <w:rsid w:val="00BF6156"/>
    <w:rsid w:val="00BF6986"/>
    <w:rsid w:val="00BF6C5E"/>
    <w:rsid w:val="00BF741D"/>
    <w:rsid w:val="00BF7653"/>
    <w:rsid w:val="00C0049A"/>
    <w:rsid w:val="00C006CD"/>
    <w:rsid w:val="00C00948"/>
    <w:rsid w:val="00C01274"/>
    <w:rsid w:val="00C013E1"/>
    <w:rsid w:val="00C01753"/>
    <w:rsid w:val="00C01D65"/>
    <w:rsid w:val="00C020A0"/>
    <w:rsid w:val="00C020EE"/>
    <w:rsid w:val="00C02579"/>
    <w:rsid w:val="00C0259A"/>
    <w:rsid w:val="00C02E81"/>
    <w:rsid w:val="00C03053"/>
    <w:rsid w:val="00C032DC"/>
    <w:rsid w:val="00C033A6"/>
    <w:rsid w:val="00C035B0"/>
    <w:rsid w:val="00C04021"/>
    <w:rsid w:val="00C0403C"/>
    <w:rsid w:val="00C044EB"/>
    <w:rsid w:val="00C04625"/>
    <w:rsid w:val="00C04F22"/>
    <w:rsid w:val="00C05C40"/>
    <w:rsid w:val="00C065D6"/>
    <w:rsid w:val="00C0783C"/>
    <w:rsid w:val="00C10083"/>
    <w:rsid w:val="00C104EA"/>
    <w:rsid w:val="00C10F83"/>
    <w:rsid w:val="00C116C0"/>
    <w:rsid w:val="00C119F5"/>
    <w:rsid w:val="00C12672"/>
    <w:rsid w:val="00C14750"/>
    <w:rsid w:val="00C14B7E"/>
    <w:rsid w:val="00C14CC9"/>
    <w:rsid w:val="00C15510"/>
    <w:rsid w:val="00C15C81"/>
    <w:rsid w:val="00C15EAB"/>
    <w:rsid w:val="00C16AC7"/>
    <w:rsid w:val="00C16F46"/>
    <w:rsid w:val="00C1722F"/>
    <w:rsid w:val="00C17672"/>
    <w:rsid w:val="00C17E7C"/>
    <w:rsid w:val="00C20870"/>
    <w:rsid w:val="00C21CF1"/>
    <w:rsid w:val="00C21F15"/>
    <w:rsid w:val="00C22300"/>
    <w:rsid w:val="00C22303"/>
    <w:rsid w:val="00C227FF"/>
    <w:rsid w:val="00C23CC1"/>
    <w:rsid w:val="00C23E83"/>
    <w:rsid w:val="00C23F7D"/>
    <w:rsid w:val="00C261D2"/>
    <w:rsid w:val="00C26299"/>
    <w:rsid w:val="00C263F6"/>
    <w:rsid w:val="00C2660B"/>
    <w:rsid w:val="00C2688F"/>
    <w:rsid w:val="00C27553"/>
    <w:rsid w:val="00C27B45"/>
    <w:rsid w:val="00C30088"/>
    <w:rsid w:val="00C3099E"/>
    <w:rsid w:val="00C30A50"/>
    <w:rsid w:val="00C3248D"/>
    <w:rsid w:val="00C33613"/>
    <w:rsid w:val="00C34A89"/>
    <w:rsid w:val="00C353C8"/>
    <w:rsid w:val="00C35D34"/>
    <w:rsid w:val="00C35D6E"/>
    <w:rsid w:val="00C3684E"/>
    <w:rsid w:val="00C36E6A"/>
    <w:rsid w:val="00C379E5"/>
    <w:rsid w:val="00C37BC3"/>
    <w:rsid w:val="00C4024F"/>
    <w:rsid w:val="00C40E99"/>
    <w:rsid w:val="00C40F41"/>
    <w:rsid w:val="00C421F6"/>
    <w:rsid w:val="00C4401B"/>
    <w:rsid w:val="00C4416B"/>
    <w:rsid w:val="00C44FDD"/>
    <w:rsid w:val="00C45252"/>
    <w:rsid w:val="00C464D0"/>
    <w:rsid w:val="00C47222"/>
    <w:rsid w:val="00C478CE"/>
    <w:rsid w:val="00C479C4"/>
    <w:rsid w:val="00C5038F"/>
    <w:rsid w:val="00C5059E"/>
    <w:rsid w:val="00C524D5"/>
    <w:rsid w:val="00C52FB1"/>
    <w:rsid w:val="00C57AA6"/>
    <w:rsid w:val="00C57BBB"/>
    <w:rsid w:val="00C60228"/>
    <w:rsid w:val="00C604AD"/>
    <w:rsid w:val="00C609DB"/>
    <w:rsid w:val="00C617FE"/>
    <w:rsid w:val="00C63A1D"/>
    <w:rsid w:val="00C63EED"/>
    <w:rsid w:val="00C64185"/>
    <w:rsid w:val="00C64C2D"/>
    <w:rsid w:val="00C661B2"/>
    <w:rsid w:val="00C67057"/>
    <w:rsid w:val="00C675CB"/>
    <w:rsid w:val="00C67672"/>
    <w:rsid w:val="00C7069A"/>
    <w:rsid w:val="00C71079"/>
    <w:rsid w:val="00C71770"/>
    <w:rsid w:val="00C727E3"/>
    <w:rsid w:val="00C72E71"/>
    <w:rsid w:val="00C730C7"/>
    <w:rsid w:val="00C7472E"/>
    <w:rsid w:val="00C748CE"/>
    <w:rsid w:val="00C759BA"/>
    <w:rsid w:val="00C75EB8"/>
    <w:rsid w:val="00C7606A"/>
    <w:rsid w:val="00C76518"/>
    <w:rsid w:val="00C7685D"/>
    <w:rsid w:val="00C772AB"/>
    <w:rsid w:val="00C772DA"/>
    <w:rsid w:val="00C774EE"/>
    <w:rsid w:val="00C77537"/>
    <w:rsid w:val="00C77C96"/>
    <w:rsid w:val="00C82C64"/>
    <w:rsid w:val="00C83254"/>
    <w:rsid w:val="00C83536"/>
    <w:rsid w:val="00C83E7B"/>
    <w:rsid w:val="00C84DE2"/>
    <w:rsid w:val="00C8502B"/>
    <w:rsid w:val="00C854CF"/>
    <w:rsid w:val="00C86545"/>
    <w:rsid w:val="00C87533"/>
    <w:rsid w:val="00C87AAA"/>
    <w:rsid w:val="00C90A78"/>
    <w:rsid w:val="00C911FF"/>
    <w:rsid w:val="00C91BE6"/>
    <w:rsid w:val="00C91FDE"/>
    <w:rsid w:val="00C9222E"/>
    <w:rsid w:val="00C92241"/>
    <w:rsid w:val="00C9288B"/>
    <w:rsid w:val="00C92F3C"/>
    <w:rsid w:val="00C93340"/>
    <w:rsid w:val="00C938CC"/>
    <w:rsid w:val="00C93E44"/>
    <w:rsid w:val="00C97167"/>
    <w:rsid w:val="00C97826"/>
    <w:rsid w:val="00C97BB3"/>
    <w:rsid w:val="00CA0C77"/>
    <w:rsid w:val="00CA10CA"/>
    <w:rsid w:val="00CA1D86"/>
    <w:rsid w:val="00CA275E"/>
    <w:rsid w:val="00CA437B"/>
    <w:rsid w:val="00CA506D"/>
    <w:rsid w:val="00CA54D4"/>
    <w:rsid w:val="00CA5974"/>
    <w:rsid w:val="00CA59EA"/>
    <w:rsid w:val="00CA60A4"/>
    <w:rsid w:val="00CA60CC"/>
    <w:rsid w:val="00CA6F1B"/>
    <w:rsid w:val="00CA79B9"/>
    <w:rsid w:val="00CB05CF"/>
    <w:rsid w:val="00CB1BF8"/>
    <w:rsid w:val="00CB273D"/>
    <w:rsid w:val="00CB310C"/>
    <w:rsid w:val="00CB3CEF"/>
    <w:rsid w:val="00CB3F19"/>
    <w:rsid w:val="00CB6799"/>
    <w:rsid w:val="00CB6D07"/>
    <w:rsid w:val="00CC0066"/>
    <w:rsid w:val="00CC0553"/>
    <w:rsid w:val="00CC0CA2"/>
    <w:rsid w:val="00CC1B95"/>
    <w:rsid w:val="00CC2144"/>
    <w:rsid w:val="00CC2812"/>
    <w:rsid w:val="00CC29E0"/>
    <w:rsid w:val="00CC41B4"/>
    <w:rsid w:val="00CC4BBD"/>
    <w:rsid w:val="00CC56FF"/>
    <w:rsid w:val="00CC5A7E"/>
    <w:rsid w:val="00CC5E33"/>
    <w:rsid w:val="00CC6647"/>
    <w:rsid w:val="00CC7B9D"/>
    <w:rsid w:val="00CD0246"/>
    <w:rsid w:val="00CD1AA6"/>
    <w:rsid w:val="00CD1EFA"/>
    <w:rsid w:val="00CD2223"/>
    <w:rsid w:val="00CD2941"/>
    <w:rsid w:val="00CD294D"/>
    <w:rsid w:val="00CD2A9C"/>
    <w:rsid w:val="00CD2C2B"/>
    <w:rsid w:val="00CD3127"/>
    <w:rsid w:val="00CD3AF8"/>
    <w:rsid w:val="00CD3B32"/>
    <w:rsid w:val="00CD413C"/>
    <w:rsid w:val="00CD42BA"/>
    <w:rsid w:val="00CD4724"/>
    <w:rsid w:val="00CD4859"/>
    <w:rsid w:val="00CD50A8"/>
    <w:rsid w:val="00CD5613"/>
    <w:rsid w:val="00CD59C8"/>
    <w:rsid w:val="00CD5ADE"/>
    <w:rsid w:val="00CD5D36"/>
    <w:rsid w:val="00CD6E86"/>
    <w:rsid w:val="00CD6EA0"/>
    <w:rsid w:val="00CE0722"/>
    <w:rsid w:val="00CE132D"/>
    <w:rsid w:val="00CE1374"/>
    <w:rsid w:val="00CE203C"/>
    <w:rsid w:val="00CE20A0"/>
    <w:rsid w:val="00CE2297"/>
    <w:rsid w:val="00CE263A"/>
    <w:rsid w:val="00CE339E"/>
    <w:rsid w:val="00CE343C"/>
    <w:rsid w:val="00CE3B28"/>
    <w:rsid w:val="00CE3C1B"/>
    <w:rsid w:val="00CE3C5D"/>
    <w:rsid w:val="00CE3D97"/>
    <w:rsid w:val="00CE4509"/>
    <w:rsid w:val="00CE4775"/>
    <w:rsid w:val="00CE50DE"/>
    <w:rsid w:val="00CE5BF8"/>
    <w:rsid w:val="00CE5C55"/>
    <w:rsid w:val="00CE64DC"/>
    <w:rsid w:val="00CE7264"/>
    <w:rsid w:val="00CF08D5"/>
    <w:rsid w:val="00CF1FA7"/>
    <w:rsid w:val="00CF27AF"/>
    <w:rsid w:val="00CF2BCA"/>
    <w:rsid w:val="00CF3FA9"/>
    <w:rsid w:val="00CF3FDB"/>
    <w:rsid w:val="00CF47C5"/>
    <w:rsid w:val="00CF5261"/>
    <w:rsid w:val="00CF5B20"/>
    <w:rsid w:val="00CF677A"/>
    <w:rsid w:val="00CF77D3"/>
    <w:rsid w:val="00CF79A9"/>
    <w:rsid w:val="00D0036E"/>
    <w:rsid w:val="00D00AFB"/>
    <w:rsid w:val="00D010B7"/>
    <w:rsid w:val="00D01FF8"/>
    <w:rsid w:val="00D024F6"/>
    <w:rsid w:val="00D02670"/>
    <w:rsid w:val="00D03B3B"/>
    <w:rsid w:val="00D044DE"/>
    <w:rsid w:val="00D04CCB"/>
    <w:rsid w:val="00D04F0C"/>
    <w:rsid w:val="00D05012"/>
    <w:rsid w:val="00D05278"/>
    <w:rsid w:val="00D05784"/>
    <w:rsid w:val="00D057CF"/>
    <w:rsid w:val="00D05C93"/>
    <w:rsid w:val="00D07065"/>
    <w:rsid w:val="00D07F69"/>
    <w:rsid w:val="00D100B2"/>
    <w:rsid w:val="00D100B6"/>
    <w:rsid w:val="00D11F1E"/>
    <w:rsid w:val="00D12551"/>
    <w:rsid w:val="00D1312B"/>
    <w:rsid w:val="00D13ADB"/>
    <w:rsid w:val="00D13BAD"/>
    <w:rsid w:val="00D14615"/>
    <w:rsid w:val="00D14936"/>
    <w:rsid w:val="00D14ECD"/>
    <w:rsid w:val="00D16C36"/>
    <w:rsid w:val="00D1714E"/>
    <w:rsid w:val="00D20BD1"/>
    <w:rsid w:val="00D210FD"/>
    <w:rsid w:val="00D217A5"/>
    <w:rsid w:val="00D217C9"/>
    <w:rsid w:val="00D21E88"/>
    <w:rsid w:val="00D21F84"/>
    <w:rsid w:val="00D22207"/>
    <w:rsid w:val="00D22573"/>
    <w:rsid w:val="00D228B8"/>
    <w:rsid w:val="00D22D79"/>
    <w:rsid w:val="00D23BBE"/>
    <w:rsid w:val="00D244A4"/>
    <w:rsid w:val="00D2551A"/>
    <w:rsid w:val="00D25A0C"/>
    <w:rsid w:val="00D26129"/>
    <w:rsid w:val="00D26375"/>
    <w:rsid w:val="00D2731D"/>
    <w:rsid w:val="00D300BE"/>
    <w:rsid w:val="00D3078B"/>
    <w:rsid w:val="00D30A58"/>
    <w:rsid w:val="00D32450"/>
    <w:rsid w:val="00D33F0C"/>
    <w:rsid w:val="00D341B8"/>
    <w:rsid w:val="00D34730"/>
    <w:rsid w:val="00D34B83"/>
    <w:rsid w:val="00D353AA"/>
    <w:rsid w:val="00D36928"/>
    <w:rsid w:val="00D36946"/>
    <w:rsid w:val="00D36ADE"/>
    <w:rsid w:val="00D36FCA"/>
    <w:rsid w:val="00D42830"/>
    <w:rsid w:val="00D42E42"/>
    <w:rsid w:val="00D4384E"/>
    <w:rsid w:val="00D458B9"/>
    <w:rsid w:val="00D46FDC"/>
    <w:rsid w:val="00D46FF4"/>
    <w:rsid w:val="00D4701C"/>
    <w:rsid w:val="00D47E15"/>
    <w:rsid w:val="00D509D3"/>
    <w:rsid w:val="00D50AB1"/>
    <w:rsid w:val="00D52CDC"/>
    <w:rsid w:val="00D52D92"/>
    <w:rsid w:val="00D5353A"/>
    <w:rsid w:val="00D555EA"/>
    <w:rsid w:val="00D55AC8"/>
    <w:rsid w:val="00D55BE7"/>
    <w:rsid w:val="00D56B96"/>
    <w:rsid w:val="00D56D02"/>
    <w:rsid w:val="00D6026F"/>
    <w:rsid w:val="00D607DA"/>
    <w:rsid w:val="00D61443"/>
    <w:rsid w:val="00D617F1"/>
    <w:rsid w:val="00D62BBC"/>
    <w:rsid w:val="00D639D7"/>
    <w:rsid w:val="00D641E1"/>
    <w:rsid w:val="00D65338"/>
    <w:rsid w:val="00D65C2F"/>
    <w:rsid w:val="00D65D41"/>
    <w:rsid w:val="00D66B7A"/>
    <w:rsid w:val="00D66B98"/>
    <w:rsid w:val="00D66C42"/>
    <w:rsid w:val="00D67174"/>
    <w:rsid w:val="00D712A5"/>
    <w:rsid w:val="00D726BF"/>
    <w:rsid w:val="00D73166"/>
    <w:rsid w:val="00D7343D"/>
    <w:rsid w:val="00D73869"/>
    <w:rsid w:val="00D73A23"/>
    <w:rsid w:val="00D74516"/>
    <w:rsid w:val="00D74665"/>
    <w:rsid w:val="00D74AB8"/>
    <w:rsid w:val="00D75133"/>
    <w:rsid w:val="00D75583"/>
    <w:rsid w:val="00D75733"/>
    <w:rsid w:val="00D75875"/>
    <w:rsid w:val="00D75BCC"/>
    <w:rsid w:val="00D75F32"/>
    <w:rsid w:val="00D77950"/>
    <w:rsid w:val="00D7797D"/>
    <w:rsid w:val="00D800C1"/>
    <w:rsid w:val="00D8067F"/>
    <w:rsid w:val="00D80967"/>
    <w:rsid w:val="00D80C50"/>
    <w:rsid w:val="00D818F4"/>
    <w:rsid w:val="00D835D2"/>
    <w:rsid w:val="00D83642"/>
    <w:rsid w:val="00D8380E"/>
    <w:rsid w:val="00D83DDF"/>
    <w:rsid w:val="00D854D5"/>
    <w:rsid w:val="00D85741"/>
    <w:rsid w:val="00D8745B"/>
    <w:rsid w:val="00D90574"/>
    <w:rsid w:val="00D91CE9"/>
    <w:rsid w:val="00D91EBA"/>
    <w:rsid w:val="00D9277A"/>
    <w:rsid w:val="00D931B1"/>
    <w:rsid w:val="00D94344"/>
    <w:rsid w:val="00D954DF"/>
    <w:rsid w:val="00D95612"/>
    <w:rsid w:val="00D958CA"/>
    <w:rsid w:val="00D9611D"/>
    <w:rsid w:val="00D9666B"/>
    <w:rsid w:val="00D970E0"/>
    <w:rsid w:val="00D9781D"/>
    <w:rsid w:val="00D97A0C"/>
    <w:rsid w:val="00D97D66"/>
    <w:rsid w:val="00DA0126"/>
    <w:rsid w:val="00DA045B"/>
    <w:rsid w:val="00DA1BD6"/>
    <w:rsid w:val="00DA1C37"/>
    <w:rsid w:val="00DA2119"/>
    <w:rsid w:val="00DA2174"/>
    <w:rsid w:val="00DA21F1"/>
    <w:rsid w:val="00DA3F49"/>
    <w:rsid w:val="00DA41A1"/>
    <w:rsid w:val="00DA53ED"/>
    <w:rsid w:val="00DA60CA"/>
    <w:rsid w:val="00DA67A3"/>
    <w:rsid w:val="00DB036A"/>
    <w:rsid w:val="00DB065A"/>
    <w:rsid w:val="00DB07AA"/>
    <w:rsid w:val="00DB0FA8"/>
    <w:rsid w:val="00DB1D83"/>
    <w:rsid w:val="00DB2468"/>
    <w:rsid w:val="00DB3C33"/>
    <w:rsid w:val="00DB3FCF"/>
    <w:rsid w:val="00DB4138"/>
    <w:rsid w:val="00DB4A75"/>
    <w:rsid w:val="00DB52F5"/>
    <w:rsid w:val="00DB5DC3"/>
    <w:rsid w:val="00DB6360"/>
    <w:rsid w:val="00DB66A4"/>
    <w:rsid w:val="00DB784A"/>
    <w:rsid w:val="00DC00BE"/>
    <w:rsid w:val="00DC0153"/>
    <w:rsid w:val="00DC06A4"/>
    <w:rsid w:val="00DC07EE"/>
    <w:rsid w:val="00DC1271"/>
    <w:rsid w:val="00DC1471"/>
    <w:rsid w:val="00DC16CA"/>
    <w:rsid w:val="00DC1715"/>
    <w:rsid w:val="00DC2329"/>
    <w:rsid w:val="00DC2937"/>
    <w:rsid w:val="00DC3773"/>
    <w:rsid w:val="00DC3BA8"/>
    <w:rsid w:val="00DC44D7"/>
    <w:rsid w:val="00DC5222"/>
    <w:rsid w:val="00DC5C26"/>
    <w:rsid w:val="00DC6291"/>
    <w:rsid w:val="00DC6676"/>
    <w:rsid w:val="00DC6C18"/>
    <w:rsid w:val="00DC6C29"/>
    <w:rsid w:val="00DC6D90"/>
    <w:rsid w:val="00DC7A5A"/>
    <w:rsid w:val="00DD126A"/>
    <w:rsid w:val="00DD1B97"/>
    <w:rsid w:val="00DD21C0"/>
    <w:rsid w:val="00DD4A10"/>
    <w:rsid w:val="00DD53C4"/>
    <w:rsid w:val="00DD60FF"/>
    <w:rsid w:val="00DD6399"/>
    <w:rsid w:val="00DD7B89"/>
    <w:rsid w:val="00DE0870"/>
    <w:rsid w:val="00DE1299"/>
    <w:rsid w:val="00DE19C9"/>
    <w:rsid w:val="00DE25B0"/>
    <w:rsid w:val="00DE26F6"/>
    <w:rsid w:val="00DE2CFA"/>
    <w:rsid w:val="00DE382A"/>
    <w:rsid w:val="00DE3C80"/>
    <w:rsid w:val="00DE3CD7"/>
    <w:rsid w:val="00DE459A"/>
    <w:rsid w:val="00DE66FC"/>
    <w:rsid w:val="00DE7DB6"/>
    <w:rsid w:val="00DF0DBE"/>
    <w:rsid w:val="00DF138D"/>
    <w:rsid w:val="00DF1A3D"/>
    <w:rsid w:val="00DF2581"/>
    <w:rsid w:val="00DF2829"/>
    <w:rsid w:val="00DF2DE6"/>
    <w:rsid w:val="00DF3110"/>
    <w:rsid w:val="00DF319D"/>
    <w:rsid w:val="00DF3847"/>
    <w:rsid w:val="00DF3DC9"/>
    <w:rsid w:val="00DF465C"/>
    <w:rsid w:val="00DF587C"/>
    <w:rsid w:val="00DF60E3"/>
    <w:rsid w:val="00DF61E7"/>
    <w:rsid w:val="00DF61F9"/>
    <w:rsid w:val="00DF672F"/>
    <w:rsid w:val="00DF6B23"/>
    <w:rsid w:val="00E00039"/>
    <w:rsid w:val="00E012A4"/>
    <w:rsid w:val="00E01BBF"/>
    <w:rsid w:val="00E01F29"/>
    <w:rsid w:val="00E022C0"/>
    <w:rsid w:val="00E02C4A"/>
    <w:rsid w:val="00E0546F"/>
    <w:rsid w:val="00E06773"/>
    <w:rsid w:val="00E06780"/>
    <w:rsid w:val="00E0688F"/>
    <w:rsid w:val="00E06DED"/>
    <w:rsid w:val="00E07AE5"/>
    <w:rsid w:val="00E07FF3"/>
    <w:rsid w:val="00E105B1"/>
    <w:rsid w:val="00E10FFD"/>
    <w:rsid w:val="00E11138"/>
    <w:rsid w:val="00E118BF"/>
    <w:rsid w:val="00E12440"/>
    <w:rsid w:val="00E12842"/>
    <w:rsid w:val="00E128F9"/>
    <w:rsid w:val="00E1454E"/>
    <w:rsid w:val="00E14B18"/>
    <w:rsid w:val="00E14E18"/>
    <w:rsid w:val="00E1599C"/>
    <w:rsid w:val="00E1699A"/>
    <w:rsid w:val="00E16A20"/>
    <w:rsid w:val="00E16C7D"/>
    <w:rsid w:val="00E2115A"/>
    <w:rsid w:val="00E2182C"/>
    <w:rsid w:val="00E21859"/>
    <w:rsid w:val="00E21897"/>
    <w:rsid w:val="00E21B01"/>
    <w:rsid w:val="00E222B2"/>
    <w:rsid w:val="00E230F5"/>
    <w:rsid w:val="00E233CE"/>
    <w:rsid w:val="00E2389E"/>
    <w:rsid w:val="00E23F57"/>
    <w:rsid w:val="00E25C48"/>
    <w:rsid w:val="00E26AB3"/>
    <w:rsid w:val="00E2792A"/>
    <w:rsid w:val="00E27AF5"/>
    <w:rsid w:val="00E3095C"/>
    <w:rsid w:val="00E30CDB"/>
    <w:rsid w:val="00E30DF0"/>
    <w:rsid w:val="00E310BD"/>
    <w:rsid w:val="00E315A9"/>
    <w:rsid w:val="00E3173C"/>
    <w:rsid w:val="00E327B3"/>
    <w:rsid w:val="00E327EA"/>
    <w:rsid w:val="00E34292"/>
    <w:rsid w:val="00E35403"/>
    <w:rsid w:val="00E35CCA"/>
    <w:rsid w:val="00E35D4D"/>
    <w:rsid w:val="00E36427"/>
    <w:rsid w:val="00E40287"/>
    <w:rsid w:val="00E4030D"/>
    <w:rsid w:val="00E40354"/>
    <w:rsid w:val="00E4118E"/>
    <w:rsid w:val="00E41296"/>
    <w:rsid w:val="00E41597"/>
    <w:rsid w:val="00E41873"/>
    <w:rsid w:val="00E42526"/>
    <w:rsid w:val="00E42729"/>
    <w:rsid w:val="00E436C6"/>
    <w:rsid w:val="00E438A0"/>
    <w:rsid w:val="00E445CE"/>
    <w:rsid w:val="00E449BE"/>
    <w:rsid w:val="00E44BE4"/>
    <w:rsid w:val="00E44BF4"/>
    <w:rsid w:val="00E456FA"/>
    <w:rsid w:val="00E45E88"/>
    <w:rsid w:val="00E46972"/>
    <w:rsid w:val="00E470E1"/>
    <w:rsid w:val="00E4765B"/>
    <w:rsid w:val="00E47A51"/>
    <w:rsid w:val="00E47CEA"/>
    <w:rsid w:val="00E47F9D"/>
    <w:rsid w:val="00E51E05"/>
    <w:rsid w:val="00E51F70"/>
    <w:rsid w:val="00E5264A"/>
    <w:rsid w:val="00E549C4"/>
    <w:rsid w:val="00E55195"/>
    <w:rsid w:val="00E557E4"/>
    <w:rsid w:val="00E558F8"/>
    <w:rsid w:val="00E567D2"/>
    <w:rsid w:val="00E6074F"/>
    <w:rsid w:val="00E620CF"/>
    <w:rsid w:val="00E62B34"/>
    <w:rsid w:val="00E62FC1"/>
    <w:rsid w:val="00E63122"/>
    <w:rsid w:val="00E636A8"/>
    <w:rsid w:val="00E63DFB"/>
    <w:rsid w:val="00E64CAC"/>
    <w:rsid w:val="00E65AB6"/>
    <w:rsid w:val="00E67F4E"/>
    <w:rsid w:val="00E67FBF"/>
    <w:rsid w:val="00E7052B"/>
    <w:rsid w:val="00E71BEA"/>
    <w:rsid w:val="00E733C9"/>
    <w:rsid w:val="00E73989"/>
    <w:rsid w:val="00E7464B"/>
    <w:rsid w:val="00E74D95"/>
    <w:rsid w:val="00E7571B"/>
    <w:rsid w:val="00E762F7"/>
    <w:rsid w:val="00E76B84"/>
    <w:rsid w:val="00E7790F"/>
    <w:rsid w:val="00E77996"/>
    <w:rsid w:val="00E807E8"/>
    <w:rsid w:val="00E80C78"/>
    <w:rsid w:val="00E814FC"/>
    <w:rsid w:val="00E81690"/>
    <w:rsid w:val="00E830B1"/>
    <w:rsid w:val="00E83286"/>
    <w:rsid w:val="00E8331D"/>
    <w:rsid w:val="00E8472D"/>
    <w:rsid w:val="00E84833"/>
    <w:rsid w:val="00E85557"/>
    <w:rsid w:val="00E85624"/>
    <w:rsid w:val="00E85892"/>
    <w:rsid w:val="00E85D84"/>
    <w:rsid w:val="00E85EA2"/>
    <w:rsid w:val="00E85F44"/>
    <w:rsid w:val="00E86148"/>
    <w:rsid w:val="00E86977"/>
    <w:rsid w:val="00E87A12"/>
    <w:rsid w:val="00E90BF7"/>
    <w:rsid w:val="00E924F1"/>
    <w:rsid w:val="00E929CD"/>
    <w:rsid w:val="00E92A2B"/>
    <w:rsid w:val="00E92A7B"/>
    <w:rsid w:val="00E92B36"/>
    <w:rsid w:val="00E9448D"/>
    <w:rsid w:val="00E94EA2"/>
    <w:rsid w:val="00E95A6B"/>
    <w:rsid w:val="00E95E3A"/>
    <w:rsid w:val="00E96405"/>
    <w:rsid w:val="00E96FFE"/>
    <w:rsid w:val="00EA05FF"/>
    <w:rsid w:val="00EA124A"/>
    <w:rsid w:val="00EA14E8"/>
    <w:rsid w:val="00EA1545"/>
    <w:rsid w:val="00EA19CA"/>
    <w:rsid w:val="00EA1A1C"/>
    <w:rsid w:val="00EA230B"/>
    <w:rsid w:val="00EA3041"/>
    <w:rsid w:val="00EA3295"/>
    <w:rsid w:val="00EA3E28"/>
    <w:rsid w:val="00EA408B"/>
    <w:rsid w:val="00EA59AE"/>
    <w:rsid w:val="00EA5D0B"/>
    <w:rsid w:val="00EA61B2"/>
    <w:rsid w:val="00EA63AD"/>
    <w:rsid w:val="00EA6983"/>
    <w:rsid w:val="00EA6A93"/>
    <w:rsid w:val="00EA6E6C"/>
    <w:rsid w:val="00EA6FFA"/>
    <w:rsid w:val="00EA74BB"/>
    <w:rsid w:val="00EB0D3A"/>
    <w:rsid w:val="00EB1132"/>
    <w:rsid w:val="00EB1C78"/>
    <w:rsid w:val="00EB1D95"/>
    <w:rsid w:val="00EB1DC8"/>
    <w:rsid w:val="00EB2C80"/>
    <w:rsid w:val="00EB2EEC"/>
    <w:rsid w:val="00EB3A0A"/>
    <w:rsid w:val="00EB3A2E"/>
    <w:rsid w:val="00EB402D"/>
    <w:rsid w:val="00EB445F"/>
    <w:rsid w:val="00EB51AC"/>
    <w:rsid w:val="00EB5839"/>
    <w:rsid w:val="00EB6225"/>
    <w:rsid w:val="00EB6833"/>
    <w:rsid w:val="00EB694A"/>
    <w:rsid w:val="00EB6998"/>
    <w:rsid w:val="00EB760C"/>
    <w:rsid w:val="00EB7C8C"/>
    <w:rsid w:val="00EB7E86"/>
    <w:rsid w:val="00EB7F0B"/>
    <w:rsid w:val="00EC1701"/>
    <w:rsid w:val="00EC1E2C"/>
    <w:rsid w:val="00EC33EF"/>
    <w:rsid w:val="00EC35A9"/>
    <w:rsid w:val="00EC3804"/>
    <w:rsid w:val="00EC4357"/>
    <w:rsid w:val="00EC4CD5"/>
    <w:rsid w:val="00EC50F8"/>
    <w:rsid w:val="00EC6E8A"/>
    <w:rsid w:val="00EC73D4"/>
    <w:rsid w:val="00ED04C2"/>
    <w:rsid w:val="00ED07B0"/>
    <w:rsid w:val="00ED0892"/>
    <w:rsid w:val="00ED0BDB"/>
    <w:rsid w:val="00ED0C9D"/>
    <w:rsid w:val="00ED0F5F"/>
    <w:rsid w:val="00ED1981"/>
    <w:rsid w:val="00ED19D1"/>
    <w:rsid w:val="00ED1F29"/>
    <w:rsid w:val="00ED2444"/>
    <w:rsid w:val="00ED254B"/>
    <w:rsid w:val="00ED276B"/>
    <w:rsid w:val="00ED2A3C"/>
    <w:rsid w:val="00ED3A2D"/>
    <w:rsid w:val="00ED428F"/>
    <w:rsid w:val="00ED523C"/>
    <w:rsid w:val="00ED5EED"/>
    <w:rsid w:val="00ED6E46"/>
    <w:rsid w:val="00ED787A"/>
    <w:rsid w:val="00ED7A18"/>
    <w:rsid w:val="00ED7E7B"/>
    <w:rsid w:val="00ED7FEC"/>
    <w:rsid w:val="00EE0870"/>
    <w:rsid w:val="00EE0B60"/>
    <w:rsid w:val="00EE1340"/>
    <w:rsid w:val="00EE2F79"/>
    <w:rsid w:val="00EE3278"/>
    <w:rsid w:val="00EE356D"/>
    <w:rsid w:val="00EE4F6A"/>
    <w:rsid w:val="00EE5605"/>
    <w:rsid w:val="00EE6575"/>
    <w:rsid w:val="00EE77BF"/>
    <w:rsid w:val="00EF02DC"/>
    <w:rsid w:val="00EF0A36"/>
    <w:rsid w:val="00EF0AA7"/>
    <w:rsid w:val="00EF10D7"/>
    <w:rsid w:val="00EF1679"/>
    <w:rsid w:val="00EF275E"/>
    <w:rsid w:val="00EF2B7B"/>
    <w:rsid w:val="00EF36DA"/>
    <w:rsid w:val="00EF3761"/>
    <w:rsid w:val="00EF37D7"/>
    <w:rsid w:val="00EF4062"/>
    <w:rsid w:val="00EF4933"/>
    <w:rsid w:val="00EF4BB4"/>
    <w:rsid w:val="00EF4E2C"/>
    <w:rsid w:val="00EF53F0"/>
    <w:rsid w:val="00EF58E6"/>
    <w:rsid w:val="00EF5E55"/>
    <w:rsid w:val="00EF691B"/>
    <w:rsid w:val="00EF6B37"/>
    <w:rsid w:val="00EF7341"/>
    <w:rsid w:val="00EF75BB"/>
    <w:rsid w:val="00EF7CF3"/>
    <w:rsid w:val="00EF7EBF"/>
    <w:rsid w:val="00F0031A"/>
    <w:rsid w:val="00F005A9"/>
    <w:rsid w:val="00F0072D"/>
    <w:rsid w:val="00F00F14"/>
    <w:rsid w:val="00F02243"/>
    <w:rsid w:val="00F0275B"/>
    <w:rsid w:val="00F03AA5"/>
    <w:rsid w:val="00F03BA2"/>
    <w:rsid w:val="00F03EA3"/>
    <w:rsid w:val="00F041CB"/>
    <w:rsid w:val="00F043F1"/>
    <w:rsid w:val="00F04C53"/>
    <w:rsid w:val="00F05949"/>
    <w:rsid w:val="00F05C9D"/>
    <w:rsid w:val="00F05E69"/>
    <w:rsid w:val="00F0673A"/>
    <w:rsid w:val="00F0742A"/>
    <w:rsid w:val="00F07C44"/>
    <w:rsid w:val="00F10CB0"/>
    <w:rsid w:val="00F10D1D"/>
    <w:rsid w:val="00F12666"/>
    <w:rsid w:val="00F12B1D"/>
    <w:rsid w:val="00F12C4F"/>
    <w:rsid w:val="00F12CA2"/>
    <w:rsid w:val="00F12FDB"/>
    <w:rsid w:val="00F13546"/>
    <w:rsid w:val="00F14A17"/>
    <w:rsid w:val="00F1516F"/>
    <w:rsid w:val="00F1604B"/>
    <w:rsid w:val="00F16854"/>
    <w:rsid w:val="00F16902"/>
    <w:rsid w:val="00F16FC6"/>
    <w:rsid w:val="00F17FE7"/>
    <w:rsid w:val="00F20F13"/>
    <w:rsid w:val="00F228DE"/>
    <w:rsid w:val="00F22BFD"/>
    <w:rsid w:val="00F22EBE"/>
    <w:rsid w:val="00F2322A"/>
    <w:rsid w:val="00F238FE"/>
    <w:rsid w:val="00F24653"/>
    <w:rsid w:val="00F24678"/>
    <w:rsid w:val="00F25014"/>
    <w:rsid w:val="00F25422"/>
    <w:rsid w:val="00F25E42"/>
    <w:rsid w:val="00F2683D"/>
    <w:rsid w:val="00F2746B"/>
    <w:rsid w:val="00F301C6"/>
    <w:rsid w:val="00F317B7"/>
    <w:rsid w:val="00F31AD3"/>
    <w:rsid w:val="00F31DF5"/>
    <w:rsid w:val="00F32102"/>
    <w:rsid w:val="00F329AA"/>
    <w:rsid w:val="00F3304F"/>
    <w:rsid w:val="00F33C9A"/>
    <w:rsid w:val="00F340EE"/>
    <w:rsid w:val="00F34226"/>
    <w:rsid w:val="00F3499D"/>
    <w:rsid w:val="00F34D0C"/>
    <w:rsid w:val="00F34F3A"/>
    <w:rsid w:val="00F35072"/>
    <w:rsid w:val="00F352E4"/>
    <w:rsid w:val="00F360A1"/>
    <w:rsid w:val="00F369FC"/>
    <w:rsid w:val="00F40176"/>
    <w:rsid w:val="00F4093C"/>
    <w:rsid w:val="00F40BDE"/>
    <w:rsid w:val="00F4128F"/>
    <w:rsid w:val="00F415A0"/>
    <w:rsid w:val="00F42FCB"/>
    <w:rsid w:val="00F4427F"/>
    <w:rsid w:val="00F44B7C"/>
    <w:rsid w:val="00F44D09"/>
    <w:rsid w:val="00F45367"/>
    <w:rsid w:val="00F4540C"/>
    <w:rsid w:val="00F4553C"/>
    <w:rsid w:val="00F45930"/>
    <w:rsid w:val="00F45CED"/>
    <w:rsid w:val="00F4619C"/>
    <w:rsid w:val="00F466A8"/>
    <w:rsid w:val="00F467A5"/>
    <w:rsid w:val="00F46E08"/>
    <w:rsid w:val="00F46EBD"/>
    <w:rsid w:val="00F47736"/>
    <w:rsid w:val="00F47EFE"/>
    <w:rsid w:val="00F50A51"/>
    <w:rsid w:val="00F51005"/>
    <w:rsid w:val="00F52A66"/>
    <w:rsid w:val="00F52AB3"/>
    <w:rsid w:val="00F52D89"/>
    <w:rsid w:val="00F53891"/>
    <w:rsid w:val="00F539C0"/>
    <w:rsid w:val="00F53DA4"/>
    <w:rsid w:val="00F53DEE"/>
    <w:rsid w:val="00F54C43"/>
    <w:rsid w:val="00F54CE9"/>
    <w:rsid w:val="00F5524B"/>
    <w:rsid w:val="00F553BB"/>
    <w:rsid w:val="00F5593E"/>
    <w:rsid w:val="00F559CD"/>
    <w:rsid w:val="00F5600D"/>
    <w:rsid w:val="00F56068"/>
    <w:rsid w:val="00F56652"/>
    <w:rsid w:val="00F573A6"/>
    <w:rsid w:val="00F5763E"/>
    <w:rsid w:val="00F60315"/>
    <w:rsid w:val="00F60F12"/>
    <w:rsid w:val="00F61828"/>
    <w:rsid w:val="00F61B20"/>
    <w:rsid w:val="00F63EA6"/>
    <w:rsid w:val="00F64306"/>
    <w:rsid w:val="00F644E4"/>
    <w:rsid w:val="00F6745C"/>
    <w:rsid w:val="00F67552"/>
    <w:rsid w:val="00F67683"/>
    <w:rsid w:val="00F67CFC"/>
    <w:rsid w:val="00F70692"/>
    <w:rsid w:val="00F70CD1"/>
    <w:rsid w:val="00F70D48"/>
    <w:rsid w:val="00F711F9"/>
    <w:rsid w:val="00F713E2"/>
    <w:rsid w:val="00F717DD"/>
    <w:rsid w:val="00F719D4"/>
    <w:rsid w:val="00F71C4D"/>
    <w:rsid w:val="00F71FE1"/>
    <w:rsid w:val="00F720F0"/>
    <w:rsid w:val="00F72A44"/>
    <w:rsid w:val="00F72E21"/>
    <w:rsid w:val="00F73BA2"/>
    <w:rsid w:val="00F73DAB"/>
    <w:rsid w:val="00F74128"/>
    <w:rsid w:val="00F75751"/>
    <w:rsid w:val="00F75752"/>
    <w:rsid w:val="00F75849"/>
    <w:rsid w:val="00F75A8C"/>
    <w:rsid w:val="00F75B7D"/>
    <w:rsid w:val="00F762D4"/>
    <w:rsid w:val="00F77385"/>
    <w:rsid w:val="00F77975"/>
    <w:rsid w:val="00F77F40"/>
    <w:rsid w:val="00F80020"/>
    <w:rsid w:val="00F81DE6"/>
    <w:rsid w:val="00F82525"/>
    <w:rsid w:val="00F82869"/>
    <w:rsid w:val="00F82BF9"/>
    <w:rsid w:val="00F83C30"/>
    <w:rsid w:val="00F83CA6"/>
    <w:rsid w:val="00F8465E"/>
    <w:rsid w:val="00F84BF9"/>
    <w:rsid w:val="00F84E27"/>
    <w:rsid w:val="00F84EB4"/>
    <w:rsid w:val="00F8611F"/>
    <w:rsid w:val="00F86B22"/>
    <w:rsid w:val="00F86EDD"/>
    <w:rsid w:val="00F87097"/>
    <w:rsid w:val="00F87109"/>
    <w:rsid w:val="00F90921"/>
    <w:rsid w:val="00F9097F"/>
    <w:rsid w:val="00F917DA"/>
    <w:rsid w:val="00F92289"/>
    <w:rsid w:val="00F933B3"/>
    <w:rsid w:val="00F93BB4"/>
    <w:rsid w:val="00F95399"/>
    <w:rsid w:val="00F95E5E"/>
    <w:rsid w:val="00F96083"/>
    <w:rsid w:val="00F9635A"/>
    <w:rsid w:val="00F969FF"/>
    <w:rsid w:val="00F97432"/>
    <w:rsid w:val="00F97C05"/>
    <w:rsid w:val="00FA0354"/>
    <w:rsid w:val="00FA03FD"/>
    <w:rsid w:val="00FA22E7"/>
    <w:rsid w:val="00FA2E9A"/>
    <w:rsid w:val="00FA3279"/>
    <w:rsid w:val="00FA34FC"/>
    <w:rsid w:val="00FA3FEF"/>
    <w:rsid w:val="00FA471C"/>
    <w:rsid w:val="00FA4725"/>
    <w:rsid w:val="00FA63C5"/>
    <w:rsid w:val="00FA6762"/>
    <w:rsid w:val="00FA6933"/>
    <w:rsid w:val="00FB00EB"/>
    <w:rsid w:val="00FB0A2F"/>
    <w:rsid w:val="00FB0DD7"/>
    <w:rsid w:val="00FB1816"/>
    <w:rsid w:val="00FB1A11"/>
    <w:rsid w:val="00FB22B7"/>
    <w:rsid w:val="00FB244B"/>
    <w:rsid w:val="00FB292E"/>
    <w:rsid w:val="00FB2EB3"/>
    <w:rsid w:val="00FB300C"/>
    <w:rsid w:val="00FB382F"/>
    <w:rsid w:val="00FB48C6"/>
    <w:rsid w:val="00FB495E"/>
    <w:rsid w:val="00FB5023"/>
    <w:rsid w:val="00FB581C"/>
    <w:rsid w:val="00FB6451"/>
    <w:rsid w:val="00FB6DA1"/>
    <w:rsid w:val="00FB6F0A"/>
    <w:rsid w:val="00FB7249"/>
    <w:rsid w:val="00FC01D1"/>
    <w:rsid w:val="00FC078E"/>
    <w:rsid w:val="00FC0AC0"/>
    <w:rsid w:val="00FC0D99"/>
    <w:rsid w:val="00FC0F98"/>
    <w:rsid w:val="00FC1555"/>
    <w:rsid w:val="00FC15CA"/>
    <w:rsid w:val="00FC1BAB"/>
    <w:rsid w:val="00FC2F2A"/>
    <w:rsid w:val="00FC4236"/>
    <w:rsid w:val="00FC43BD"/>
    <w:rsid w:val="00FC4BF8"/>
    <w:rsid w:val="00FC532D"/>
    <w:rsid w:val="00FC55A9"/>
    <w:rsid w:val="00FC5DC5"/>
    <w:rsid w:val="00FC6178"/>
    <w:rsid w:val="00FC70D1"/>
    <w:rsid w:val="00FC722A"/>
    <w:rsid w:val="00FC7C8A"/>
    <w:rsid w:val="00FD08DE"/>
    <w:rsid w:val="00FD0C46"/>
    <w:rsid w:val="00FD1622"/>
    <w:rsid w:val="00FD1AC7"/>
    <w:rsid w:val="00FD1B6E"/>
    <w:rsid w:val="00FD1E56"/>
    <w:rsid w:val="00FD205C"/>
    <w:rsid w:val="00FD21B9"/>
    <w:rsid w:val="00FD2BAC"/>
    <w:rsid w:val="00FD3EE0"/>
    <w:rsid w:val="00FD463E"/>
    <w:rsid w:val="00FD5248"/>
    <w:rsid w:val="00FD5780"/>
    <w:rsid w:val="00FD57C8"/>
    <w:rsid w:val="00FD5F8C"/>
    <w:rsid w:val="00FD6428"/>
    <w:rsid w:val="00FD7A1B"/>
    <w:rsid w:val="00FD7FC0"/>
    <w:rsid w:val="00FE018B"/>
    <w:rsid w:val="00FE246B"/>
    <w:rsid w:val="00FE290D"/>
    <w:rsid w:val="00FE404F"/>
    <w:rsid w:val="00FE44B8"/>
    <w:rsid w:val="00FE493E"/>
    <w:rsid w:val="00FE4E6B"/>
    <w:rsid w:val="00FE54BA"/>
    <w:rsid w:val="00FE651E"/>
    <w:rsid w:val="00FE6FC4"/>
    <w:rsid w:val="00FE71E0"/>
    <w:rsid w:val="00FF1783"/>
    <w:rsid w:val="00FF19E6"/>
    <w:rsid w:val="00FF216B"/>
    <w:rsid w:val="00FF2CA6"/>
    <w:rsid w:val="00FF2E32"/>
    <w:rsid w:val="00FF3873"/>
    <w:rsid w:val="00FF3D5F"/>
    <w:rsid w:val="00FF3FDB"/>
    <w:rsid w:val="00FF4141"/>
    <w:rsid w:val="00FF46DA"/>
    <w:rsid w:val="00FF4781"/>
    <w:rsid w:val="00FF495C"/>
    <w:rsid w:val="00FF5041"/>
    <w:rsid w:val="00FF5112"/>
    <w:rsid w:val="00FF5672"/>
    <w:rsid w:val="00FF66D6"/>
    <w:rsid w:val="00FF6A70"/>
    <w:rsid w:val="00FF6E90"/>
    <w:rsid w:val="00FF6FE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A8650C"/>
  <w15:chartTrackingRefBased/>
  <w15:docId w15:val="{4EF9FA0F-4B0B-478B-9170-373D0ABA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010"/>
    <w:pPr>
      <w:spacing w:after="120" w:line="240" w:lineRule="auto"/>
      <w:ind w:left="274"/>
    </w:pPr>
    <w:rPr>
      <w:rFonts w:cstheme="minorHAnsi"/>
      <w:sz w:val="24"/>
      <w:szCs w:val="24"/>
    </w:rPr>
  </w:style>
  <w:style w:type="paragraph" w:styleId="Heading1">
    <w:name w:val="heading 1"/>
    <w:aliases w:val="H1,Part,Head 1,Head 11,Head 12,Head 111,Head 13,Head 112,Head 14,Head 113,Head 15,Head 114,Head 16,Head 115,Head 17,Head 116,Head 18,Head 117,Head 19,Head 118,Head 121,Head 1111,Head 131,Head 1121,Head 141,Head 1131,Head 151,Head 1141,Head 161"/>
    <w:basedOn w:val="Normal"/>
    <w:next w:val="H1Normal"/>
    <w:link w:val="Heading1Char"/>
    <w:autoRedefine/>
    <w:qFormat/>
    <w:rsid w:val="00E2792A"/>
    <w:pPr>
      <w:keepNext/>
      <w:keepLines/>
      <w:pageBreakBefore/>
      <w:numPr>
        <w:numId w:val="1"/>
      </w:numPr>
      <w:shd w:val="pct10" w:color="auto" w:fill="auto"/>
      <w:spacing w:before="240"/>
      <w:outlineLvl w:val="0"/>
    </w:pPr>
    <w:rPr>
      <w:rFonts w:eastAsiaTheme="majorEastAsia" w:cstheme="majorHAnsi"/>
      <w:szCs w:val="32"/>
    </w:rPr>
  </w:style>
  <w:style w:type="paragraph" w:styleId="Heading2">
    <w:name w:val="heading 2"/>
    <w:aliases w:val="H2,HD2,l2,level 2 heading,21,2,h2,h2 main heading,heading 2,Chapter Number/Appendix Letter,chn"/>
    <w:basedOn w:val="Normal"/>
    <w:next w:val="H2Normal"/>
    <w:link w:val="Heading2Char"/>
    <w:autoRedefine/>
    <w:unhideWhenUsed/>
    <w:qFormat/>
    <w:rsid w:val="008D55F3"/>
    <w:pPr>
      <w:keepNext/>
      <w:keepLines/>
      <w:numPr>
        <w:ilvl w:val="1"/>
        <w:numId w:val="1"/>
      </w:numPr>
      <w:spacing w:before="120"/>
      <w:ind w:left="705"/>
      <w:outlineLvl w:val="1"/>
    </w:pPr>
    <w:rPr>
      <w:rFonts w:eastAsiaTheme="majorEastAsia"/>
      <w:b/>
    </w:rPr>
  </w:style>
  <w:style w:type="paragraph" w:styleId="Heading3">
    <w:name w:val="heading 3"/>
    <w:aliases w:val="3,h3,l3,level 3 heading,H3,heading 3,h3 sub heading,Section"/>
    <w:basedOn w:val="Normal"/>
    <w:next w:val="3Normal"/>
    <w:link w:val="Heading3Char"/>
    <w:autoRedefine/>
    <w:unhideWhenUsed/>
    <w:qFormat/>
    <w:rsid w:val="009B24C3"/>
    <w:pPr>
      <w:keepNext/>
      <w:keepLines/>
      <w:numPr>
        <w:ilvl w:val="2"/>
        <w:numId w:val="1"/>
      </w:numPr>
      <w:spacing w:before="120"/>
      <w:ind w:left="1022"/>
      <w:outlineLvl w:val="2"/>
    </w:pPr>
    <w:rPr>
      <w:b/>
    </w:rPr>
  </w:style>
  <w:style w:type="paragraph" w:styleId="Heading4">
    <w:name w:val="heading 4"/>
    <w:aliases w:val="Map Title,h4,H4"/>
    <w:basedOn w:val="Normal"/>
    <w:next w:val="Normal"/>
    <w:link w:val="Heading4Char"/>
    <w:unhideWhenUsed/>
    <w:qFormat/>
    <w:rsid w:val="00E2792A"/>
    <w:pPr>
      <w:keepNext/>
      <w:keepLines/>
      <w:numPr>
        <w:ilvl w:val="3"/>
        <w:numId w:val="1"/>
      </w:numPr>
      <w:ind w:left="1440"/>
      <w:outlineLvl w:val="3"/>
    </w:pPr>
    <w:rPr>
      <w:rFonts w:eastAsiaTheme="majorEastAsia" w:cstheme="majorBidi"/>
      <w:b/>
      <w:iCs/>
    </w:rPr>
  </w:style>
  <w:style w:type="paragraph" w:styleId="Heading5">
    <w:name w:val="heading 5"/>
    <w:aliases w:val="Block Label"/>
    <w:basedOn w:val="Normal"/>
    <w:next w:val="Normal"/>
    <w:link w:val="Heading5Char"/>
    <w:unhideWhenUsed/>
    <w:qFormat/>
    <w:rsid w:val="00EB2C8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TableHeadingCalHEERS"/>
    <w:next w:val="Normal"/>
    <w:link w:val="Heading6Char"/>
    <w:unhideWhenUsed/>
    <w:qFormat/>
    <w:rsid w:val="00061319"/>
    <w:pPr>
      <w:outlineLvl w:val="5"/>
    </w:pPr>
  </w:style>
  <w:style w:type="paragraph" w:styleId="Heading7">
    <w:name w:val="heading 7"/>
    <w:basedOn w:val="Normal"/>
    <w:next w:val="Normal"/>
    <w:link w:val="Heading7Char"/>
    <w:unhideWhenUsed/>
    <w:qFormat/>
    <w:rsid w:val="00EB2C8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EB2C8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EB2C8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art Char,Head 1 Char,Head 11 Char,Head 12 Char,Head 111 Char,Head 13 Char,Head 112 Char,Head 14 Char,Head 113 Char,Head 15 Char,Head 114 Char,Head 16 Char,Head 115 Char,Head 17 Char,Head 116 Char,Head 18 Char,Head 117 Char"/>
    <w:basedOn w:val="DefaultParagraphFont"/>
    <w:link w:val="Heading1"/>
    <w:rsid w:val="00E2792A"/>
    <w:rPr>
      <w:rFonts w:eastAsiaTheme="majorEastAsia" w:cstheme="majorHAnsi"/>
      <w:sz w:val="24"/>
      <w:szCs w:val="32"/>
      <w:shd w:val="pct10" w:color="auto" w:fill="auto"/>
    </w:rPr>
  </w:style>
  <w:style w:type="character" w:customStyle="1" w:styleId="Heading2Char">
    <w:name w:val="Heading 2 Char"/>
    <w:aliases w:val="H2 Char,HD2 Char,l2 Char,level 2 heading Char,21 Char,2 Char,h2 Char,h2 main heading Char,heading 2 Char,Chapter Number/Appendix Letter Char,chn Char"/>
    <w:basedOn w:val="DefaultParagraphFont"/>
    <w:link w:val="Heading2"/>
    <w:rsid w:val="008D55F3"/>
    <w:rPr>
      <w:rFonts w:eastAsiaTheme="majorEastAsia" w:cstheme="minorHAnsi"/>
      <w:b/>
      <w:sz w:val="24"/>
      <w:szCs w:val="24"/>
    </w:rPr>
  </w:style>
  <w:style w:type="paragraph" w:styleId="NoSpacing">
    <w:name w:val="No Spacing"/>
    <w:link w:val="NoSpacingChar"/>
    <w:uiPriority w:val="1"/>
    <w:qFormat/>
    <w:rsid w:val="009810E8"/>
    <w:pPr>
      <w:spacing w:after="0" w:line="240" w:lineRule="auto"/>
    </w:pPr>
    <w:rPr>
      <w:rFonts w:eastAsiaTheme="minorEastAsia"/>
    </w:rPr>
  </w:style>
  <w:style w:type="character" w:customStyle="1" w:styleId="NoSpacingChar">
    <w:name w:val="No Spacing Char"/>
    <w:basedOn w:val="DefaultParagraphFont"/>
    <w:link w:val="NoSpacing"/>
    <w:uiPriority w:val="1"/>
    <w:rsid w:val="009810E8"/>
    <w:rPr>
      <w:rFonts w:eastAsiaTheme="minorEastAsia"/>
    </w:rPr>
  </w:style>
  <w:style w:type="paragraph" w:styleId="Header">
    <w:name w:val="header"/>
    <w:basedOn w:val="Normal"/>
    <w:link w:val="HeaderChar"/>
    <w:uiPriority w:val="99"/>
    <w:unhideWhenUsed/>
    <w:rsid w:val="009810E8"/>
    <w:pPr>
      <w:tabs>
        <w:tab w:val="center" w:pos="4680"/>
        <w:tab w:val="right" w:pos="9360"/>
      </w:tabs>
    </w:pPr>
  </w:style>
  <w:style w:type="character" w:customStyle="1" w:styleId="HeaderChar">
    <w:name w:val="Header Char"/>
    <w:basedOn w:val="DefaultParagraphFont"/>
    <w:link w:val="Header"/>
    <w:uiPriority w:val="99"/>
    <w:rsid w:val="009810E8"/>
  </w:style>
  <w:style w:type="paragraph" w:styleId="Footer">
    <w:name w:val="footer"/>
    <w:basedOn w:val="Normal"/>
    <w:link w:val="FooterChar"/>
    <w:uiPriority w:val="99"/>
    <w:unhideWhenUsed/>
    <w:rsid w:val="009810E8"/>
    <w:pPr>
      <w:tabs>
        <w:tab w:val="center" w:pos="4680"/>
        <w:tab w:val="right" w:pos="9360"/>
      </w:tabs>
    </w:pPr>
  </w:style>
  <w:style w:type="character" w:customStyle="1" w:styleId="FooterChar">
    <w:name w:val="Footer Char"/>
    <w:basedOn w:val="DefaultParagraphFont"/>
    <w:link w:val="Footer"/>
    <w:uiPriority w:val="99"/>
    <w:rsid w:val="009810E8"/>
  </w:style>
  <w:style w:type="character" w:styleId="PlaceholderText">
    <w:name w:val="Placeholder Text"/>
    <w:basedOn w:val="DefaultParagraphFont"/>
    <w:uiPriority w:val="99"/>
    <w:semiHidden/>
    <w:rsid w:val="009810E8"/>
    <w:rPr>
      <w:color w:val="808080"/>
    </w:rPr>
  </w:style>
  <w:style w:type="character" w:customStyle="1" w:styleId="Heading3Char">
    <w:name w:val="Heading 3 Char"/>
    <w:aliases w:val="3 Char,h3 Char,l3 Char,level 3 heading Char,H3 Char,heading 3 Char,h3 sub heading Char,Section Char"/>
    <w:basedOn w:val="DefaultParagraphFont"/>
    <w:link w:val="Heading3"/>
    <w:rsid w:val="009B24C3"/>
    <w:rPr>
      <w:rFonts w:cstheme="minorHAnsi"/>
      <w:b/>
      <w:sz w:val="24"/>
      <w:szCs w:val="24"/>
    </w:rPr>
  </w:style>
  <w:style w:type="character" w:customStyle="1" w:styleId="Heading4Char">
    <w:name w:val="Heading 4 Char"/>
    <w:aliases w:val="Map Title Char,h4 Char,H4 Char"/>
    <w:basedOn w:val="DefaultParagraphFont"/>
    <w:link w:val="Heading4"/>
    <w:rsid w:val="00E2792A"/>
    <w:rPr>
      <w:rFonts w:eastAsiaTheme="majorEastAsia" w:cstheme="majorBidi"/>
      <w:b/>
      <w:iCs/>
      <w:sz w:val="24"/>
      <w:szCs w:val="24"/>
    </w:rPr>
  </w:style>
  <w:style w:type="character" w:customStyle="1" w:styleId="Heading5Char">
    <w:name w:val="Heading 5 Char"/>
    <w:aliases w:val="Block Label Char"/>
    <w:basedOn w:val="DefaultParagraphFont"/>
    <w:link w:val="Heading5"/>
    <w:rsid w:val="00911D9D"/>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rsid w:val="00061319"/>
    <w:rPr>
      <w:rFonts w:ascii="Arial Narrow" w:eastAsia="Times New Roman" w:hAnsi="Arial Narrow" w:cs="Times New Roman"/>
      <w:b/>
      <w:color w:val="000000"/>
    </w:rPr>
  </w:style>
  <w:style w:type="character" w:customStyle="1" w:styleId="Heading7Char">
    <w:name w:val="Heading 7 Char"/>
    <w:basedOn w:val="DefaultParagraphFont"/>
    <w:link w:val="Heading7"/>
    <w:rsid w:val="00911D9D"/>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rsid w:val="00911D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911D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25947"/>
    <w:pPr>
      <w:numPr>
        <w:numId w:val="0"/>
      </w:numPr>
      <w:shd w:val="clear" w:color="auto" w:fill="auto"/>
      <w:outlineLvl w:val="9"/>
    </w:pPr>
    <w:rPr>
      <w:b/>
      <w:color w:val="000000" w:themeColor="text1"/>
    </w:rPr>
  </w:style>
  <w:style w:type="paragraph" w:styleId="TOC1">
    <w:name w:val="toc 1"/>
    <w:basedOn w:val="Normal"/>
    <w:next w:val="Normal"/>
    <w:autoRedefine/>
    <w:uiPriority w:val="39"/>
    <w:unhideWhenUsed/>
    <w:rsid w:val="006C062D"/>
    <w:pPr>
      <w:tabs>
        <w:tab w:val="left" w:pos="440"/>
        <w:tab w:val="right" w:leader="dot" w:pos="9350"/>
      </w:tabs>
      <w:spacing w:after="100"/>
    </w:pPr>
    <w:rPr>
      <w:noProof/>
    </w:rPr>
  </w:style>
  <w:style w:type="paragraph" w:styleId="TOC2">
    <w:name w:val="toc 2"/>
    <w:basedOn w:val="Normal"/>
    <w:next w:val="Normal"/>
    <w:autoRedefine/>
    <w:uiPriority w:val="39"/>
    <w:unhideWhenUsed/>
    <w:rsid w:val="006C2924"/>
    <w:pPr>
      <w:tabs>
        <w:tab w:val="left" w:pos="800"/>
        <w:tab w:val="right" w:leader="dot" w:pos="9350"/>
      </w:tabs>
      <w:spacing w:after="100"/>
      <w:ind w:left="216"/>
    </w:pPr>
  </w:style>
  <w:style w:type="paragraph" w:styleId="TOC3">
    <w:name w:val="toc 3"/>
    <w:basedOn w:val="Normal"/>
    <w:next w:val="Normal"/>
    <w:autoRedefine/>
    <w:uiPriority w:val="39"/>
    <w:unhideWhenUsed/>
    <w:rsid w:val="00BB2290"/>
    <w:pPr>
      <w:tabs>
        <w:tab w:val="left" w:pos="1200"/>
        <w:tab w:val="right" w:leader="dot" w:pos="9350"/>
      </w:tabs>
      <w:spacing w:after="100"/>
      <w:ind w:left="440"/>
    </w:pPr>
  </w:style>
  <w:style w:type="character" w:styleId="Hyperlink">
    <w:name w:val="Hyperlink"/>
    <w:basedOn w:val="DefaultParagraphFont"/>
    <w:uiPriority w:val="99"/>
    <w:unhideWhenUsed/>
    <w:rsid w:val="00911D9D"/>
    <w:rPr>
      <w:color w:val="0563C1" w:themeColor="hyperlink"/>
      <w:u w:val="single"/>
    </w:rPr>
  </w:style>
  <w:style w:type="table" w:styleId="TableGrid">
    <w:name w:val="Table Grid"/>
    <w:aliases w:val="Smart Text Table"/>
    <w:basedOn w:val="TableNormal"/>
    <w:rsid w:val="004E1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4E1EE5"/>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1Light-Accent2">
    <w:name w:val="Grid Table 1 Light Accent 2"/>
    <w:basedOn w:val="TableNormal"/>
    <w:uiPriority w:val="46"/>
    <w:rsid w:val="004E1EE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E1EE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aliases w:val="Caption Char,Caption-Figure"/>
    <w:basedOn w:val="TableHeadingCalHEERS"/>
    <w:next w:val="Normal"/>
    <w:link w:val="CaptionChar1"/>
    <w:uiPriority w:val="35"/>
    <w:unhideWhenUsed/>
    <w:qFormat/>
    <w:rsid w:val="00EB1C78"/>
    <w:pPr>
      <w:jc w:val="center"/>
    </w:pPr>
    <w:rPr>
      <w:rFonts w:asciiTheme="minorHAnsi" w:hAnsiTheme="minorHAnsi" w:cs="Arial"/>
    </w:rPr>
  </w:style>
  <w:style w:type="paragraph" w:styleId="ListParagraph">
    <w:name w:val="List Paragraph"/>
    <w:basedOn w:val="Normal"/>
    <w:link w:val="ListParagraphChar"/>
    <w:uiPriority w:val="34"/>
    <w:qFormat/>
    <w:rsid w:val="00380404"/>
    <w:pPr>
      <w:spacing w:line="276" w:lineRule="auto"/>
      <w:ind w:left="720"/>
      <w:contextualSpacing/>
    </w:pPr>
    <w:rPr>
      <w:rFonts w:eastAsia="Calibri" w:cs="Times New Roman"/>
    </w:rPr>
  </w:style>
  <w:style w:type="paragraph" w:styleId="NormalWeb">
    <w:name w:val="Normal (Web)"/>
    <w:basedOn w:val="Normal"/>
    <w:uiPriority w:val="99"/>
    <w:unhideWhenUsed/>
    <w:rsid w:val="00064AC6"/>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rsid w:val="003D4BEA"/>
    <w:rPr>
      <w:sz w:val="16"/>
      <w:szCs w:val="16"/>
    </w:rPr>
  </w:style>
  <w:style w:type="paragraph" w:styleId="CommentText">
    <w:name w:val="annotation text"/>
    <w:basedOn w:val="Normal"/>
    <w:link w:val="CommentTextChar"/>
    <w:rsid w:val="003D4BEA"/>
    <w:pPr>
      <w:spacing w:after="200"/>
    </w:pPr>
    <w:rPr>
      <w:rFonts w:eastAsia="Calibri" w:cs="Times New Roman"/>
      <w:sz w:val="20"/>
      <w:szCs w:val="20"/>
    </w:rPr>
  </w:style>
  <w:style w:type="character" w:customStyle="1" w:styleId="CommentTextChar">
    <w:name w:val="Comment Text Char"/>
    <w:basedOn w:val="DefaultParagraphFont"/>
    <w:link w:val="CommentText"/>
    <w:rsid w:val="003D4BEA"/>
    <w:rPr>
      <w:rFonts w:ascii="Calibri" w:eastAsia="Calibri" w:hAnsi="Calibri" w:cs="Times New Roman"/>
      <w:sz w:val="20"/>
      <w:szCs w:val="20"/>
    </w:rPr>
  </w:style>
  <w:style w:type="paragraph" w:styleId="BalloonText">
    <w:name w:val="Balloon Text"/>
    <w:basedOn w:val="Normal"/>
    <w:link w:val="BalloonTextChar"/>
    <w:semiHidden/>
    <w:unhideWhenUsed/>
    <w:rsid w:val="003D4BEA"/>
    <w:rPr>
      <w:rFonts w:ascii="Segoe UI" w:hAnsi="Segoe UI" w:cs="Segoe UI"/>
      <w:sz w:val="18"/>
      <w:szCs w:val="18"/>
    </w:rPr>
  </w:style>
  <w:style w:type="character" w:customStyle="1" w:styleId="BalloonTextChar">
    <w:name w:val="Balloon Text Char"/>
    <w:basedOn w:val="DefaultParagraphFont"/>
    <w:link w:val="BalloonText"/>
    <w:semiHidden/>
    <w:rsid w:val="003D4BEA"/>
    <w:rPr>
      <w:rFonts w:ascii="Segoe UI" w:hAnsi="Segoe UI" w:cs="Segoe UI"/>
      <w:sz w:val="18"/>
      <w:szCs w:val="18"/>
    </w:rPr>
  </w:style>
  <w:style w:type="table" w:customStyle="1" w:styleId="TableGrid1">
    <w:name w:val="Table Grid1"/>
    <w:basedOn w:val="TableNormal"/>
    <w:next w:val="TableGrid"/>
    <w:uiPriority w:val="59"/>
    <w:rsid w:val="00B11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wCListNumbers1">
    <w:name w:val="PwC List Numbers 1"/>
    <w:uiPriority w:val="99"/>
    <w:rsid w:val="00700CE4"/>
    <w:pPr>
      <w:numPr>
        <w:numId w:val="2"/>
      </w:numPr>
    </w:pPr>
  </w:style>
  <w:style w:type="paragraph" w:styleId="ListNumber">
    <w:name w:val="List Number"/>
    <w:basedOn w:val="Normal"/>
    <w:uiPriority w:val="4"/>
    <w:unhideWhenUsed/>
    <w:qFormat/>
    <w:rsid w:val="00D7343D"/>
    <w:pPr>
      <w:numPr>
        <w:numId w:val="9"/>
      </w:numPr>
      <w:contextualSpacing/>
    </w:pPr>
    <w:rPr>
      <w:rFonts w:eastAsiaTheme="minorEastAsia"/>
      <w:lang w:bidi="en-US"/>
    </w:rPr>
  </w:style>
  <w:style w:type="paragraph" w:styleId="ListNumber2">
    <w:name w:val="List Number 2"/>
    <w:basedOn w:val="Normal"/>
    <w:uiPriority w:val="99"/>
    <w:unhideWhenUsed/>
    <w:qFormat/>
    <w:rsid w:val="00CD3127"/>
    <w:pPr>
      <w:numPr>
        <w:ilvl w:val="1"/>
        <w:numId w:val="55"/>
      </w:numPr>
      <w:contextualSpacing/>
    </w:pPr>
    <w:rPr>
      <w:rFonts w:eastAsiaTheme="minorEastAsia"/>
      <w:lang w:bidi="en-US"/>
    </w:rPr>
  </w:style>
  <w:style w:type="paragraph" w:styleId="ListNumber3">
    <w:name w:val="List Number 3"/>
    <w:basedOn w:val="Normal"/>
    <w:uiPriority w:val="99"/>
    <w:unhideWhenUsed/>
    <w:qFormat/>
    <w:rsid w:val="00CD3127"/>
    <w:pPr>
      <w:numPr>
        <w:ilvl w:val="2"/>
        <w:numId w:val="55"/>
      </w:numPr>
      <w:contextualSpacing/>
    </w:pPr>
    <w:rPr>
      <w:rFonts w:eastAsiaTheme="minorEastAsia"/>
      <w:lang w:bidi="en-US"/>
    </w:rPr>
  </w:style>
  <w:style w:type="paragraph" w:styleId="ListNumber4">
    <w:name w:val="List Number 4"/>
    <w:basedOn w:val="Normal"/>
    <w:unhideWhenUsed/>
    <w:rsid w:val="00CD3127"/>
    <w:pPr>
      <w:numPr>
        <w:ilvl w:val="3"/>
        <w:numId w:val="55"/>
      </w:numPr>
      <w:contextualSpacing/>
    </w:pPr>
    <w:rPr>
      <w:rFonts w:eastAsiaTheme="minorEastAsia"/>
      <w:lang w:bidi="en-US"/>
    </w:rPr>
  </w:style>
  <w:style w:type="paragraph" w:styleId="ListNumber5">
    <w:name w:val="List Number 5"/>
    <w:basedOn w:val="Normal"/>
    <w:uiPriority w:val="99"/>
    <w:unhideWhenUsed/>
    <w:rsid w:val="00CD3127"/>
    <w:pPr>
      <w:numPr>
        <w:ilvl w:val="4"/>
        <w:numId w:val="55"/>
      </w:numPr>
      <w:contextualSpacing/>
    </w:pPr>
    <w:rPr>
      <w:rFonts w:eastAsiaTheme="minorEastAsia"/>
      <w:lang w:bidi="en-US"/>
    </w:rPr>
  </w:style>
  <w:style w:type="numbering" w:customStyle="1" w:styleId="SmartNumbering">
    <w:name w:val="Smart Numbering"/>
    <w:uiPriority w:val="99"/>
    <w:rsid w:val="00700CE4"/>
    <w:pPr>
      <w:numPr>
        <w:numId w:val="3"/>
      </w:numPr>
    </w:pPr>
  </w:style>
  <w:style w:type="paragraph" w:customStyle="1" w:styleId="TableHeading">
    <w:name w:val="Table Heading"/>
    <w:basedOn w:val="Normal"/>
    <w:rsid w:val="00700CE4"/>
    <w:pPr>
      <w:spacing w:before="20" w:after="20"/>
      <w:ind w:right="122"/>
      <w:jc w:val="right"/>
    </w:pPr>
    <w:rPr>
      <w:rFonts w:ascii="Arial" w:eastAsia="Times" w:hAnsi="Arial" w:cs="Times New Roman"/>
      <w:b/>
      <w:sz w:val="20"/>
      <w:szCs w:val="36"/>
    </w:rPr>
  </w:style>
  <w:style w:type="paragraph" w:styleId="CommentSubject">
    <w:name w:val="annotation subject"/>
    <w:basedOn w:val="CommentText"/>
    <w:next w:val="CommentText"/>
    <w:link w:val="CommentSubjectChar"/>
    <w:semiHidden/>
    <w:unhideWhenUsed/>
    <w:rsid w:val="005E60F1"/>
    <w:pPr>
      <w:spacing w:after="0"/>
    </w:pPr>
    <w:rPr>
      <w:rFonts w:eastAsiaTheme="minorHAnsi" w:cstheme="minorBidi"/>
      <w:b/>
      <w:bCs/>
    </w:rPr>
  </w:style>
  <w:style w:type="character" w:customStyle="1" w:styleId="CommentSubjectChar">
    <w:name w:val="Comment Subject Char"/>
    <w:basedOn w:val="CommentTextChar"/>
    <w:link w:val="CommentSubject"/>
    <w:semiHidden/>
    <w:rsid w:val="005E60F1"/>
    <w:rPr>
      <w:rFonts w:ascii="Calibri" w:eastAsia="Calibri" w:hAnsi="Calibri" w:cs="Times New Roman"/>
      <w:b/>
      <w:bCs/>
      <w:sz w:val="20"/>
      <w:szCs w:val="20"/>
    </w:rPr>
  </w:style>
  <w:style w:type="character" w:customStyle="1" w:styleId="ListParagraphChar">
    <w:name w:val="List Paragraph Char"/>
    <w:basedOn w:val="DefaultParagraphFont"/>
    <w:link w:val="ListParagraph"/>
    <w:uiPriority w:val="34"/>
    <w:rsid w:val="003148A9"/>
    <w:rPr>
      <w:rFonts w:ascii="Calibri" w:eastAsia="Calibri" w:hAnsi="Calibri" w:cs="Times New Roman"/>
    </w:rPr>
  </w:style>
  <w:style w:type="paragraph" w:customStyle="1" w:styleId="Stle">
    <w:name w:val="Stle"/>
    <w:basedOn w:val="ListParagraph"/>
    <w:link w:val="StleChar"/>
    <w:qFormat/>
    <w:rsid w:val="003148A9"/>
    <w:pPr>
      <w:numPr>
        <w:numId w:val="4"/>
      </w:numPr>
      <w:spacing w:before="200" w:after="200"/>
    </w:pPr>
    <w:rPr>
      <w:rFonts w:eastAsia="Times New Roman"/>
      <w:sz w:val="20"/>
      <w:szCs w:val="20"/>
    </w:rPr>
  </w:style>
  <w:style w:type="character" w:customStyle="1" w:styleId="StleChar">
    <w:name w:val="Stle Char"/>
    <w:basedOn w:val="ListParagraphChar"/>
    <w:link w:val="Stle"/>
    <w:rsid w:val="003148A9"/>
    <w:rPr>
      <w:rFonts w:ascii="Calibri" w:eastAsia="Times New Roman" w:hAnsi="Calibri" w:cs="Times New Roman"/>
      <w:sz w:val="20"/>
      <w:szCs w:val="20"/>
    </w:rPr>
  </w:style>
  <w:style w:type="character" w:styleId="FollowedHyperlink">
    <w:name w:val="FollowedHyperlink"/>
    <w:basedOn w:val="DefaultParagraphFont"/>
    <w:uiPriority w:val="99"/>
    <w:semiHidden/>
    <w:unhideWhenUsed/>
    <w:rsid w:val="0033181D"/>
    <w:rPr>
      <w:color w:val="954F72" w:themeColor="followedHyperlink"/>
      <w:u w:val="single"/>
    </w:rPr>
  </w:style>
  <w:style w:type="paragraph" w:styleId="Title">
    <w:name w:val="Title"/>
    <w:basedOn w:val="Normal"/>
    <w:next w:val="Normal"/>
    <w:link w:val="TitleChar"/>
    <w:qFormat/>
    <w:rsid w:val="00D954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54DF"/>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unhideWhenUsed/>
    <w:rsid w:val="00C27553"/>
    <w:rPr>
      <w:sz w:val="20"/>
      <w:szCs w:val="20"/>
    </w:rPr>
  </w:style>
  <w:style w:type="character" w:customStyle="1" w:styleId="EndnoteTextChar">
    <w:name w:val="Endnote Text Char"/>
    <w:basedOn w:val="DefaultParagraphFont"/>
    <w:link w:val="EndnoteText"/>
    <w:uiPriority w:val="99"/>
    <w:rsid w:val="00C27553"/>
    <w:rPr>
      <w:sz w:val="20"/>
      <w:szCs w:val="20"/>
    </w:rPr>
  </w:style>
  <w:style w:type="character" w:styleId="EndnoteReference">
    <w:name w:val="endnote reference"/>
    <w:basedOn w:val="DefaultParagraphFont"/>
    <w:uiPriority w:val="99"/>
    <w:unhideWhenUsed/>
    <w:rsid w:val="00C27553"/>
    <w:rPr>
      <w:vertAlign w:val="superscript"/>
    </w:rPr>
  </w:style>
  <w:style w:type="numbering" w:customStyle="1" w:styleId="NoList1">
    <w:name w:val="No List1"/>
    <w:next w:val="NoList"/>
    <w:uiPriority w:val="99"/>
    <w:semiHidden/>
    <w:unhideWhenUsed/>
    <w:rsid w:val="00DA0126"/>
  </w:style>
  <w:style w:type="paragraph" w:styleId="BodyText">
    <w:name w:val="Body Text"/>
    <w:basedOn w:val="Normal"/>
    <w:link w:val="BodyTextChar"/>
    <w:rsid w:val="00DA0126"/>
    <w:pPr>
      <w:spacing w:before="120"/>
      <w:ind w:left="2520"/>
      <w:jc w:val="both"/>
    </w:pPr>
    <w:rPr>
      <w:rFonts w:ascii="Book Antiqua" w:eastAsia="Times New Roman" w:hAnsi="Book Antiqua" w:cs="Times New Roman"/>
      <w:sz w:val="20"/>
      <w:szCs w:val="20"/>
    </w:rPr>
  </w:style>
  <w:style w:type="character" w:customStyle="1" w:styleId="BodyTextChar">
    <w:name w:val="Body Text Char"/>
    <w:basedOn w:val="DefaultParagraphFont"/>
    <w:link w:val="BodyText"/>
    <w:rsid w:val="00DA0126"/>
    <w:rPr>
      <w:rFonts w:ascii="Book Antiqua" w:eastAsia="Times New Roman" w:hAnsi="Book Antiqua" w:cs="Times New Roman"/>
      <w:sz w:val="20"/>
      <w:szCs w:val="20"/>
    </w:rPr>
  </w:style>
  <w:style w:type="paragraph" w:styleId="NormalIndent">
    <w:name w:val="Normal Indent"/>
    <w:basedOn w:val="Normal"/>
    <w:rsid w:val="00DA0126"/>
    <w:pPr>
      <w:ind w:left="720"/>
      <w:jc w:val="both"/>
    </w:pPr>
    <w:rPr>
      <w:rFonts w:ascii="Book Antiqua" w:eastAsia="Times New Roman" w:hAnsi="Book Antiqua" w:cs="Times New Roman"/>
      <w:sz w:val="20"/>
      <w:szCs w:val="20"/>
    </w:rPr>
  </w:style>
  <w:style w:type="paragraph" w:styleId="TOC5">
    <w:name w:val="toc 5"/>
    <w:basedOn w:val="Normal"/>
    <w:next w:val="Normal"/>
    <w:uiPriority w:val="39"/>
    <w:rsid w:val="00DA0126"/>
    <w:pPr>
      <w:ind w:left="800"/>
    </w:pPr>
    <w:rPr>
      <w:rFonts w:ascii="Times New Roman" w:eastAsia="Times New Roman" w:hAnsi="Times New Roman" w:cs="Times New Roman"/>
      <w:sz w:val="18"/>
      <w:szCs w:val="20"/>
    </w:rPr>
  </w:style>
  <w:style w:type="character" w:styleId="FootnoteReference">
    <w:name w:val="footnote reference"/>
    <w:semiHidden/>
    <w:rsid w:val="00DA0126"/>
    <w:rPr>
      <w:position w:val="6"/>
      <w:sz w:val="16"/>
    </w:rPr>
  </w:style>
  <w:style w:type="paragraph" w:styleId="FootnoteText">
    <w:name w:val="footnote text"/>
    <w:basedOn w:val="Normal"/>
    <w:link w:val="FootnoteTextChar"/>
    <w:semiHidden/>
    <w:rsid w:val="00DA0126"/>
    <w:pPr>
      <w:spacing w:after="240"/>
      <w:ind w:hanging="720"/>
      <w:jc w:val="both"/>
    </w:pPr>
    <w:rPr>
      <w:rFonts w:ascii="Book Antiqua" w:eastAsia="Times New Roman" w:hAnsi="Book Antiqua" w:cs="Times New Roman"/>
      <w:sz w:val="20"/>
      <w:szCs w:val="20"/>
    </w:rPr>
  </w:style>
  <w:style w:type="character" w:customStyle="1" w:styleId="FootnoteTextChar">
    <w:name w:val="Footnote Text Char"/>
    <w:basedOn w:val="DefaultParagraphFont"/>
    <w:link w:val="FootnoteText"/>
    <w:semiHidden/>
    <w:rsid w:val="00DA0126"/>
    <w:rPr>
      <w:rFonts w:ascii="Book Antiqua" w:eastAsia="Times New Roman" w:hAnsi="Book Antiqua" w:cs="Times New Roman"/>
      <w:sz w:val="20"/>
      <w:szCs w:val="20"/>
    </w:rPr>
  </w:style>
  <w:style w:type="paragraph" w:customStyle="1" w:styleId="Bullet">
    <w:name w:val="Bullet"/>
    <w:basedOn w:val="BodyText"/>
    <w:rsid w:val="00DA0126"/>
    <w:pPr>
      <w:keepLines/>
      <w:spacing w:before="60" w:after="60"/>
      <w:ind w:left="3096" w:hanging="216"/>
    </w:pPr>
  </w:style>
  <w:style w:type="paragraph" w:customStyle="1" w:styleId="TableText">
    <w:name w:val="Table Text"/>
    <w:basedOn w:val="Normal"/>
    <w:rsid w:val="00DA0126"/>
    <w:pPr>
      <w:keepLines/>
    </w:pPr>
    <w:rPr>
      <w:rFonts w:ascii="Book Antiqua" w:eastAsia="Times New Roman" w:hAnsi="Book Antiqua" w:cs="Times New Roman"/>
      <w:sz w:val="16"/>
      <w:szCs w:val="20"/>
    </w:rPr>
  </w:style>
  <w:style w:type="paragraph" w:customStyle="1" w:styleId="NumberList">
    <w:name w:val="Number List"/>
    <w:basedOn w:val="BodyText"/>
    <w:rsid w:val="00DA0126"/>
    <w:pPr>
      <w:spacing w:before="60" w:after="60"/>
      <w:ind w:left="3240" w:hanging="360"/>
    </w:pPr>
  </w:style>
  <w:style w:type="paragraph" w:customStyle="1" w:styleId="InfoBox">
    <w:name w:val="Info Box"/>
    <w:basedOn w:val="BodyText"/>
    <w:rsid w:val="00DA0126"/>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itleBar">
    <w:name w:val="Title Bar"/>
    <w:basedOn w:val="Normal"/>
    <w:rsid w:val="00DA0126"/>
    <w:pPr>
      <w:keepNext/>
      <w:pageBreakBefore/>
      <w:shd w:val="solid" w:color="auto" w:fill="auto"/>
      <w:spacing w:before="1680"/>
      <w:ind w:right="720"/>
      <w:jc w:val="both"/>
    </w:pPr>
    <w:rPr>
      <w:rFonts w:ascii="Book Antiqua" w:eastAsia="Times New Roman" w:hAnsi="Book Antiqua" w:cs="Times New Roman"/>
      <w:sz w:val="36"/>
      <w:szCs w:val="20"/>
    </w:rPr>
  </w:style>
  <w:style w:type="paragraph" w:customStyle="1" w:styleId="TOCHeading1">
    <w:name w:val="TOC Heading1"/>
    <w:basedOn w:val="Normal"/>
    <w:rsid w:val="00DA0126"/>
    <w:pPr>
      <w:keepNext/>
      <w:pageBreakBefore/>
      <w:pBdr>
        <w:top w:val="single" w:sz="48" w:space="26" w:color="auto"/>
      </w:pBdr>
      <w:spacing w:before="480" w:after="480"/>
      <w:ind w:left="1440"/>
      <w:jc w:val="both"/>
    </w:pPr>
    <w:rPr>
      <w:rFonts w:ascii="Book Antiqua" w:eastAsia="Times New Roman" w:hAnsi="Book Antiqua" w:cs="Times New Roman"/>
      <w:sz w:val="36"/>
      <w:szCs w:val="20"/>
    </w:rPr>
  </w:style>
  <w:style w:type="character" w:customStyle="1" w:styleId="ChapterTitle">
    <w:name w:val="Chapter Title"/>
    <w:basedOn w:val="DefaultParagraphFont"/>
    <w:rsid w:val="00DA0126"/>
  </w:style>
  <w:style w:type="paragraph" w:styleId="DocumentMap">
    <w:name w:val="Document Map"/>
    <w:basedOn w:val="Normal"/>
    <w:link w:val="DocumentMapChar"/>
    <w:semiHidden/>
    <w:rsid w:val="00DA0126"/>
    <w:pPr>
      <w:shd w:val="clear" w:color="auto" w:fill="000080"/>
      <w:jc w:val="both"/>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DA0126"/>
    <w:rPr>
      <w:rFonts w:ascii="Tahoma" w:eastAsia="Times New Roman" w:hAnsi="Tahoma" w:cs="Times New Roman"/>
      <w:sz w:val="20"/>
      <w:szCs w:val="20"/>
      <w:shd w:val="clear" w:color="auto" w:fill="000080"/>
    </w:rPr>
  </w:style>
  <w:style w:type="paragraph" w:styleId="MacroText">
    <w:name w:val="macro"/>
    <w:link w:val="MacroTextChar"/>
    <w:semiHidden/>
    <w:rsid w:val="00DA012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Arial Narrow" w:eastAsia="Times New Roman" w:hAnsi="Arial Narrow" w:cs="Times New Roman"/>
      <w:sz w:val="20"/>
      <w:szCs w:val="20"/>
    </w:rPr>
  </w:style>
  <w:style w:type="character" w:customStyle="1" w:styleId="MacroTextChar">
    <w:name w:val="Macro Text Char"/>
    <w:basedOn w:val="DefaultParagraphFont"/>
    <w:link w:val="MacroText"/>
    <w:semiHidden/>
    <w:rsid w:val="00DA0126"/>
    <w:rPr>
      <w:rFonts w:ascii="Arial Narrow" w:eastAsia="Times New Roman" w:hAnsi="Arial Narrow" w:cs="Times New Roman"/>
      <w:sz w:val="20"/>
      <w:szCs w:val="20"/>
    </w:rPr>
  </w:style>
  <w:style w:type="paragraph" w:styleId="TOC4">
    <w:name w:val="toc 4"/>
    <w:basedOn w:val="Normal"/>
    <w:next w:val="Normal"/>
    <w:uiPriority w:val="39"/>
    <w:rsid w:val="00DA0126"/>
    <w:pPr>
      <w:ind w:left="600"/>
    </w:pPr>
    <w:rPr>
      <w:rFonts w:ascii="Times New Roman" w:eastAsia="Times New Roman" w:hAnsi="Times New Roman" w:cs="Times New Roman"/>
      <w:sz w:val="18"/>
      <w:szCs w:val="20"/>
    </w:rPr>
  </w:style>
  <w:style w:type="character" w:styleId="PageNumber">
    <w:name w:val="page number"/>
    <w:rsid w:val="00DA0126"/>
    <w:rPr>
      <w:rFonts w:ascii="Book Antiqua" w:hAnsi="Book Antiqua"/>
    </w:rPr>
  </w:style>
  <w:style w:type="paragraph" w:customStyle="1" w:styleId="Title-Major">
    <w:name w:val="Title-Major"/>
    <w:basedOn w:val="Title"/>
    <w:rsid w:val="00DA0126"/>
  </w:style>
  <w:style w:type="paragraph" w:styleId="Index1">
    <w:name w:val="index 1"/>
    <w:basedOn w:val="Normal"/>
    <w:next w:val="Normal"/>
    <w:autoRedefine/>
    <w:semiHidden/>
    <w:rsid w:val="00DA0126"/>
    <w:pPr>
      <w:ind w:left="200" w:hanging="200"/>
    </w:pPr>
    <w:rPr>
      <w:rFonts w:ascii="Times New Roman" w:eastAsia="Times New Roman" w:hAnsi="Times New Roman" w:cs="Times New Roman"/>
      <w:sz w:val="18"/>
      <w:szCs w:val="20"/>
    </w:rPr>
  </w:style>
  <w:style w:type="paragraph" w:styleId="Index2">
    <w:name w:val="index 2"/>
    <w:basedOn w:val="Normal"/>
    <w:next w:val="Normal"/>
    <w:autoRedefine/>
    <w:semiHidden/>
    <w:rsid w:val="00DA0126"/>
    <w:pPr>
      <w:ind w:left="400" w:hanging="200"/>
    </w:pPr>
    <w:rPr>
      <w:rFonts w:ascii="Times New Roman" w:eastAsia="Times New Roman" w:hAnsi="Times New Roman" w:cs="Times New Roman"/>
      <w:sz w:val="18"/>
      <w:szCs w:val="20"/>
    </w:rPr>
  </w:style>
  <w:style w:type="paragraph" w:styleId="TOC6">
    <w:name w:val="toc 6"/>
    <w:basedOn w:val="Normal"/>
    <w:next w:val="Normal"/>
    <w:autoRedefine/>
    <w:uiPriority w:val="39"/>
    <w:rsid w:val="00DA0126"/>
    <w:pPr>
      <w:ind w:left="1000"/>
    </w:pPr>
    <w:rPr>
      <w:rFonts w:ascii="Times New Roman" w:eastAsia="Times New Roman" w:hAnsi="Times New Roman" w:cs="Times New Roman"/>
      <w:sz w:val="18"/>
      <w:szCs w:val="20"/>
    </w:rPr>
  </w:style>
  <w:style w:type="paragraph" w:styleId="TOC7">
    <w:name w:val="toc 7"/>
    <w:basedOn w:val="Normal"/>
    <w:next w:val="Normal"/>
    <w:autoRedefine/>
    <w:uiPriority w:val="39"/>
    <w:rsid w:val="00DA0126"/>
    <w:pPr>
      <w:ind w:left="1200"/>
    </w:pPr>
    <w:rPr>
      <w:rFonts w:ascii="Times New Roman" w:eastAsia="Times New Roman" w:hAnsi="Times New Roman" w:cs="Times New Roman"/>
      <w:sz w:val="18"/>
      <w:szCs w:val="20"/>
    </w:rPr>
  </w:style>
  <w:style w:type="paragraph" w:styleId="TOC8">
    <w:name w:val="toc 8"/>
    <w:basedOn w:val="Normal"/>
    <w:next w:val="Normal"/>
    <w:autoRedefine/>
    <w:uiPriority w:val="39"/>
    <w:rsid w:val="00DA0126"/>
    <w:pPr>
      <w:ind w:left="1400"/>
    </w:pPr>
    <w:rPr>
      <w:rFonts w:ascii="Times New Roman" w:eastAsia="Times New Roman" w:hAnsi="Times New Roman" w:cs="Times New Roman"/>
      <w:sz w:val="18"/>
      <w:szCs w:val="20"/>
    </w:rPr>
  </w:style>
  <w:style w:type="paragraph" w:styleId="TOC9">
    <w:name w:val="toc 9"/>
    <w:basedOn w:val="Normal"/>
    <w:next w:val="Normal"/>
    <w:autoRedefine/>
    <w:uiPriority w:val="39"/>
    <w:rsid w:val="00DA0126"/>
    <w:pPr>
      <w:ind w:left="1600"/>
    </w:pPr>
    <w:rPr>
      <w:rFonts w:ascii="Times New Roman" w:eastAsia="Times New Roman" w:hAnsi="Times New Roman" w:cs="Times New Roman"/>
      <w:sz w:val="18"/>
      <w:szCs w:val="20"/>
    </w:rPr>
  </w:style>
  <w:style w:type="paragraph" w:styleId="Index3">
    <w:name w:val="index 3"/>
    <w:basedOn w:val="Normal"/>
    <w:next w:val="Normal"/>
    <w:autoRedefine/>
    <w:semiHidden/>
    <w:rsid w:val="00DA0126"/>
    <w:pPr>
      <w:ind w:left="600" w:hanging="200"/>
    </w:pPr>
    <w:rPr>
      <w:rFonts w:ascii="Times New Roman" w:eastAsia="Times New Roman" w:hAnsi="Times New Roman" w:cs="Times New Roman"/>
      <w:sz w:val="18"/>
      <w:szCs w:val="20"/>
    </w:rPr>
  </w:style>
  <w:style w:type="paragraph" w:styleId="Index4">
    <w:name w:val="index 4"/>
    <w:basedOn w:val="Normal"/>
    <w:next w:val="Normal"/>
    <w:autoRedefine/>
    <w:semiHidden/>
    <w:rsid w:val="00DA0126"/>
    <w:pPr>
      <w:ind w:left="800" w:hanging="200"/>
    </w:pPr>
    <w:rPr>
      <w:rFonts w:ascii="Times New Roman" w:eastAsia="Times New Roman" w:hAnsi="Times New Roman" w:cs="Times New Roman"/>
      <w:sz w:val="18"/>
      <w:szCs w:val="20"/>
    </w:rPr>
  </w:style>
  <w:style w:type="paragraph" w:styleId="Index5">
    <w:name w:val="index 5"/>
    <w:basedOn w:val="Normal"/>
    <w:next w:val="Normal"/>
    <w:autoRedefine/>
    <w:semiHidden/>
    <w:rsid w:val="00DA0126"/>
    <w:pPr>
      <w:ind w:left="1000" w:hanging="200"/>
    </w:pPr>
    <w:rPr>
      <w:rFonts w:ascii="Times New Roman" w:eastAsia="Times New Roman" w:hAnsi="Times New Roman" w:cs="Times New Roman"/>
      <w:sz w:val="18"/>
      <w:szCs w:val="20"/>
    </w:rPr>
  </w:style>
  <w:style w:type="paragraph" w:styleId="Index6">
    <w:name w:val="index 6"/>
    <w:basedOn w:val="Normal"/>
    <w:next w:val="Normal"/>
    <w:autoRedefine/>
    <w:semiHidden/>
    <w:rsid w:val="00DA0126"/>
    <w:pPr>
      <w:ind w:left="1200" w:hanging="200"/>
    </w:pPr>
    <w:rPr>
      <w:rFonts w:ascii="Times New Roman" w:eastAsia="Times New Roman" w:hAnsi="Times New Roman" w:cs="Times New Roman"/>
      <w:sz w:val="18"/>
      <w:szCs w:val="20"/>
    </w:rPr>
  </w:style>
  <w:style w:type="paragraph" w:styleId="Index7">
    <w:name w:val="index 7"/>
    <w:basedOn w:val="Normal"/>
    <w:next w:val="Normal"/>
    <w:autoRedefine/>
    <w:semiHidden/>
    <w:rsid w:val="00DA0126"/>
    <w:pPr>
      <w:ind w:left="1400" w:hanging="200"/>
    </w:pPr>
    <w:rPr>
      <w:rFonts w:ascii="Times New Roman" w:eastAsia="Times New Roman" w:hAnsi="Times New Roman" w:cs="Times New Roman"/>
      <w:sz w:val="18"/>
      <w:szCs w:val="20"/>
    </w:rPr>
  </w:style>
  <w:style w:type="paragraph" w:styleId="Index8">
    <w:name w:val="index 8"/>
    <w:basedOn w:val="Normal"/>
    <w:next w:val="Normal"/>
    <w:autoRedefine/>
    <w:semiHidden/>
    <w:rsid w:val="00DA0126"/>
    <w:pPr>
      <w:ind w:left="1600" w:hanging="200"/>
    </w:pPr>
    <w:rPr>
      <w:rFonts w:ascii="Times New Roman" w:eastAsia="Times New Roman" w:hAnsi="Times New Roman" w:cs="Times New Roman"/>
      <w:sz w:val="18"/>
      <w:szCs w:val="20"/>
    </w:rPr>
  </w:style>
  <w:style w:type="paragraph" w:styleId="Index9">
    <w:name w:val="index 9"/>
    <w:basedOn w:val="Normal"/>
    <w:next w:val="Normal"/>
    <w:autoRedefine/>
    <w:semiHidden/>
    <w:rsid w:val="00DA0126"/>
    <w:pPr>
      <w:ind w:left="1800" w:hanging="200"/>
    </w:pPr>
    <w:rPr>
      <w:rFonts w:ascii="Times New Roman" w:eastAsia="Times New Roman" w:hAnsi="Times New Roman" w:cs="Times New Roman"/>
      <w:sz w:val="18"/>
      <w:szCs w:val="20"/>
    </w:rPr>
  </w:style>
  <w:style w:type="paragraph" w:styleId="IndexHeading">
    <w:name w:val="index heading"/>
    <w:basedOn w:val="Normal"/>
    <w:next w:val="Index1"/>
    <w:semiHidden/>
    <w:rsid w:val="00DA0126"/>
    <w:pPr>
      <w:pBdr>
        <w:top w:val="double" w:sz="6" w:space="0" w:color="auto" w:shadow="1"/>
        <w:left w:val="double" w:sz="6" w:space="0" w:color="auto" w:shadow="1"/>
        <w:bottom w:val="double" w:sz="6" w:space="0" w:color="auto" w:shadow="1"/>
        <w:right w:val="double" w:sz="6" w:space="0" w:color="auto" w:shadow="1"/>
      </w:pBdr>
      <w:spacing w:before="240"/>
      <w:jc w:val="center"/>
    </w:pPr>
    <w:rPr>
      <w:rFonts w:ascii="Arial" w:eastAsia="Times New Roman" w:hAnsi="Arial" w:cs="Times New Roman"/>
      <w:b/>
      <w:szCs w:val="20"/>
    </w:rPr>
  </w:style>
  <w:style w:type="paragraph" w:customStyle="1" w:styleId="TableHeader">
    <w:name w:val="Table Header"/>
    <w:basedOn w:val="Normal"/>
    <w:rsid w:val="00DA0126"/>
    <w:pPr>
      <w:keepNext/>
    </w:pPr>
    <w:rPr>
      <w:rFonts w:ascii="Arial" w:eastAsia="Times New Roman" w:hAnsi="Arial" w:cs="Times New Roman"/>
      <w:b/>
      <w:sz w:val="20"/>
      <w:szCs w:val="20"/>
    </w:rPr>
  </w:style>
  <w:style w:type="paragraph" w:customStyle="1" w:styleId="BodyTextBullet">
    <w:name w:val="Body Text Bullet"/>
    <w:basedOn w:val="Normal"/>
    <w:rsid w:val="00DA0126"/>
    <w:pPr>
      <w:numPr>
        <w:numId w:val="5"/>
      </w:numPr>
    </w:pPr>
    <w:rPr>
      <w:rFonts w:ascii="Book Antiqua" w:eastAsia="Times New Roman" w:hAnsi="Book Antiqua" w:cs="Times New Roman"/>
      <w:szCs w:val="20"/>
    </w:rPr>
  </w:style>
  <w:style w:type="paragraph" w:styleId="ListBullet">
    <w:name w:val="List Bullet"/>
    <w:basedOn w:val="Normal"/>
    <w:autoRedefine/>
    <w:rsid w:val="00DA0126"/>
    <w:pPr>
      <w:numPr>
        <w:numId w:val="6"/>
      </w:numPr>
      <w:tabs>
        <w:tab w:val="clear" w:pos="720"/>
        <w:tab w:val="num" w:pos="360"/>
      </w:tabs>
      <w:ind w:left="2160" w:firstLine="0"/>
    </w:pPr>
    <w:rPr>
      <w:rFonts w:ascii="Book Antiqua" w:eastAsia="Times New Roman" w:hAnsi="Book Antiqua" w:cs="Courier New"/>
      <w:sz w:val="20"/>
      <w:szCs w:val="20"/>
    </w:rPr>
  </w:style>
  <w:style w:type="paragraph" w:customStyle="1" w:styleId="BulletPara1">
    <w:name w:val="BulletPara1"/>
    <w:basedOn w:val="Normal"/>
    <w:rsid w:val="00DA0126"/>
    <w:pPr>
      <w:numPr>
        <w:numId w:val="7"/>
      </w:numPr>
      <w:tabs>
        <w:tab w:val="left" w:pos="990"/>
      </w:tabs>
      <w:spacing w:line="260" w:lineRule="exact"/>
    </w:pPr>
    <w:rPr>
      <w:rFonts w:ascii="Arial" w:eastAsia="Times New Roman" w:hAnsi="Arial" w:cs="Times New Roman"/>
      <w:sz w:val="20"/>
      <w:szCs w:val="20"/>
      <w:lang w:val="en-GB"/>
    </w:rPr>
  </w:style>
  <w:style w:type="paragraph" w:customStyle="1" w:styleId="NormalUnderHeader">
    <w:name w:val="Normal Under Header"/>
    <w:basedOn w:val="Normal"/>
    <w:next w:val="Normal"/>
    <w:rsid w:val="00DA0126"/>
    <w:pPr>
      <w:numPr>
        <w:ilvl w:val="12"/>
      </w:numPr>
      <w:tabs>
        <w:tab w:val="left" w:pos="540"/>
      </w:tabs>
      <w:ind w:left="540"/>
    </w:pPr>
    <w:rPr>
      <w:rFonts w:ascii="Arial" w:eastAsia="Times New Roman" w:hAnsi="Arial" w:cs="Times New Roman"/>
      <w:sz w:val="20"/>
      <w:szCs w:val="20"/>
      <w:lang w:val="en-GB"/>
    </w:rPr>
  </w:style>
  <w:style w:type="paragraph" w:customStyle="1" w:styleId="TableNormal1">
    <w:name w:val="Table Normal1"/>
    <w:basedOn w:val="Normal"/>
    <w:rsid w:val="00DA0126"/>
    <w:pPr>
      <w:spacing w:before="60" w:after="20"/>
    </w:pPr>
    <w:rPr>
      <w:rFonts w:ascii="Book Antiqua" w:eastAsia="PMingLiU" w:hAnsi="Book Antiqua" w:cs="Times New Roman"/>
      <w:snapToGrid w:val="0"/>
      <w:szCs w:val="20"/>
      <w:lang w:val="en-GB"/>
    </w:rPr>
  </w:style>
  <w:style w:type="paragraph" w:customStyle="1" w:styleId="TSD-Heading">
    <w:name w:val="TSD - Heading"/>
    <w:basedOn w:val="Normal"/>
    <w:rsid w:val="00DA0126"/>
    <w:pPr>
      <w:keepNext/>
      <w:spacing w:before="20"/>
    </w:pPr>
    <w:rPr>
      <w:rFonts w:ascii="Arial" w:eastAsia="Times New Roman" w:hAnsi="Arial" w:cs="Times New Roman"/>
      <w:b/>
      <w:bCs/>
      <w:spacing w:val="-10"/>
      <w:szCs w:val="20"/>
    </w:rPr>
  </w:style>
  <w:style w:type="paragraph" w:customStyle="1" w:styleId="Body">
    <w:name w:val="Body"/>
    <w:basedOn w:val="Normal"/>
    <w:rsid w:val="00DA0126"/>
    <w:pPr>
      <w:tabs>
        <w:tab w:val="left" w:pos="1440"/>
        <w:tab w:val="left" w:pos="3420"/>
      </w:tabs>
      <w:spacing w:after="60" w:line="220" w:lineRule="atLeast"/>
    </w:pPr>
    <w:rPr>
      <w:rFonts w:ascii="Times New Roman" w:eastAsia="Times New Roman" w:hAnsi="Times New Roman" w:cs="Times New Roman"/>
      <w:snapToGrid w:val="0"/>
      <w:color w:val="000000"/>
      <w:szCs w:val="20"/>
    </w:rPr>
  </w:style>
  <w:style w:type="paragraph" w:styleId="PlainText">
    <w:name w:val="Plain Text"/>
    <w:basedOn w:val="Normal"/>
    <w:link w:val="PlainTextChar"/>
    <w:uiPriority w:val="99"/>
    <w:unhideWhenUsed/>
    <w:rsid w:val="00DA0126"/>
    <w:rPr>
      <w:szCs w:val="21"/>
    </w:rPr>
  </w:style>
  <w:style w:type="character" w:customStyle="1" w:styleId="PlainTextChar">
    <w:name w:val="Plain Text Char"/>
    <w:basedOn w:val="DefaultParagraphFont"/>
    <w:link w:val="PlainText"/>
    <w:uiPriority w:val="99"/>
    <w:rsid w:val="00DA0126"/>
    <w:rPr>
      <w:rFonts w:ascii="Calibri" w:hAnsi="Calibri"/>
      <w:szCs w:val="21"/>
    </w:rPr>
  </w:style>
  <w:style w:type="paragraph" w:customStyle="1" w:styleId="Default">
    <w:name w:val="Default"/>
    <w:rsid w:val="00DA0126"/>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xl65">
    <w:name w:val="xl65"/>
    <w:basedOn w:val="Normal"/>
    <w:rsid w:val="00DA012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DA0126"/>
    <w:pPr>
      <w:spacing w:after="0" w:line="240" w:lineRule="auto"/>
    </w:pPr>
    <w:rPr>
      <w:rFonts w:ascii="Book Antiqua" w:eastAsia="Times New Roman" w:hAnsi="Book Antiqua" w:cs="Times New Roman"/>
      <w:sz w:val="20"/>
      <w:szCs w:val="20"/>
    </w:rPr>
  </w:style>
  <w:style w:type="numbering" w:customStyle="1" w:styleId="NoList11">
    <w:name w:val="No List11"/>
    <w:next w:val="NoList"/>
    <w:uiPriority w:val="99"/>
    <w:semiHidden/>
    <w:unhideWhenUsed/>
    <w:rsid w:val="00DA0126"/>
  </w:style>
  <w:style w:type="paragraph" w:customStyle="1" w:styleId="font5">
    <w:name w:val="font5"/>
    <w:basedOn w:val="Normal"/>
    <w:rsid w:val="00DA0126"/>
    <w:pPr>
      <w:spacing w:before="100" w:beforeAutospacing="1" w:after="100" w:afterAutospacing="1"/>
    </w:pPr>
    <w:rPr>
      <w:rFonts w:ascii="Tahoma" w:eastAsia="Times New Roman" w:hAnsi="Tahoma" w:cs="Tahoma"/>
      <w:color w:val="000000"/>
      <w:sz w:val="18"/>
      <w:szCs w:val="18"/>
    </w:rPr>
  </w:style>
  <w:style w:type="paragraph" w:customStyle="1" w:styleId="font6">
    <w:name w:val="font6"/>
    <w:basedOn w:val="Normal"/>
    <w:rsid w:val="00DA0126"/>
    <w:pPr>
      <w:spacing w:before="100" w:beforeAutospacing="1" w:after="100" w:afterAutospacing="1"/>
    </w:pPr>
    <w:rPr>
      <w:rFonts w:ascii="Tahoma" w:eastAsia="Times New Roman" w:hAnsi="Tahoma" w:cs="Tahoma"/>
      <w:b/>
      <w:bCs/>
      <w:color w:val="000000"/>
      <w:sz w:val="18"/>
      <w:szCs w:val="18"/>
    </w:rPr>
  </w:style>
  <w:style w:type="paragraph" w:customStyle="1" w:styleId="xl63">
    <w:name w:val="xl63"/>
    <w:basedOn w:val="Normal"/>
    <w:rsid w:val="00DA0126"/>
    <w:pPr>
      <w:spacing w:before="100" w:beforeAutospacing="1" w:after="100" w:afterAutospacing="1"/>
    </w:pPr>
    <w:rPr>
      <w:rFonts w:ascii="Times New Roman" w:eastAsia="Times New Roman" w:hAnsi="Times New Roman" w:cs="Times New Roman"/>
      <w:color w:val="FFFFFF"/>
    </w:rPr>
  </w:style>
  <w:style w:type="paragraph" w:customStyle="1" w:styleId="xl64">
    <w:name w:val="xl64"/>
    <w:basedOn w:val="Normal"/>
    <w:rsid w:val="00DA0126"/>
    <w:pPr>
      <w:spacing w:before="100" w:beforeAutospacing="1" w:after="100" w:afterAutospacing="1"/>
    </w:pPr>
    <w:rPr>
      <w:rFonts w:ascii="Times New Roman" w:eastAsia="Times New Roman" w:hAnsi="Times New Roman" w:cs="Times New Roman"/>
    </w:rPr>
  </w:style>
  <w:style w:type="paragraph" w:customStyle="1" w:styleId="xl66">
    <w:name w:val="xl66"/>
    <w:basedOn w:val="Normal"/>
    <w:rsid w:val="00DA0126"/>
    <w:pPr>
      <w:spacing w:before="100" w:beforeAutospacing="1" w:after="100" w:afterAutospacing="1"/>
    </w:pPr>
    <w:rPr>
      <w:rFonts w:ascii="Times New Roman" w:eastAsia="Times New Roman" w:hAnsi="Times New Roman" w:cs="Times New Roman"/>
    </w:rPr>
  </w:style>
  <w:style w:type="paragraph" w:customStyle="1" w:styleId="xl67">
    <w:name w:val="xl67"/>
    <w:basedOn w:val="Normal"/>
    <w:rsid w:val="00DA0126"/>
    <w:pPr>
      <w:spacing w:before="100" w:beforeAutospacing="1" w:after="100" w:afterAutospacing="1"/>
    </w:pPr>
    <w:rPr>
      <w:rFonts w:eastAsia="Times New Roman" w:cs="Calibri"/>
    </w:rPr>
  </w:style>
  <w:style w:type="table" w:styleId="GridTable1Light">
    <w:name w:val="Grid Table 1 Light"/>
    <w:basedOn w:val="TableNormal"/>
    <w:uiPriority w:val="46"/>
    <w:rsid w:val="00DA01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xl68">
    <w:name w:val="xl68"/>
    <w:basedOn w:val="Normal"/>
    <w:rsid w:val="00DA0126"/>
    <w:pPr>
      <w:spacing w:before="100" w:beforeAutospacing="1" w:after="100" w:afterAutospacing="1"/>
    </w:pPr>
    <w:rPr>
      <w:rFonts w:eastAsia="Times New Roman" w:cs="Calibri"/>
    </w:rPr>
  </w:style>
  <w:style w:type="paragraph" w:customStyle="1" w:styleId="xl69">
    <w:name w:val="xl69"/>
    <w:basedOn w:val="Normal"/>
    <w:rsid w:val="00DA0126"/>
    <w:pPr>
      <w:shd w:val="clear" w:color="000000" w:fill="00B0F0"/>
      <w:spacing w:before="100" w:beforeAutospacing="1" w:after="100" w:afterAutospacing="1"/>
    </w:pPr>
    <w:rPr>
      <w:rFonts w:ascii="Times New Roman" w:eastAsia="Times New Roman" w:hAnsi="Times New Roman" w:cs="Times New Roman"/>
    </w:rPr>
  </w:style>
  <w:style w:type="paragraph" w:customStyle="1" w:styleId="xl70">
    <w:name w:val="xl70"/>
    <w:basedOn w:val="Normal"/>
    <w:rsid w:val="00DA0126"/>
    <w:pPr>
      <w:shd w:val="clear" w:color="000000" w:fill="00B0F0"/>
      <w:spacing w:before="100" w:beforeAutospacing="1" w:after="100" w:afterAutospacing="1"/>
    </w:pPr>
    <w:rPr>
      <w:rFonts w:ascii="Times New Roman" w:eastAsia="Times New Roman" w:hAnsi="Times New Roman" w:cs="Times New Roman"/>
    </w:rPr>
  </w:style>
  <w:style w:type="paragraph" w:customStyle="1" w:styleId="xl71">
    <w:name w:val="xl71"/>
    <w:basedOn w:val="Normal"/>
    <w:rsid w:val="00DA0126"/>
    <w:pPr>
      <w:shd w:val="clear" w:color="000000" w:fill="00B0F0"/>
      <w:spacing w:before="100" w:beforeAutospacing="1" w:after="100" w:afterAutospacing="1"/>
    </w:pPr>
    <w:rPr>
      <w:rFonts w:eastAsia="Times New Roman" w:cs="Calibri"/>
    </w:rPr>
  </w:style>
  <w:style w:type="paragraph" w:customStyle="1" w:styleId="xl72">
    <w:name w:val="xl72"/>
    <w:basedOn w:val="Normal"/>
    <w:rsid w:val="00DA0126"/>
    <w:pPr>
      <w:shd w:val="clear" w:color="000000" w:fill="00B0F0"/>
      <w:spacing w:before="100" w:beforeAutospacing="1" w:after="100" w:afterAutospacing="1"/>
    </w:pPr>
    <w:rPr>
      <w:rFonts w:eastAsia="Times New Roman" w:cs="Calibri"/>
    </w:rPr>
  </w:style>
  <w:style w:type="numbering" w:customStyle="1" w:styleId="NoList2">
    <w:name w:val="No List2"/>
    <w:next w:val="NoList"/>
    <w:uiPriority w:val="99"/>
    <w:semiHidden/>
    <w:unhideWhenUsed/>
    <w:rsid w:val="00DA0126"/>
  </w:style>
  <w:style w:type="numbering" w:customStyle="1" w:styleId="NoList12">
    <w:name w:val="No List12"/>
    <w:next w:val="NoList"/>
    <w:uiPriority w:val="99"/>
    <w:semiHidden/>
    <w:unhideWhenUsed/>
    <w:rsid w:val="00DA0126"/>
  </w:style>
  <w:style w:type="table" w:customStyle="1" w:styleId="TableGrid2">
    <w:name w:val="Table Grid2"/>
    <w:basedOn w:val="TableNormal"/>
    <w:next w:val="TableGrid"/>
    <w:uiPriority w:val="39"/>
    <w:rsid w:val="00DA0126"/>
    <w:pPr>
      <w:spacing w:after="0" w:line="240" w:lineRule="auto"/>
      <w:jc w:val="both"/>
    </w:pPr>
    <w:rPr>
      <w:rFonts w:ascii="Times" w:eastAsia="Times New Roman"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A0126"/>
  </w:style>
  <w:style w:type="paragraph" w:customStyle="1" w:styleId="Tablewhite">
    <w:name w:val="Table white"/>
    <w:basedOn w:val="Normal"/>
    <w:uiPriority w:val="1"/>
    <w:qFormat/>
    <w:rsid w:val="00825B46"/>
    <w:pPr>
      <w:spacing w:before="40" w:after="40"/>
    </w:pPr>
    <w:rPr>
      <w:rFonts w:eastAsiaTheme="minorEastAsia"/>
      <w:color w:val="FFFFFF" w:themeColor="background1"/>
      <w:sz w:val="18"/>
      <w:lang w:val="en-AU" w:eastAsia="zh-CN"/>
    </w:rPr>
  </w:style>
  <w:style w:type="table" w:styleId="GridTable4-Accent5">
    <w:name w:val="Grid Table 4 Accent 5"/>
    <w:basedOn w:val="TableNormal"/>
    <w:uiPriority w:val="49"/>
    <w:rsid w:val="00825B46"/>
    <w:pPr>
      <w:spacing w:after="0" w:line="240" w:lineRule="auto"/>
    </w:pPr>
    <w:rPr>
      <w:rFonts w:eastAsiaTheme="minorEastAsia"/>
      <w:lang w:val="en-AU"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zContents">
    <w:name w:val="zContents"/>
    <w:basedOn w:val="Normal"/>
    <w:next w:val="BodyText"/>
    <w:semiHidden/>
    <w:rsid w:val="00D05012"/>
    <w:pPr>
      <w:keepNext/>
      <w:pageBreakBefore/>
      <w:spacing w:after="500"/>
    </w:pPr>
    <w:rPr>
      <w:rFonts w:ascii="Arial" w:eastAsia="Arial Unicode MS" w:hAnsi="Arial" w:cs="Times New Roman"/>
      <w:b/>
      <w:color w:val="00338D"/>
      <w:sz w:val="44"/>
      <w:szCs w:val="44"/>
      <w:lang w:val="en-AU" w:eastAsia="en-AU"/>
    </w:rPr>
  </w:style>
  <w:style w:type="table" w:styleId="GridTable4-Accent1">
    <w:name w:val="Grid Table 4 Accent 1"/>
    <w:basedOn w:val="TableNormal"/>
    <w:uiPriority w:val="49"/>
    <w:rsid w:val="0036698B"/>
    <w:pPr>
      <w:spacing w:after="0" w:line="240" w:lineRule="auto"/>
    </w:pPr>
    <w:rPr>
      <w:rFonts w:eastAsiaTheme="minorEastAsia"/>
      <w:lang w:val="en-AU" w:eastAsia="zh-C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xl73">
    <w:name w:val="xl73"/>
    <w:basedOn w:val="Normal"/>
    <w:rsid w:val="003A38A2"/>
    <w:pPr>
      <w:pBdr>
        <w:top w:val="single" w:sz="8" w:space="0" w:color="auto"/>
        <w:left w:val="single" w:sz="8" w:space="0" w:color="auto"/>
        <w:right w:val="single" w:sz="8" w:space="0" w:color="auto"/>
      </w:pBdr>
      <w:shd w:val="clear" w:color="000000" w:fill="F2F2F2"/>
      <w:spacing w:before="100" w:beforeAutospacing="1" w:after="100" w:afterAutospacing="1"/>
      <w:jc w:val="center"/>
      <w:textAlignment w:val="center"/>
    </w:pPr>
    <w:rPr>
      <w:rFonts w:ascii="Times New Roman" w:eastAsia="Times New Roman" w:hAnsi="Times New Roman" w:cs="Times New Roman"/>
      <w:color w:val="000000"/>
    </w:rPr>
  </w:style>
  <w:style w:type="paragraph" w:customStyle="1" w:styleId="xl74">
    <w:name w:val="xl74"/>
    <w:basedOn w:val="Normal"/>
    <w:rsid w:val="003A38A2"/>
    <w:pPr>
      <w:pBdr>
        <w:left w:val="single" w:sz="8" w:space="0" w:color="auto"/>
        <w:bottom w:val="single" w:sz="8" w:space="0" w:color="auto"/>
        <w:right w:val="single" w:sz="8" w:space="0" w:color="auto"/>
      </w:pBdr>
      <w:shd w:val="clear" w:color="000000" w:fill="F2F2F2"/>
      <w:spacing w:before="100" w:beforeAutospacing="1" w:after="100" w:afterAutospacing="1"/>
      <w:jc w:val="center"/>
      <w:textAlignment w:val="center"/>
    </w:pPr>
    <w:rPr>
      <w:rFonts w:ascii="Times New Roman" w:eastAsia="Times New Roman" w:hAnsi="Times New Roman" w:cs="Times New Roman"/>
      <w:color w:val="000000"/>
    </w:rPr>
  </w:style>
  <w:style w:type="paragraph" w:customStyle="1" w:styleId="xl75">
    <w:name w:val="xl75"/>
    <w:basedOn w:val="Normal"/>
    <w:rsid w:val="003A38A2"/>
    <w:pPr>
      <w:pBdr>
        <w:left w:val="single" w:sz="8" w:space="0" w:color="auto"/>
        <w:bottom w:val="single" w:sz="8" w:space="0" w:color="000000"/>
        <w:right w:val="single" w:sz="8" w:space="0" w:color="auto"/>
      </w:pBdr>
      <w:shd w:val="clear" w:color="000000" w:fill="F2F2F2"/>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76">
    <w:name w:val="xl76"/>
    <w:basedOn w:val="Normal"/>
    <w:rsid w:val="003A38A2"/>
    <w:pPr>
      <w:pBdr>
        <w:top w:val="single" w:sz="8" w:space="0" w:color="000000"/>
        <w:left w:val="single" w:sz="8" w:space="0" w:color="auto"/>
        <w:right w:val="single" w:sz="8" w:space="0" w:color="auto"/>
      </w:pBdr>
      <w:shd w:val="clear" w:color="000000" w:fill="F2F2F2"/>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77">
    <w:name w:val="xl77"/>
    <w:basedOn w:val="Normal"/>
    <w:rsid w:val="003A38A2"/>
    <w:pPr>
      <w:pBdr>
        <w:top w:val="single" w:sz="8" w:space="0" w:color="auto"/>
        <w:left w:val="single" w:sz="4" w:space="0" w:color="auto"/>
        <w:bottom w:val="single" w:sz="4" w:space="0" w:color="auto"/>
        <w:right w:val="single" w:sz="8" w:space="0" w:color="auto"/>
      </w:pBdr>
      <w:spacing w:before="100" w:beforeAutospacing="1" w:after="100" w:afterAutospacing="1"/>
    </w:pPr>
    <w:rPr>
      <w:rFonts w:ascii="Times New Roman" w:eastAsia="Times New Roman" w:hAnsi="Times New Roman" w:cs="Times New Roman"/>
    </w:rPr>
  </w:style>
  <w:style w:type="paragraph" w:customStyle="1" w:styleId="xl78">
    <w:name w:val="xl78"/>
    <w:basedOn w:val="Normal"/>
    <w:rsid w:val="003A38A2"/>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9">
    <w:name w:val="xl79"/>
    <w:basedOn w:val="Normal"/>
    <w:rsid w:val="003A38A2"/>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eastAsia="Times New Roman" w:hAnsi="Times New Roman" w:cs="Times New Roman"/>
    </w:rPr>
  </w:style>
  <w:style w:type="paragraph" w:customStyle="1" w:styleId="xl80">
    <w:name w:val="xl80"/>
    <w:basedOn w:val="Normal"/>
    <w:rsid w:val="003A38A2"/>
    <w:pPr>
      <w:pBdr>
        <w:top w:val="single" w:sz="4" w:space="0" w:color="auto"/>
        <w:left w:val="single" w:sz="4"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rPr>
  </w:style>
  <w:style w:type="paragraph" w:customStyle="1" w:styleId="xl81">
    <w:name w:val="xl81"/>
    <w:basedOn w:val="Normal"/>
    <w:rsid w:val="003A38A2"/>
    <w:pPr>
      <w:pBdr>
        <w:top w:val="single" w:sz="8" w:space="0" w:color="auto"/>
        <w:left w:val="single" w:sz="8"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2">
    <w:name w:val="xl82"/>
    <w:basedOn w:val="Normal"/>
    <w:rsid w:val="003A38A2"/>
    <w:pPr>
      <w:pBdr>
        <w:top w:val="single" w:sz="4" w:space="0" w:color="auto"/>
        <w:left w:val="single" w:sz="8"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3">
    <w:name w:val="xl83"/>
    <w:basedOn w:val="Normal"/>
    <w:rsid w:val="003A38A2"/>
    <w:pPr>
      <w:pBdr>
        <w:left w:val="single" w:sz="4" w:space="0" w:color="auto"/>
        <w:bottom w:val="single" w:sz="4" w:space="0" w:color="auto"/>
        <w:right w:val="single" w:sz="8" w:space="0" w:color="auto"/>
      </w:pBdr>
      <w:spacing w:before="100" w:beforeAutospacing="1" w:after="100" w:afterAutospacing="1"/>
    </w:pPr>
    <w:rPr>
      <w:rFonts w:ascii="Times New Roman" w:eastAsia="Times New Roman" w:hAnsi="Times New Roman" w:cs="Times New Roman"/>
    </w:rPr>
  </w:style>
  <w:style w:type="paragraph" w:customStyle="1" w:styleId="xl84">
    <w:name w:val="xl84"/>
    <w:basedOn w:val="Normal"/>
    <w:rsid w:val="003A38A2"/>
    <w:pPr>
      <w:pBdr>
        <w:top w:val="single" w:sz="8" w:space="0" w:color="auto"/>
        <w:left w:val="single" w:sz="8"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85">
    <w:name w:val="xl85"/>
    <w:basedOn w:val="Normal"/>
    <w:rsid w:val="003A38A2"/>
    <w:pPr>
      <w:pBdr>
        <w:top w:val="single" w:sz="4" w:space="0" w:color="auto"/>
        <w:left w:val="single" w:sz="8"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86">
    <w:name w:val="xl86"/>
    <w:basedOn w:val="Normal"/>
    <w:rsid w:val="003A38A2"/>
    <w:pPr>
      <w:pBdr>
        <w:top w:val="single" w:sz="4" w:space="0" w:color="auto"/>
        <w:left w:val="single" w:sz="8" w:space="0" w:color="auto"/>
        <w:bottom w:val="single" w:sz="8" w:space="0" w:color="auto"/>
        <w:right w:val="single" w:sz="4" w:space="0" w:color="auto"/>
      </w:pBdr>
      <w:shd w:val="clear" w:color="000000" w:fill="F2F2F2"/>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87">
    <w:name w:val="xl87"/>
    <w:basedOn w:val="Normal"/>
    <w:rsid w:val="003A38A2"/>
    <w:pPr>
      <w:pBdr>
        <w:top w:val="single" w:sz="4" w:space="0" w:color="auto"/>
        <w:left w:val="single" w:sz="4" w:space="0" w:color="auto"/>
        <w:right w:val="single" w:sz="8" w:space="0" w:color="auto"/>
      </w:pBdr>
      <w:spacing w:before="100" w:beforeAutospacing="1" w:after="100" w:afterAutospacing="1"/>
    </w:pPr>
    <w:rPr>
      <w:rFonts w:ascii="Times New Roman" w:eastAsia="Times New Roman" w:hAnsi="Times New Roman" w:cs="Times New Roman"/>
    </w:rPr>
  </w:style>
  <w:style w:type="paragraph" w:customStyle="1" w:styleId="xl88">
    <w:name w:val="xl88"/>
    <w:basedOn w:val="Normal"/>
    <w:rsid w:val="003A38A2"/>
    <w:pPr>
      <w:pBdr>
        <w:top w:val="single" w:sz="4" w:space="0" w:color="auto"/>
        <w:left w:val="single" w:sz="8" w:space="0" w:color="auto"/>
        <w:bottom w:val="single" w:sz="8"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9">
    <w:name w:val="xl89"/>
    <w:basedOn w:val="Normal"/>
    <w:rsid w:val="003A38A2"/>
    <w:pPr>
      <w:pBdr>
        <w:top w:val="single" w:sz="4" w:space="0" w:color="auto"/>
        <w:left w:val="single" w:sz="8" w:space="0" w:color="auto"/>
        <w:right w:val="single" w:sz="4" w:space="0" w:color="auto"/>
      </w:pBdr>
      <w:shd w:val="clear" w:color="000000" w:fill="F2F2F2"/>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90">
    <w:name w:val="xl90"/>
    <w:basedOn w:val="Normal"/>
    <w:rsid w:val="003A38A2"/>
    <w:pPr>
      <w:pBdr>
        <w:top w:val="single" w:sz="4" w:space="0" w:color="auto"/>
        <w:left w:val="single" w:sz="8"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1">
    <w:name w:val="xl91"/>
    <w:basedOn w:val="Normal"/>
    <w:rsid w:val="003A38A2"/>
    <w:pPr>
      <w:pBdr>
        <w:top w:val="single" w:sz="8" w:space="0" w:color="auto"/>
        <w:bottom w:val="single" w:sz="4" w:space="0" w:color="auto"/>
        <w:right w:val="single" w:sz="8" w:space="0" w:color="auto"/>
      </w:pBdr>
      <w:spacing w:before="100" w:beforeAutospacing="1" w:after="100" w:afterAutospacing="1"/>
    </w:pPr>
    <w:rPr>
      <w:rFonts w:ascii="Times New Roman" w:eastAsia="Times New Roman" w:hAnsi="Times New Roman" w:cs="Times New Roman"/>
    </w:rPr>
  </w:style>
  <w:style w:type="paragraph" w:customStyle="1" w:styleId="xl92">
    <w:name w:val="xl92"/>
    <w:basedOn w:val="Normal"/>
    <w:rsid w:val="003A38A2"/>
    <w:pPr>
      <w:pBdr>
        <w:top w:val="single" w:sz="4" w:space="0" w:color="auto"/>
        <w:bottom w:val="single" w:sz="4" w:space="0" w:color="auto"/>
        <w:right w:val="single" w:sz="8" w:space="0" w:color="auto"/>
      </w:pBdr>
      <w:spacing w:before="100" w:beforeAutospacing="1" w:after="100" w:afterAutospacing="1"/>
    </w:pPr>
    <w:rPr>
      <w:rFonts w:ascii="Times New Roman" w:eastAsia="Times New Roman" w:hAnsi="Times New Roman" w:cs="Times New Roman"/>
    </w:rPr>
  </w:style>
  <w:style w:type="paragraph" w:customStyle="1" w:styleId="xl93">
    <w:name w:val="xl93"/>
    <w:basedOn w:val="Normal"/>
    <w:rsid w:val="003A38A2"/>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94">
    <w:name w:val="xl94"/>
    <w:basedOn w:val="Normal"/>
    <w:rsid w:val="003A38A2"/>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95">
    <w:name w:val="xl95"/>
    <w:basedOn w:val="Normal"/>
    <w:rsid w:val="003A38A2"/>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96">
    <w:name w:val="xl96"/>
    <w:basedOn w:val="Normal"/>
    <w:rsid w:val="003A38A2"/>
    <w:pPr>
      <w:pBdr>
        <w:top w:val="single" w:sz="4"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rPr>
  </w:style>
  <w:style w:type="paragraph" w:customStyle="1" w:styleId="xl97">
    <w:name w:val="xl97"/>
    <w:basedOn w:val="Normal"/>
    <w:rsid w:val="003A38A2"/>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98">
    <w:name w:val="xl98"/>
    <w:basedOn w:val="Normal"/>
    <w:rsid w:val="003A38A2"/>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99">
    <w:name w:val="xl99"/>
    <w:basedOn w:val="Normal"/>
    <w:rsid w:val="003A38A2"/>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100">
    <w:name w:val="xl100"/>
    <w:basedOn w:val="Normal"/>
    <w:rsid w:val="003A38A2"/>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1">
    <w:name w:val="xl101"/>
    <w:basedOn w:val="Normal"/>
    <w:rsid w:val="003A38A2"/>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rPr>
  </w:style>
  <w:style w:type="paragraph" w:customStyle="1" w:styleId="xl102">
    <w:name w:val="xl102"/>
    <w:basedOn w:val="Normal"/>
    <w:rsid w:val="003A38A2"/>
    <w:pPr>
      <w:pBdr>
        <w:top w:val="single" w:sz="8" w:space="0" w:color="auto"/>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103">
    <w:name w:val="xl103"/>
    <w:basedOn w:val="Normal"/>
    <w:rsid w:val="003A38A2"/>
    <w:pPr>
      <w:pBdr>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104">
    <w:name w:val="xl104"/>
    <w:basedOn w:val="Normal"/>
    <w:rsid w:val="003A38A2"/>
    <w:pPr>
      <w:pBdr>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105">
    <w:name w:val="xl105"/>
    <w:basedOn w:val="Normal"/>
    <w:rsid w:val="003A38A2"/>
    <w:pPr>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106">
    <w:name w:val="xl106"/>
    <w:basedOn w:val="Normal"/>
    <w:rsid w:val="003A38A2"/>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107">
    <w:name w:val="xl107"/>
    <w:basedOn w:val="Normal"/>
    <w:rsid w:val="003A38A2"/>
    <w:pPr>
      <w:pBdr>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108">
    <w:name w:val="xl108"/>
    <w:basedOn w:val="Normal"/>
    <w:rsid w:val="003A38A2"/>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109">
    <w:name w:val="xl109"/>
    <w:basedOn w:val="Normal"/>
    <w:rsid w:val="003A38A2"/>
    <w:pPr>
      <w:pBdr>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color w:val="FF0000"/>
    </w:rPr>
  </w:style>
  <w:style w:type="paragraph" w:customStyle="1" w:styleId="xl110">
    <w:name w:val="xl110"/>
    <w:basedOn w:val="Normal"/>
    <w:rsid w:val="003A38A2"/>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color w:val="FF0000"/>
    </w:rPr>
  </w:style>
  <w:style w:type="table" w:customStyle="1" w:styleId="GridTable4-Accent51">
    <w:name w:val="Grid Table 4 - Accent 51"/>
    <w:basedOn w:val="TableNormal"/>
    <w:next w:val="GridTable4-Accent5"/>
    <w:uiPriority w:val="49"/>
    <w:rsid w:val="00FE54BA"/>
    <w:pPr>
      <w:spacing w:after="0" w:line="240" w:lineRule="auto"/>
    </w:pPr>
    <w:rPr>
      <w:rFonts w:eastAsiaTheme="minorEastAsia"/>
      <w:lang w:val="en-AU"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ableTextCalHEERS">
    <w:name w:val="Table Text_CalHEERS"/>
    <w:basedOn w:val="Caption"/>
    <w:qFormat/>
    <w:locked/>
    <w:rsid w:val="001A24D3"/>
  </w:style>
  <w:style w:type="table" w:styleId="PlainTable1">
    <w:name w:val="Plain Table 1"/>
    <w:basedOn w:val="TableNormal"/>
    <w:uiPriority w:val="41"/>
    <w:rsid w:val="00F86B22"/>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ingCalHEERS">
    <w:name w:val="Table Heading_CalHEERS"/>
    <w:basedOn w:val="Normal"/>
    <w:next w:val="Normal"/>
    <w:qFormat/>
    <w:locked/>
    <w:rsid w:val="00061319"/>
    <w:pPr>
      <w:keepNext/>
      <w:spacing w:after="0"/>
    </w:pPr>
    <w:rPr>
      <w:rFonts w:ascii="Arial Narrow" w:eastAsia="Times New Roman" w:hAnsi="Arial Narrow" w:cs="Times New Roman"/>
      <w:b/>
      <w:color w:val="000000"/>
    </w:rPr>
  </w:style>
  <w:style w:type="paragraph" w:customStyle="1" w:styleId="TableCaptionCalHEERS">
    <w:name w:val="TableCaption_CalHEERS"/>
    <w:basedOn w:val="Caption"/>
    <w:rsid w:val="001D2BD9"/>
    <w:pPr>
      <w:spacing w:before="180" w:after="60" w:line="259" w:lineRule="auto"/>
    </w:pPr>
    <w:rPr>
      <w:i/>
      <w:iCs/>
      <w:noProof/>
      <w:color w:val="auto"/>
      <w:sz w:val="20"/>
      <w:szCs w:val="20"/>
    </w:rPr>
  </w:style>
  <w:style w:type="paragraph" w:customStyle="1" w:styleId="FigureCalHEERS">
    <w:name w:val="Figure_CalHEERS"/>
    <w:qFormat/>
    <w:locked/>
    <w:rsid w:val="00061319"/>
    <w:pPr>
      <w:keepNext/>
      <w:spacing w:before="160" w:line="240" w:lineRule="auto"/>
      <w:jc w:val="center"/>
    </w:pPr>
    <w:rPr>
      <w:rFonts w:ascii="Arial" w:eastAsia="Times New Roman" w:hAnsi="Arial" w:cs="Times New Roman"/>
      <w:color w:val="000000"/>
      <w:sz w:val="20"/>
      <w:szCs w:val="24"/>
    </w:rPr>
  </w:style>
  <w:style w:type="paragraph" w:customStyle="1" w:styleId="FigureCaptionCalHEERS">
    <w:name w:val="FigureCaption_CalHEERS"/>
    <w:basedOn w:val="Caption"/>
    <w:rsid w:val="00061319"/>
    <w:pPr>
      <w:spacing w:before="60" w:after="180" w:line="259" w:lineRule="auto"/>
    </w:pPr>
    <w:rPr>
      <w:b w:val="0"/>
      <w:i/>
      <w:iCs/>
      <w:color w:val="auto"/>
      <w:sz w:val="20"/>
      <w:szCs w:val="20"/>
    </w:rPr>
  </w:style>
  <w:style w:type="character" w:customStyle="1" w:styleId="CaptionChar1">
    <w:name w:val="Caption Char1"/>
    <w:aliases w:val="Caption Char Char,Caption-Figure Char"/>
    <w:basedOn w:val="DefaultParagraphFont"/>
    <w:link w:val="Caption"/>
    <w:uiPriority w:val="35"/>
    <w:locked/>
    <w:rsid w:val="00EB1C78"/>
    <w:rPr>
      <w:rFonts w:eastAsia="Times New Roman" w:cs="Arial"/>
      <w:b/>
      <w:color w:val="000000"/>
    </w:rPr>
  </w:style>
  <w:style w:type="paragraph" w:customStyle="1" w:styleId="CharChar2CharCharCharChar">
    <w:name w:val="Char Char2 Char Char Char Char"/>
    <w:basedOn w:val="Normal"/>
    <w:rsid w:val="00061319"/>
    <w:pPr>
      <w:spacing w:after="160" w:line="240" w:lineRule="exact"/>
    </w:pPr>
    <w:rPr>
      <w:rFonts w:ascii="Verdana" w:hAnsi="Verdana" w:cs="Times New Roman"/>
      <w:sz w:val="20"/>
      <w:szCs w:val="20"/>
      <w:lang w:val="en-GB"/>
    </w:rPr>
  </w:style>
  <w:style w:type="paragraph" w:styleId="TableofFigures">
    <w:name w:val="table of figures"/>
    <w:basedOn w:val="Normal"/>
    <w:next w:val="Normal"/>
    <w:uiPriority w:val="99"/>
    <w:unhideWhenUsed/>
    <w:rsid w:val="00DB1D83"/>
    <w:pPr>
      <w:spacing w:after="0"/>
    </w:pPr>
  </w:style>
  <w:style w:type="character" w:styleId="Strong">
    <w:name w:val="Strong"/>
    <w:basedOn w:val="DefaultParagraphFont"/>
    <w:uiPriority w:val="22"/>
    <w:qFormat/>
    <w:rsid w:val="001D6C14"/>
    <w:rPr>
      <w:b/>
      <w:bCs/>
    </w:rPr>
  </w:style>
  <w:style w:type="character" w:styleId="HTMLTypewriter">
    <w:name w:val="HTML Typewriter"/>
    <w:basedOn w:val="DefaultParagraphFont"/>
    <w:uiPriority w:val="99"/>
    <w:semiHidden/>
    <w:unhideWhenUsed/>
    <w:rsid w:val="008B1A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6EC9"/>
    <w:rPr>
      <w:rFonts w:ascii="Courier New" w:eastAsia="Times New Roman" w:hAnsi="Courier New" w:cs="Courier New"/>
      <w:sz w:val="20"/>
      <w:szCs w:val="20"/>
    </w:rPr>
  </w:style>
  <w:style w:type="character" w:styleId="Emphasis">
    <w:name w:val="Emphasis"/>
    <w:basedOn w:val="DefaultParagraphFont"/>
    <w:uiPriority w:val="20"/>
    <w:qFormat/>
    <w:rsid w:val="00096EC9"/>
    <w:rPr>
      <w:i/>
      <w:iCs/>
    </w:rPr>
  </w:style>
  <w:style w:type="paragraph" w:styleId="HTMLPreformatted">
    <w:name w:val="HTML Preformatted"/>
    <w:basedOn w:val="Normal"/>
    <w:link w:val="HTMLPreformattedChar"/>
    <w:uiPriority w:val="99"/>
    <w:unhideWhenUsed/>
    <w:rsid w:val="008E7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79F0"/>
    <w:rPr>
      <w:rFonts w:ascii="Courier New" w:eastAsia="Times New Roman" w:hAnsi="Courier New" w:cs="Courier New"/>
      <w:sz w:val="20"/>
      <w:szCs w:val="20"/>
    </w:rPr>
  </w:style>
  <w:style w:type="paragraph" w:customStyle="1" w:styleId="StyleHeader16ptBoldRight">
    <w:name w:val="Style Header + 16 pt Bold Right"/>
    <w:basedOn w:val="Header"/>
    <w:rsid w:val="00630D7C"/>
    <w:pPr>
      <w:tabs>
        <w:tab w:val="clear" w:pos="4680"/>
        <w:tab w:val="clear" w:pos="9360"/>
        <w:tab w:val="center" w:pos="4320"/>
        <w:tab w:val="right" w:pos="8640"/>
      </w:tabs>
      <w:jc w:val="right"/>
    </w:pPr>
    <w:rPr>
      <w:rFonts w:ascii="Trebuchet MS" w:eastAsia="Times New Roman" w:hAnsi="Trebuchet MS" w:cs="Times New Roman"/>
      <w:b/>
      <w:bCs/>
      <w:sz w:val="28"/>
      <w:szCs w:val="20"/>
    </w:rPr>
  </w:style>
  <w:style w:type="table" w:styleId="PlainTable5">
    <w:name w:val="Plain Table 5"/>
    <w:basedOn w:val="TableNormal"/>
    <w:uiPriority w:val="45"/>
    <w:rsid w:val="00630D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630D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KPMG-Grey-HorizontalHeader">
    <w:name w:val="KPMG-Grey-HorizontalHeader"/>
    <w:basedOn w:val="TableProfessional"/>
    <w:uiPriority w:val="99"/>
    <w:rsid w:val="00630D7C"/>
    <w:pPr>
      <w:spacing w:after="0" w:line="240" w:lineRule="auto"/>
    </w:pPr>
    <w:rPr>
      <w:sz w:val="20"/>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Theme="minorHAnsi" w:hAnsiTheme="minorHAnsi"/>
        <w:b/>
        <w:bCs/>
        <w:color w:val="auto"/>
        <w:sz w:val="20"/>
      </w:rPr>
      <w:tblPr/>
      <w:tcPr>
        <w:tcBorders>
          <w:tl2br w:val="none" w:sz="0" w:space="0" w:color="auto"/>
          <w:tr2bl w:val="none" w:sz="0" w:space="0" w:color="auto"/>
        </w:tcBorders>
        <w:shd w:val="clear" w:color="auto" w:fill="AEAAAA" w:themeFill="background2" w:themeFillShade="BF"/>
      </w:tcPr>
    </w:tblStylePr>
  </w:style>
  <w:style w:type="table" w:styleId="TableProfessional">
    <w:name w:val="Table Professional"/>
    <w:basedOn w:val="TableNormal"/>
    <w:uiPriority w:val="99"/>
    <w:semiHidden/>
    <w:unhideWhenUsed/>
    <w:rsid w:val="00630D7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KPMG-Grey-Vertical">
    <w:name w:val="KPMG-Grey-Vertical"/>
    <w:basedOn w:val="TableNormal"/>
    <w:uiPriority w:val="99"/>
    <w:rsid w:val="00630D7C"/>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b/>
      </w:rPr>
      <w:tblPr/>
      <w:tcPr>
        <w:shd w:val="clear" w:color="auto" w:fill="AEAAAA" w:themeFill="background2" w:themeFillShade="BF"/>
      </w:tcPr>
    </w:tblStylePr>
  </w:style>
  <w:style w:type="character" w:customStyle="1" w:styleId="hljs-string">
    <w:name w:val="hljs-string"/>
    <w:basedOn w:val="DefaultParagraphFont"/>
    <w:rsid w:val="00A720DC"/>
  </w:style>
  <w:style w:type="character" w:customStyle="1" w:styleId="hljs-builtin">
    <w:name w:val="hljs-built_in"/>
    <w:basedOn w:val="DefaultParagraphFont"/>
    <w:rsid w:val="00A720DC"/>
  </w:style>
  <w:style w:type="character" w:customStyle="1" w:styleId="hljs-comment">
    <w:name w:val="hljs-comment"/>
    <w:basedOn w:val="DefaultParagraphFont"/>
    <w:rsid w:val="00A720DC"/>
  </w:style>
  <w:style w:type="paragraph" w:customStyle="1" w:styleId="H1Normal">
    <w:name w:val="H1 Normal"/>
    <w:basedOn w:val="Normal"/>
    <w:qFormat/>
    <w:rsid w:val="00EC35A9"/>
    <w:pPr>
      <w:ind w:left="547"/>
    </w:pPr>
  </w:style>
  <w:style w:type="paragraph" w:customStyle="1" w:styleId="H2Normal">
    <w:name w:val="H2 Normal"/>
    <w:basedOn w:val="Normal"/>
    <w:qFormat/>
    <w:rsid w:val="00EC35A9"/>
    <w:pPr>
      <w:ind w:left="705"/>
    </w:pPr>
  </w:style>
  <w:style w:type="paragraph" w:customStyle="1" w:styleId="Heading2ListNumber">
    <w:name w:val="Heading 2 List Number"/>
    <w:basedOn w:val="ListNumber"/>
    <w:qFormat/>
    <w:rsid w:val="007F4BE4"/>
    <w:pPr>
      <w:numPr>
        <w:numId w:val="50"/>
      </w:numPr>
    </w:pPr>
  </w:style>
  <w:style w:type="paragraph" w:customStyle="1" w:styleId="3Normal">
    <w:name w:val="3 Normal"/>
    <w:basedOn w:val="Normal"/>
    <w:qFormat/>
    <w:rsid w:val="00CD3127"/>
    <w:pPr>
      <w:ind w:left="1022"/>
    </w:pPr>
  </w:style>
  <w:style w:type="paragraph" w:customStyle="1" w:styleId="3ListNumber">
    <w:name w:val="3 List Number"/>
    <w:basedOn w:val="Heading2ListNumber"/>
    <w:qFormat/>
    <w:rsid w:val="00CD3127"/>
    <w:pPr>
      <w:numPr>
        <w:numId w:val="55"/>
      </w:numPr>
    </w:pPr>
  </w:style>
  <w:style w:type="paragraph" w:customStyle="1" w:styleId="Link">
    <w:name w:val="Link"/>
    <w:basedOn w:val="Normal"/>
    <w:link w:val="LinkChar"/>
    <w:qFormat/>
    <w:rsid w:val="00715CE0"/>
    <w:rPr>
      <w:color w:val="5B9BD5" w:themeColor="accent1"/>
      <w:u w:val="single"/>
    </w:rPr>
  </w:style>
  <w:style w:type="character" w:customStyle="1" w:styleId="LinkChar">
    <w:name w:val="Link Char"/>
    <w:basedOn w:val="DefaultParagraphFont"/>
    <w:link w:val="Link"/>
    <w:rsid w:val="00715CE0"/>
    <w:rPr>
      <w:rFonts w:cstheme="minorHAnsi"/>
      <w:color w:val="5B9BD5" w:themeColor="accent1"/>
      <w:sz w:val="24"/>
      <w:szCs w:val="24"/>
      <w:u w:val="single"/>
    </w:rPr>
  </w:style>
  <w:style w:type="paragraph" w:customStyle="1" w:styleId="H1ListNumber">
    <w:name w:val="H1 List Number"/>
    <w:basedOn w:val="ListNumber"/>
    <w:qFormat/>
    <w:rsid w:val="00020AF6"/>
    <w:pPr>
      <w:numPr>
        <w:numId w:val="68"/>
      </w:numPr>
      <w:tabs>
        <w:tab w:val="num" w:pos="33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2792">
      <w:bodyDiv w:val="1"/>
      <w:marLeft w:val="0"/>
      <w:marRight w:val="0"/>
      <w:marTop w:val="0"/>
      <w:marBottom w:val="0"/>
      <w:divBdr>
        <w:top w:val="none" w:sz="0" w:space="0" w:color="auto"/>
        <w:left w:val="none" w:sz="0" w:space="0" w:color="auto"/>
        <w:bottom w:val="none" w:sz="0" w:space="0" w:color="auto"/>
        <w:right w:val="none" w:sz="0" w:space="0" w:color="auto"/>
      </w:divBdr>
    </w:div>
    <w:div w:id="13460914">
      <w:bodyDiv w:val="1"/>
      <w:marLeft w:val="0"/>
      <w:marRight w:val="0"/>
      <w:marTop w:val="0"/>
      <w:marBottom w:val="0"/>
      <w:divBdr>
        <w:top w:val="none" w:sz="0" w:space="0" w:color="auto"/>
        <w:left w:val="none" w:sz="0" w:space="0" w:color="auto"/>
        <w:bottom w:val="none" w:sz="0" w:space="0" w:color="auto"/>
        <w:right w:val="none" w:sz="0" w:space="0" w:color="auto"/>
      </w:divBdr>
    </w:div>
    <w:div w:id="17700936">
      <w:bodyDiv w:val="1"/>
      <w:marLeft w:val="0"/>
      <w:marRight w:val="0"/>
      <w:marTop w:val="0"/>
      <w:marBottom w:val="0"/>
      <w:divBdr>
        <w:top w:val="none" w:sz="0" w:space="0" w:color="auto"/>
        <w:left w:val="none" w:sz="0" w:space="0" w:color="auto"/>
        <w:bottom w:val="none" w:sz="0" w:space="0" w:color="auto"/>
        <w:right w:val="none" w:sz="0" w:space="0" w:color="auto"/>
      </w:divBdr>
    </w:div>
    <w:div w:id="22482703">
      <w:bodyDiv w:val="1"/>
      <w:marLeft w:val="0"/>
      <w:marRight w:val="0"/>
      <w:marTop w:val="0"/>
      <w:marBottom w:val="0"/>
      <w:divBdr>
        <w:top w:val="none" w:sz="0" w:space="0" w:color="auto"/>
        <w:left w:val="none" w:sz="0" w:space="0" w:color="auto"/>
        <w:bottom w:val="none" w:sz="0" w:space="0" w:color="auto"/>
        <w:right w:val="none" w:sz="0" w:space="0" w:color="auto"/>
      </w:divBdr>
    </w:div>
    <w:div w:id="32120213">
      <w:bodyDiv w:val="1"/>
      <w:marLeft w:val="0"/>
      <w:marRight w:val="0"/>
      <w:marTop w:val="0"/>
      <w:marBottom w:val="0"/>
      <w:divBdr>
        <w:top w:val="none" w:sz="0" w:space="0" w:color="auto"/>
        <w:left w:val="none" w:sz="0" w:space="0" w:color="auto"/>
        <w:bottom w:val="none" w:sz="0" w:space="0" w:color="auto"/>
        <w:right w:val="none" w:sz="0" w:space="0" w:color="auto"/>
      </w:divBdr>
    </w:div>
    <w:div w:id="68581601">
      <w:bodyDiv w:val="1"/>
      <w:marLeft w:val="0"/>
      <w:marRight w:val="0"/>
      <w:marTop w:val="0"/>
      <w:marBottom w:val="0"/>
      <w:divBdr>
        <w:top w:val="none" w:sz="0" w:space="0" w:color="auto"/>
        <w:left w:val="none" w:sz="0" w:space="0" w:color="auto"/>
        <w:bottom w:val="none" w:sz="0" w:space="0" w:color="auto"/>
        <w:right w:val="none" w:sz="0" w:space="0" w:color="auto"/>
      </w:divBdr>
      <w:divsChild>
        <w:div w:id="1958752253">
          <w:marLeft w:val="1080"/>
          <w:marRight w:val="0"/>
          <w:marTop w:val="100"/>
          <w:marBottom w:val="0"/>
          <w:divBdr>
            <w:top w:val="none" w:sz="0" w:space="0" w:color="auto"/>
            <w:left w:val="none" w:sz="0" w:space="0" w:color="auto"/>
            <w:bottom w:val="none" w:sz="0" w:space="0" w:color="auto"/>
            <w:right w:val="none" w:sz="0" w:space="0" w:color="auto"/>
          </w:divBdr>
        </w:div>
      </w:divsChild>
    </w:div>
    <w:div w:id="68617459">
      <w:bodyDiv w:val="1"/>
      <w:marLeft w:val="0"/>
      <w:marRight w:val="0"/>
      <w:marTop w:val="0"/>
      <w:marBottom w:val="0"/>
      <w:divBdr>
        <w:top w:val="none" w:sz="0" w:space="0" w:color="auto"/>
        <w:left w:val="none" w:sz="0" w:space="0" w:color="auto"/>
        <w:bottom w:val="none" w:sz="0" w:space="0" w:color="auto"/>
        <w:right w:val="none" w:sz="0" w:space="0" w:color="auto"/>
      </w:divBdr>
    </w:div>
    <w:div w:id="68969271">
      <w:bodyDiv w:val="1"/>
      <w:marLeft w:val="0"/>
      <w:marRight w:val="0"/>
      <w:marTop w:val="0"/>
      <w:marBottom w:val="0"/>
      <w:divBdr>
        <w:top w:val="none" w:sz="0" w:space="0" w:color="auto"/>
        <w:left w:val="none" w:sz="0" w:space="0" w:color="auto"/>
        <w:bottom w:val="none" w:sz="0" w:space="0" w:color="auto"/>
        <w:right w:val="none" w:sz="0" w:space="0" w:color="auto"/>
      </w:divBdr>
    </w:div>
    <w:div w:id="84765825">
      <w:bodyDiv w:val="1"/>
      <w:marLeft w:val="0"/>
      <w:marRight w:val="0"/>
      <w:marTop w:val="0"/>
      <w:marBottom w:val="0"/>
      <w:divBdr>
        <w:top w:val="none" w:sz="0" w:space="0" w:color="auto"/>
        <w:left w:val="none" w:sz="0" w:space="0" w:color="auto"/>
        <w:bottom w:val="none" w:sz="0" w:space="0" w:color="auto"/>
        <w:right w:val="none" w:sz="0" w:space="0" w:color="auto"/>
      </w:divBdr>
    </w:div>
    <w:div w:id="92827610">
      <w:bodyDiv w:val="1"/>
      <w:marLeft w:val="0"/>
      <w:marRight w:val="0"/>
      <w:marTop w:val="0"/>
      <w:marBottom w:val="0"/>
      <w:divBdr>
        <w:top w:val="none" w:sz="0" w:space="0" w:color="auto"/>
        <w:left w:val="none" w:sz="0" w:space="0" w:color="auto"/>
        <w:bottom w:val="none" w:sz="0" w:space="0" w:color="auto"/>
        <w:right w:val="none" w:sz="0" w:space="0" w:color="auto"/>
      </w:divBdr>
    </w:div>
    <w:div w:id="108161492">
      <w:bodyDiv w:val="1"/>
      <w:marLeft w:val="0"/>
      <w:marRight w:val="0"/>
      <w:marTop w:val="0"/>
      <w:marBottom w:val="0"/>
      <w:divBdr>
        <w:top w:val="none" w:sz="0" w:space="0" w:color="auto"/>
        <w:left w:val="none" w:sz="0" w:space="0" w:color="auto"/>
        <w:bottom w:val="none" w:sz="0" w:space="0" w:color="auto"/>
        <w:right w:val="none" w:sz="0" w:space="0" w:color="auto"/>
      </w:divBdr>
    </w:div>
    <w:div w:id="114492854">
      <w:bodyDiv w:val="1"/>
      <w:marLeft w:val="0"/>
      <w:marRight w:val="0"/>
      <w:marTop w:val="0"/>
      <w:marBottom w:val="0"/>
      <w:divBdr>
        <w:top w:val="none" w:sz="0" w:space="0" w:color="auto"/>
        <w:left w:val="none" w:sz="0" w:space="0" w:color="auto"/>
        <w:bottom w:val="none" w:sz="0" w:space="0" w:color="auto"/>
        <w:right w:val="none" w:sz="0" w:space="0" w:color="auto"/>
      </w:divBdr>
      <w:divsChild>
        <w:div w:id="1480418918">
          <w:marLeft w:val="1080"/>
          <w:marRight w:val="0"/>
          <w:marTop w:val="100"/>
          <w:marBottom w:val="0"/>
          <w:divBdr>
            <w:top w:val="none" w:sz="0" w:space="0" w:color="auto"/>
            <w:left w:val="none" w:sz="0" w:space="0" w:color="auto"/>
            <w:bottom w:val="none" w:sz="0" w:space="0" w:color="auto"/>
            <w:right w:val="none" w:sz="0" w:space="0" w:color="auto"/>
          </w:divBdr>
        </w:div>
      </w:divsChild>
    </w:div>
    <w:div w:id="117265156">
      <w:bodyDiv w:val="1"/>
      <w:marLeft w:val="0"/>
      <w:marRight w:val="0"/>
      <w:marTop w:val="0"/>
      <w:marBottom w:val="0"/>
      <w:divBdr>
        <w:top w:val="none" w:sz="0" w:space="0" w:color="auto"/>
        <w:left w:val="none" w:sz="0" w:space="0" w:color="auto"/>
        <w:bottom w:val="none" w:sz="0" w:space="0" w:color="auto"/>
        <w:right w:val="none" w:sz="0" w:space="0" w:color="auto"/>
      </w:divBdr>
    </w:div>
    <w:div w:id="125391576">
      <w:bodyDiv w:val="1"/>
      <w:marLeft w:val="0"/>
      <w:marRight w:val="0"/>
      <w:marTop w:val="0"/>
      <w:marBottom w:val="0"/>
      <w:divBdr>
        <w:top w:val="none" w:sz="0" w:space="0" w:color="auto"/>
        <w:left w:val="none" w:sz="0" w:space="0" w:color="auto"/>
        <w:bottom w:val="none" w:sz="0" w:space="0" w:color="auto"/>
        <w:right w:val="none" w:sz="0" w:space="0" w:color="auto"/>
      </w:divBdr>
    </w:div>
    <w:div w:id="129520816">
      <w:bodyDiv w:val="1"/>
      <w:marLeft w:val="0"/>
      <w:marRight w:val="0"/>
      <w:marTop w:val="0"/>
      <w:marBottom w:val="0"/>
      <w:divBdr>
        <w:top w:val="none" w:sz="0" w:space="0" w:color="auto"/>
        <w:left w:val="none" w:sz="0" w:space="0" w:color="auto"/>
        <w:bottom w:val="none" w:sz="0" w:space="0" w:color="auto"/>
        <w:right w:val="none" w:sz="0" w:space="0" w:color="auto"/>
      </w:divBdr>
    </w:div>
    <w:div w:id="148056591">
      <w:bodyDiv w:val="1"/>
      <w:marLeft w:val="0"/>
      <w:marRight w:val="0"/>
      <w:marTop w:val="0"/>
      <w:marBottom w:val="0"/>
      <w:divBdr>
        <w:top w:val="none" w:sz="0" w:space="0" w:color="auto"/>
        <w:left w:val="none" w:sz="0" w:space="0" w:color="auto"/>
        <w:bottom w:val="none" w:sz="0" w:space="0" w:color="auto"/>
        <w:right w:val="none" w:sz="0" w:space="0" w:color="auto"/>
      </w:divBdr>
    </w:div>
    <w:div w:id="163126593">
      <w:bodyDiv w:val="1"/>
      <w:marLeft w:val="0"/>
      <w:marRight w:val="0"/>
      <w:marTop w:val="0"/>
      <w:marBottom w:val="0"/>
      <w:divBdr>
        <w:top w:val="none" w:sz="0" w:space="0" w:color="auto"/>
        <w:left w:val="none" w:sz="0" w:space="0" w:color="auto"/>
        <w:bottom w:val="none" w:sz="0" w:space="0" w:color="auto"/>
        <w:right w:val="none" w:sz="0" w:space="0" w:color="auto"/>
      </w:divBdr>
    </w:div>
    <w:div w:id="171141007">
      <w:bodyDiv w:val="1"/>
      <w:marLeft w:val="0"/>
      <w:marRight w:val="0"/>
      <w:marTop w:val="0"/>
      <w:marBottom w:val="0"/>
      <w:divBdr>
        <w:top w:val="none" w:sz="0" w:space="0" w:color="auto"/>
        <w:left w:val="none" w:sz="0" w:space="0" w:color="auto"/>
        <w:bottom w:val="none" w:sz="0" w:space="0" w:color="auto"/>
        <w:right w:val="none" w:sz="0" w:space="0" w:color="auto"/>
      </w:divBdr>
      <w:divsChild>
        <w:div w:id="690298852">
          <w:marLeft w:val="1080"/>
          <w:marRight w:val="0"/>
          <w:marTop w:val="100"/>
          <w:marBottom w:val="0"/>
          <w:divBdr>
            <w:top w:val="none" w:sz="0" w:space="0" w:color="auto"/>
            <w:left w:val="none" w:sz="0" w:space="0" w:color="auto"/>
            <w:bottom w:val="none" w:sz="0" w:space="0" w:color="auto"/>
            <w:right w:val="none" w:sz="0" w:space="0" w:color="auto"/>
          </w:divBdr>
        </w:div>
      </w:divsChild>
    </w:div>
    <w:div w:id="177499813">
      <w:bodyDiv w:val="1"/>
      <w:marLeft w:val="0"/>
      <w:marRight w:val="0"/>
      <w:marTop w:val="0"/>
      <w:marBottom w:val="0"/>
      <w:divBdr>
        <w:top w:val="none" w:sz="0" w:space="0" w:color="auto"/>
        <w:left w:val="none" w:sz="0" w:space="0" w:color="auto"/>
        <w:bottom w:val="none" w:sz="0" w:space="0" w:color="auto"/>
        <w:right w:val="none" w:sz="0" w:space="0" w:color="auto"/>
      </w:divBdr>
    </w:div>
    <w:div w:id="182137025">
      <w:bodyDiv w:val="1"/>
      <w:marLeft w:val="0"/>
      <w:marRight w:val="0"/>
      <w:marTop w:val="0"/>
      <w:marBottom w:val="0"/>
      <w:divBdr>
        <w:top w:val="none" w:sz="0" w:space="0" w:color="auto"/>
        <w:left w:val="none" w:sz="0" w:space="0" w:color="auto"/>
        <w:bottom w:val="none" w:sz="0" w:space="0" w:color="auto"/>
        <w:right w:val="none" w:sz="0" w:space="0" w:color="auto"/>
      </w:divBdr>
    </w:div>
    <w:div w:id="188447298">
      <w:bodyDiv w:val="1"/>
      <w:marLeft w:val="0"/>
      <w:marRight w:val="0"/>
      <w:marTop w:val="0"/>
      <w:marBottom w:val="0"/>
      <w:divBdr>
        <w:top w:val="none" w:sz="0" w:space="0" w:color="auto"/>
        <w:left w:val="none" w:sz="0" w:space="0" w:color="auto"/>
        <w:bottom w:val="none" w:sz="0" w:space="0" w:color="auto"/>
        <w:right w:val="none" w:sz="0" w:space="0" w:color="auto"/>
      </w:divBdr>
    </w:div>
    <w:div w:id="188838276">
      <w:bodyDiv w:val="1"/>
      <w:marLeft w:val="0"/>
      <w:marRight w:val="0"/>
      <w:marTop w:val="0"/>
      <w:marBottom w:val="0"/>
      <w:divBdr>
        <w:top w:val="none" w:sz="0" w:space="0" w:color="auto"/>
        <w:left w:val="none" w:sz="0" w:space="0" w:color="auto"/>
        <w:bottom w:val="none" w:sz="0" w:space="0" w:color="auto"/>
        <w:right w:val="none" w:sz="0" w:space="0" w:color="auto"/>
      </w:divBdr>
    </w:div>
    <w:div w:id="201599256">
      <w:bodyDiv w:val="1"/>
      <w:marLeft w:val="0"/>
      <w:marRight w:val="0"/>
      <w:marTop w:val="0"/>
      <w:marBottom w:val="0"/>
      <w:divBdr>
        <w:top w:val="none" w:sz="0" w:space="0" w:color="auto"/>
        <w:left w:val="none" w:sz="0" w:space="0" w:color="auto"/>
        <w:bottom w:val="none" w:sz="0" w:space="0" w:color="auto"/>
        <w:right w:val="none" w:sz="0" w:space="0" w:color="auto"/>
      </w:divBdr>
    </w:div>
    <w:div w:id="207181779">
      <w:marLeft w:val="0"/>
      <w:marRight w:val="0"/>
      <w:marTop w:val="0"/>
      <w:marBottom w:val="0"/>
      <w:divBdr>
        <w:top w:val="none" w:sz="0" w:space="0" w:color="auto"/>
        <w:left w:val="none" w:sz="0" w:space="0" w:color="auto"/>
        <w:bottom w:val="none" w:sz="0" w:space="0" w:color="auto"/>
        <w:right w:val="none" w:sz="0" w:space="0" w:color="auto"/>
      </w:divBdr>
    </w:div>
    <w:div w:id="214851895">
      <w:bodyDiv w:val="1"/>
      <w:marLeft w:val="0"/>
      <w:marRight w:val="0"/>
      <w:marTop w:val="0"/>
      <w:marBottom w:val="0"/>
      <w:divBdr>
        <w:top w:val="none" w:sz="0" w:space="0" w:color="auto"/>
        <w:left w:val="none" w:sz="0" w:space="0" w:color="auto"/>
        <w:bottom w:val="none" w:sz="0" w:space="0" w:color="auto"/>
        <w:right w:val="none" w:sz="0" w:space="0" w:color="auto"/>
      </w:divBdr>
    </w:div>
    <w:div w:id="226110149">
      <w:bodyDiv w:val="1"/>
      <w:marLeft w:val="0"/>
      <w:marRight w:val="0"/>
      <w:marTop w:val="0"/>
      <w:marBottom w:val="0"/>
      <w:divBdr>
        <w:top w:val="none" w:sz="0" w:space="0" w:color="auto"/>
        <w:left w:val="none" w:sz="0" w:space="0" w:color="auto"/>
        <w:bottom w:val="none" w:sz="0" w:space="0" w:color="auto"/>
        <w:right w:val="none" w:sz="0" w:space="0" w:color="auto"/>
      </w:divBdr>
    </w:div>
    <w:div w:id="228419222">
      <w:bodyDiv w:val="1"/>
      <w:marLeft w:val="0"/>
      <w:marRight w:val="0"/>
      <w:marTop w:val="0"/>
      <w:marBottom w:val="0"/>
      <w:divBdr>
        <w:top w:val="none" w:sz="0" w:space="0" w:color="auto"/>
        <w:left w:val="none" w:sz="0" w:space="0" w:color="auto"/>
        <w:bottom w:val="none" w:sz="0" w:space="0" w:color="auto"/>
        <w:right w:val="none" w:sz="0" w:space="0" w:color="auto"/>
      </w:divBdr>
    </w:div>
    <w:div w:id="234055078">
      <w:bodyDiv w:val="1"/>
      <w:marLeft w:val="0"/>
      <w:marRight w:val="0"/>
      <w:marTop w:val="0"/>
      <w:marBottom w:val="0"/>
      <w:divBdr>
        <w:top w:val="none" w:sz="0" w:space="0" w:color="auto"/>
        <w:left w:val="none" w:sz="0" w:space="0" w:color="auto"/>
        <w:bottom w:val="none" w:sz="0" w:space="0" w:color="auto"/>
        <w:right w:val="none" w:sz="0" w:space="0" w:color="auto"/>
      </w:divBdr>
    </w:div>
    <w:div w:id="249461697">
      <w:bodyDiv w:val="1"/>
      <w:marLeft w:val="0"/>
      <w:marRight w:val="0"/>
      <w:marTop w:val="0"/>
      <w:marBottom w:val="0"/>
      <w:divBdr>
        <w:top w:val="none" w:sz="0" w:space="0" w:color="auto"/>
        <w:left w:val="none" w:sz="0" w:space="0" w:color="auto"/>
        <w:bottom w:val="none" w:sz="0" w:space="0" w:color="auto"/>
        <w:right w:val="none" w:sz="0" w:space="0" w:color="auto"/>
      </w:divBdr>
    </w:div>
    <w:div w:id="250234584">
      <w:bodyDiv w:val="1"/>
      <w:marLeft w:val="0"/>
      <w:marRight w:val="0"/>
      <w:marTop w:val="0"/>
      <w:marBottom w:val="0"/>
      <w:divBdr>
        <w:top w:val="none" w:sz="0" w:space="0" w:color="auto"/>
        <w:left w:val="none" w:sz="0" w:space="0" w:color="auto"/>
        <w:bottom w:val="none" w:sz="0" w:space="0" w:color="auto"/>
        <w:right w:val="none" w:sz="0" w:space="0" w:color="auto"/>
      </w:divBdr>
    </w:div>
    <w:div w:id="252327786">
      <w:bodyDiv w:val="1"/>
      <w:marLeft w:val="0"/>
      <w:marRight w:val="0"/>
      <w:marTop w:val="0"/>
      <w:marBottom w:val="0"/>
      <w:divBdr>
        <w:top w:val="none" w:sz="0" w:space="0" w:color="auto"/>
        <w:left w:val="none" w:sz="0" w:space="0" w:color="auto"/>
        <w:bottom w:val="none" w:sz="0" w:space="0" w:color="auto"/>
        <w:right w:val="none" w:sz="0" w:space="0" w:color="auto"/>
      </w:divBdr>
    </w:div>
    <w:div w:id="255289846">
      <w:bodyDiv w:val="1"/>
      <w:marLeft w:val="0"/>
      <w:marRight w:val="0"/>
      <w:marTop w:val="0"/>
      <w:marBottom w:val="0"/>
      <w:divBdr>
        <w:top w:val="none" w:sz="0" w:space="0" w:color="auto"/>
        <w:left w:val="none" w:sz="0" w:space="0" w:color="auto"/>
        <w:bottom w:val="none" w:sz="0" w:space="0" w:color="auto"/>
        <w:right w:val="none" w:sz="0" w:space="0" w:color="auto"/>
      </w:divBdr>
      <w:divsChild>
        <w:div w:id="192235906">
          <w:marLeft w:val="1080"/>
          <w:marRight w:val="0"/>
          <w:marTop w:val="100"/>
          <w:marBottom w:val="0"/>
          <w:divBdr>
            <w:top w:val="none" w:sz="0" w:space="0" w:color="auto"/>
            <w:left w:val="none" w:sz="0" w:space="0" w:color="auto"/>
            <w:bottom w:val="none" w:sz="0" w:space="0" w:color="auto"/>
            <w:right w:val="none" w:sz="0" w:space="0" w:color="auto"/>
          </w:divBdr>
        </w:div>
      </w:divsChild>
    </w:div>
    <w:div w:id="255291491">
      <w:bodyDiv w:val="1"/>
      <w:marLeft w:val="0"/>
      <w:marRight w:val="0"/>
      <w:marTop w:val="0"/>
      <w:marBottom w:val="0"/>
      <w:divBdr>
        <w:top w:val="none" w:sz="0" w:space="0" w:color="auto"/>
        <w:left w:val="none" w:sz="0" w:space="0" w:color="auto"/>
        <w:bottom w:val="none" w:sz="0" w:space="0" w:color="auto"/>
        <w:right w:val="none" w:sz="0" w:space="0" w:color="auto"/>
      </w:divBdr>
    </w:div>
    <w:div w:id="261031197">
      <w:bodyDiv w:val="1"/>
      <w:marLeft w:val="0"/>
      <w:marRight w:val="0"/>
      <w:marTop w:val="0"/>
      <w:marBottom w:val="0"/>
      <w:divBdr>
        <w:top w:val="none" w:sz="0" w:space="0" w:color="auto"/>
        <w:left w:val="none" w:sz="0" w:space="0" w:color="auto"/>
        <w:bottom w:val="none" w:sz="0" w:space="0" w:color="auto"/>
        <w:right w:val="none" w:sz="0" w:space="0" w:color="auto"/>
      </w:divBdr>
    </w:div>
    <w:div w:id="272370299">
      <w:bodyDiv w:val="1"/>
      <w:marLeft w:val="0"/>
      <w:marRight w:val="0"/>
      <w:marTop w:val="0"/>
      <w:marBottom w:val="0"/>
      <w:divBdr>
        <w:top w:val="none" w:sz="0" w:space="0" w:color="auto"/>
        <w:left w:val="none" w:sz="0" w:space="0" w:color="auto"/>
        <w:bottom w:val="none" w:sz="0" w:space="0" w:color="auto"/>
        <w:right w:val="none" w:sz="0" w:space="0" w:color="auto"/>
      </w:divBdr>
    </w:div>
    <w:div w:id="304237508">
      <w:bodyDiv w:val="1"/>
      <w:marLeft w:val="0"/>
      <w:marRight w:val="0"/>
      <w:marTop w:val="0"/>
      <w:marBottom w:val="0"/>
      <w:divBdr>
        <w:top w:val="none" w:sz="0" w:space="0" w:color="auto"/>
        <w:left w:val="none" w:sz="0" w:space="0" w:color="auto"/>
        <w:bottom w:val="none" w:sz="0" w:space="0" w:color="auto"/>
        <w:right w:val="none" w:sz="0" w:space="0" w:color="auto"/>
      </w:divBdr>
    </w:div>
    <w:div w:id="305864301">
      <w:bodyDiv w:val="1"/>
      <w:marLeft w:val="0"/>
      <w:marRight w:val="0"/>
      <w:marTop w:val="0"/>
      <w:marBottom w:val="0"/>
      <w:divBdr>
        <w:top w:val="none" w:sz="0" w:space="0" w:color="auto"/>
        <w:left w:val="none" w:sz="0" w:space="0" w:color="auto"/>
        <w:bottom w:val="none" w:sz="0" w:space="0" w:color="auto"/>
        <w:right w:val="none" w:sz="0" w:space="0" w:color="auto"/>
      </w:divBdr>
      <w:divsChild>
        <w:div w:id="285233792">
          <w:marLeft w:val="1080"/>
          <w:marRight w:val="0"/>
          <w:marTop w:val="100"/>
          <w:marBottom w:val="0"/>
          <w:divBdr>
            <w:top w:val="none" w:sz="0" w:space="0" w:color="auto"/>
            <w:left w:val="none" w:sz="0" w:space="0" w:color="auto"/>
            <w:bottom w:val="none" w:sz="0" w:space="0" w:color="auto"/>
            <w:right w:val="none" w:sz="0" w:space="0" w:color="auto"/>
          </w:divBdr>
        </w:div>
      </w:divsChild>
    </w:div>
    <w:div w:id="321085574">
      <w:bodyDiv w:val="1"/>
      <w:marLeft w:val="0"/>
      <w:marRight w:val="0"/>
      <w:marTop w:val="0"/>
      <w:marBottom w:val="0"/>
      <w:divBdr>
        <w:top w:val="none" w:sz="0" w:space="0" w:color="auto"/>
        <w:left w:val="none" w:sz="0" w:space="0" w:color="auto"/>
        <w:bottom w:val="none" w:sz="0" w:space="0" w:color="auto"/>
        <w:right w:val="none" w:sz="0" w:space="0" w:color="auto"/>
      </w:divBdr>
    </w:div>
    <w:div w:id="352463234">
      <w:bodyDiv w:val="1"/>
      <w:marLeft w:val="0"/>
      <w:marRight w:val="0"/>
      <w:marTop w:val="0"/>
      <w:marBottom w:val="0"/>
      <w:divBdr>
        <w:top w:val="none" w:sz="0" w:space="0" w:color="auto"/>
        <w:left w:val="none" w:sz="0" w:space="0" w:color="auto"/>
        <w:bottom w:val="none" w:sz="0" w:space="0" w:color="auto"/>
        <w:right w:val="none" w:sz="0" w:space="0" w:color="auto"/>
      </w:divBdr>
    </w:div>
    <w:div w:id="366486779">
      <w:bodyDiv w:val="1"/>
      <w:marLeft w:val="0"/>
      <w:marRight w:val="0"/>
      <w:marTop w:val="0"/>
      <w:marBottom w:val="0"/>
      <w:divBdr>
        <w:top w:val="none" w:sz="0" w:space="0" w:color="auto"/>
        <w:left w:val="none" w:sz="0" w:space="0" w:color="auto"/>
        <w:bottom w:val="none" w:sz="0" w:space="0" w:color="auto"/>
        <w:right w:val="none" w:sz="0" w:space="0" w:color="auto"/>
      </w:divBdr>
      <w:divsChild>
        <w:div w:id="1122576427">
          <w:marLeft w:val="0"/>
          <w:marRight w:val="0"/>
          <w:marTop w:val="0"/>
          <w:marBottom w:val="0"/>
          <w:divBdr>
            <w:top w:val="none" w:sz="0" w:space="0" w:color="auto"/>
            <w:left w:val="none" w:sz="0" w:space="0" w:color="auto"/>
            <w:bottom w:val="none" w:sz="0" w:space="0" w:color="auto"/>
            <w:right w:val="none" w:sz="0" w:space="0" w:color="auto"/>
          </w:divBdr>
        </w:div>
      </w:divsChild>
    </w:div>
    <w:div w:id="373849668">
      <w:bodyDiv w:val="1"/>
      <w:marLeft w:val="0"/>
      <w:marRight w:val="0"/>
      <w:marTop w:val="0"/>
      <w:marBottom w:val="0"/>
      <w:divBdr>
        <w:top w:val="none" w:sz="0" w:space="0" w:color="auto"/>
        <w:left w:val="none" w:sz="0" w:space="0" w:color="auto"/>
        <w:bottom w:val="none" w:sz="0" w:space="0" w:color="auto"/>
        <w:right w:val="none" w:sz="0" w:space="0" w:color="auto"/>
      </w:divBdr>
    </w:div>
    <w:div w:id="426850670">
      <w:bodyDiv w:val="1"/>
      <w:marLeft w:val="0"/>
      <w:marRight w:val="0"/>
      <w:marTop w:val="0"/>
      <w:marBottom w:val="0"/>
      <w:divBdr>
        <w:top w:val="none" w:sz="0" w:space="0" w:color="auto"/>
        <w:left w:val="none" w:sz="0" w:space="0" w:color="auto"/>
        <w:bottom w:val="none" w:sz="0" w:space="0" w:color="auto"/>
        <w:right w:val="none" w:sz="0" w:space="0" w:color="auto"/>
      </w:divBdr>
    </w:div>
    <w:div w:id="433400054">
      <w:bodyDiv w:val="1"/>
      <w:marLeft w:val="0"/>
      <w:marRight w:val="0"/>
      <w:marTop w:val="0"/>
      <w:marBottom w:val="0"/>
      <w:divBdr>
        <w:top w:val="none" w:sz="0" w:space="0" w:color="auto"/>
        <w:left w:val="none" w:sz="0" w:space="0" w:color="auto"/>
        <w:bottom w:val="none" w:sz="0" w:space="0" w:color="auto"/>
        <w:right w:val="none" w:sz="0" w:space="0" w:color="auto"/>
      </w:divBdr>
    </w:div>
    <w:div w:id="438374418">
      <w:bodyDiv w:val="1"/>
      <w:marLeft w:val="0"/>
      <w:marRight w:val="0"/>
      <w:marTop w:val="0"/>
      <w:marBottom w:val="0"/>
      <w:divBdr>
        <w:top w:val="none" w:sz="0" w:space="0" w:color="auto"/>
        <w:left w:val="none" w:sz="0" w:space="0" w:color="auto"/>
        <w:bottom w:val="none" w:sz="0" w:space="0" w:color="auto"/>
        <w:right w:val="none" w:sz="0" w:space="0" w:color="auto"/>
      </w:divBdr>
    </w:div>
    <w:div w:id="439960109">
      <w:bodyDiv w:val="1"/>
      <w:marLeft w:val="0"/>
      <w:marRight w:val="0"/>
      <w:marTop w:val="0"/>
      <w:marBottom w:val="0"/>
      <w:divBdr>
        <w:top w:val="none" w:sz="0" w:space="0" w:color="auto"/>
        <w:left w:val="none" w:sz="0" w:space="0" w:color="auto"/>
        <w:bottom w:val="none" w:sz="0" w:space="0" w:color="auto"/>
        <w:right w:val="none" w:sz="0" w:space="0" w:color="auto"/>
      </w:divBdr>
    </w:div>
    <w:div w:id="483208130">
      <w:bodyDiv w:val="1"/>
      <w:marLeft w:val="0"/>
      <w:marRight w:val="0"/>
      <w:marTop w:val="0"/>
      <w:marBottom w:val="0"/>
      <w:divBdr>
        <w:top w:val="none" w:sz="0" w:space="0" w:color="auto"/>
        <w:left w:val="none" w:sz="0" w:space="0" w:color="auto"/>
        <w:bottom w:val="none" w:sz="0" w:space="0" w:color="auto"/>
        <w:right w:val="none" w:sz="0" w:space="0" w:color="auto"/>
      </w:divBdr>
    </w:div>
    <w:div w:id="491409474">
      <w:bodyDiv w:val="1"/>
      <w:marLeft w:val="0"/>
      <w:marRight w:val="0"/>
      <w:marTop w:val="0"/>
      <w:marBottom w:val="0"/>
      <w:divBdr>
        <w:top w:val="none" w:sz="0" w:space="0" w:color="auto"/>
        <w:left w:val="none" w:sz="0" w:space="0" w:color="auto"/>
        <w:bottom w:val="none" w:sz="0" w:space="0" w:color="auto"/>
        <w:right w:val="none" w:sz="0" w:space="0" w:color="auto"/>
      </w:divBdr>
    </w:div>
    <w:div w:id="505099668">
      <w:bodyDiv w:val="1"/>
      <w:marLeft w:val="0"/>
      <w:marRight w:val="0"/>
      <w:marTop w:val="0"/>
      <w:marBottom w:val="0"/>
      <w:divBdr>
        <w:top w:val="none" w:sz="0" w:space="0" w:color="auto"/>
        <w:left w:val="none" w:sz="0" w:space="0" w:color="auto"/>
        <w:bottom w:val="none" w:sz="0" w:space="0" w:color="auto"/>
        <w:right w:val="none" w:sz="0" w:space="0" w:color="auto"/>
      </w:divBdr>
    </w:div>
    <w:div w:id="511771333">
      <w:bodyDiv w:val="1"/>
      <w:marLeft w:val="0"/>
      <w:marRight w:val="0"/>
      <w:marTop w:val="0"/>
      <w:marBottom w:val="0"/>
      <w:divBdr>
        <w:top w:val="none" w:sz="0" w:space="0" w:color="auto"/>
        <w:left w:val="none" w:sz="0" w:space="0" w:color="auto"/>
        <w:bottom w:val="none" w:sz="0" w:space="0" w:color="auto"/>
        <w:right w:val="none" w:sz="0" w:space="0" w:color="auto"/>
      </w:divBdr>
    </w:div>
    <w:div w:id="532767672">
      <w:bodyDiv w:val="1"/>
      <w:marLeft w:val="0"/>
      <w:marRight w:val="0"/>
      <w:marTop w:val="0"/>
      <w:marBottom w:val="0"/>
      <w:divBdr>
        <w:top w:val="none" w:sz="0" w:space="0" w:color="auto"/>
        <w:left w:val="none" w:sz="0" w:space="0" w:color="auto"/>
        <w:bottom w:val="none" w:sz="0" w:space="0" w:color="auto"/>
        <w:right w:val="none" w:sz="0" w:space="0" w:color="auto"/>
      </w:divBdr>
    </w:div>
    <w:div w:id="547495502">
      <w:bodyDiv w:val="1"/>
      <w:marLeft w:val="0"/>
      <w:marRight w:val="0"/>
      <w:marTop w:val="0"/>
      <w:marBottom w:val="0"/>
      <w:divBdr>
        <w:top w:val="none" w:sz="0" w:space="0" w:color="auto"/>
        <w:left w:val="none" w:sz="0" w:space="0" w:color="auto"/>
        <w:bottom w:val="none" w:sz="0" w:space="0" w:color="auto"/>
        <w:right w:val="none" w:sz="0" w:space="0" w:color="auto"/>
      </w:divBdr>
    </w:div>
    <w:div w:id="555510323">
      <w:bodyDiv w:val="1"/>
      <w:marLeft w:val="0"/>
      <w:marRight w:val="0"/>
      <w:marTop w:val="0"/>
      <w:marBottom w:val="0"/>
      <w:divBdr>
        <w:top w:val="none" w:sz="0" w:space="0" w:color="auto"/>
        <w:left w:val="none" w:sz="0" w:space="0" w:color="auto"/>
        <w:bottom w:val="none" w:sz="0" w:space="0" w:color="auto"/>
        <w:right w:val="none" w:sz="0" w:space="0" w:color="auto"/>
      </w:divBdr>
    </w:div>
    <w:div w:id="555775921">
      <w:bodyDiv w:val="1"/>
      <w:marLeft w:val="0"/>
      <w:marRight w:val="0"/>
      <w:marTop w:val="0"/>
      <w:marBottom w:val="0"/>
      <w:divBdr>
        <w:top w:val="none" w:sz="0" w:space="0" w:color="auto"/>
        <w:left w:val="none" w:sz="0" w:space="0" w:color="auto"/>
        <w:bottom w:val="none" w:sz="0" w:space="0" w:color="auto"/>
        <w:right w:val="none" w:sz="0" w:space="0" w:color="auto"/>
      </w:divBdr>
    </w:div>
    <w:div w:id="555895277">
      <w:bodyDiv w:val="1"/>
      <w:marLeft w:val="0"/>
      <w:marRight w:val="0"/>
      <w:marTop w:val="0"/>
      <w:marBottom w:val="0"/>
      <w:divBdr>
        <w:top w:val="none" w:sz="0" w:space="0" w:color="auto"/>
        <w:left w:val="none" w:sz="0" w:space="0" w:color="auto"/>
        <w:bottom w:val="none" w:sz="0" w:space="0" w:color="auto"/>
        <w:right w:val="none" w:sz="0" w:space="0" w:color="auto"/>
      </w:divBdr>
    </w:div>
    <w:div w:id="558324236">
      <w:bodyDiv w:val="1"/>
      <w:marLeft w:val="0"/>
      <w:marRight w:val="0"/>
      <w:marTop w:val="0"/>
      <w:marBottom w:val="0"/>
      <w:divBdr>
        <w:top w:val="none" w:sz="0" w:space="0" w:color="auto"/>
        <w:left w:val="none" w:sz="0" w:space="0" w:color="auto"/>
        <w:bottom w:val="none" w:sz="0" w:space="0" w:color="auto"/>
        <w:right w:val="none" w:sz="0" w:space="0" w:color="auto"/>
      </w:divBdr>
    </w:div>
    <w:div w:id="623148277">
      <w:bodyDiv w:val="1"/>
      <w:marLeft w:val="0"/>
      <w:marRight w:val="0"/>
      <w:marTop w:val="0"/>
      <w:marBottom w:val="0"/>
      <w:divBdr>
        <w:top w:val="none" w:sz="0" w:space="0" w:color="auto"/>
        <w:left w:val="none" w:sz="0" w:space="0" w:color="auto"/>
        <w:bottom w:val="none" w:sz="0" w:space="0" w:color="auto"/>
        <w:right w:val="none" w:sz="0" w:space="0" w:color="auto"/>
      </w:divBdr>
    </w:div>
    <w:div w:id="623345419">
      <w:bodyDiv w:val="1"/>
      <w:marLeft w:val="0"/>
      <w:marRight w:val="0"/>
      <w:marTop w:val="0"/>
      <w:marBottom w:val="0"/>
      <w:divBdr>
        <w:top w:val="none" w:sz="0" w:space="0" w:color="auto"/>
        <w:left w:val="none" w:sz="0" w:space="0" w:color="auto"/>
        <w:bottom w:val="none" w:sz="0" w:space="0" w:color="auto"/>
        <w:right w:val="none" w:sz="0" w:space="0" w:color="auto"/>
      </w:divBdr>
    </w:div>
    <w:div w:id="626590596">
      <w:bodyDiv w:val="1"/>
      <w:marLeft w:val="0"/>
      <w:marRight w:val="0"/>
      <w:marTop w:val="0"/>
      <w:marBottom w:val="0"/>
      <w:divBdr>
        <w:top w:val="none" w:sz="0" w:space="0" w:color="auto"/>
        <w:left w:val="none" w:sz="0" w:space="0" w:color="auto"/>
        <w:bottom w:val="none" w:sz="0" w:space="0" w:color="auto"/>
        <w:right w:val="none" w:sz="0" w:space="0" w:color="auto"/>
      </w:divBdr>
    </w:div>
    <w:div w:id="642269577">
      <w:bodyDiv w:val="1"/>
      <w:marLeft w:val="0"/>
      <w:marRight w:val="0"/>
      <w:marTop w:val="0"/>
      <w:marBottom w:val="0"/>
      <w:divBdr>
        <w:top w:val="none" w:sz="0" w:space="0" w:color="auto"/>
        <w:left w:val="none" w:sz="0" w:space="0" w:color="auto"/>
        <w:bottom w:val="none" w:sz="0" w:space="0" w:color="auto"/>
        <w:right w:val="none" w:sz="0" w:space="0" w:color="auto"/>
      </w:divBdr>
      <w:divsChild>
        <w:div w:id="455566090">
          <w:marLeft w:val="1080"/>
          <w:marRight w:val="0"/>
          <w:marTop w:val="100"/>
          <w:marBottom w:val="0"/>
          <w:divBdr>
            <w:top w:val="none" w:sz="0" w:space="0" w:color="auto"/>
            <w:left w:val="none" w:sz="0" w:space="0" w:color="auto"/>
            <w:bottom w:val="none" w:sz="0" w:space="0" w:color="auto"/>
            <w:right w:val="none" w:sz="0" w:space="0" w:color="auto"/>
          </w:divBdr>
        </w:div>
      </w:divsChild>
    </w:div>
    <w:div w:id="651562914">
      <w:bodyDiv w:val="1"/>
      <w:marLeft w:val="0"/>
      <w:marRight w:val="0"/>
      <w:marTop w:val="0"/>
      <w:marBottom w:val="0"/>
      <w:divBdr>
        <w:top w:val="none" w:sz="0" w:space="0" w:color="auto"/>
        <w:left w:val="none" w:sz="0" w:space="0" w:color="auto"/>
        <w:bottom w:val="none" w:sz="0" w:space="0" w:color="auto"/>
        <w:right w:val="none" w:sz="0" w:space="0" w:color="auto"/>
      </w:divBdr>
    </w:div>
    <w:div w:id="651636814">
      <w:bodyDiv w:val="1"/>
      <w:marLeft w:val="0"/>
      <w:marRight w:val="0"/>
      <w:marTop w:val="0"/>
      <w:marBottom w:val="0"/>
      <w:divBdr>
        <w:top w:val="none" w:sz="0" w:space="0" w:color="auto"/>
        <w:left w:val="none" w:sz="0" w:space="0" w:color="auto"/>
        <w:bottom w:val="none" w:sz="0" w:space="0" w:color="auto"/>
        <w:right w:val="none" w:sz="0" w:space="0" w:color="auto"/>
      </w:divBdr>
      <w:divsChild>
        <w:div w:id="1474983802">
          <w:marLeft w:val="1080"/>
          <w:marRight w:val="0"/>
          <w:marTop w:val="100"/>
          <w:marBottom w:val="0"/>
          <w:divBdr>
            <w:top w:val="none" w:sz="0" w:space="0" w:color="auto"/>
            <w:left w:val="none" w:sz="0" w:space="0" w:color="auto"/>
            <w:bottom w:val="none" w:sz="0" w:space="0" w:color="auto"/>
            <w:right w:val="none" w:sz="0" w:space="0" w:color="auto"/>
          </w:divBdr>
        </w:div>
      </w:divsChild>
    </w:div>
    <w:div w:id="659501555">
      <w:bodyDiv w:val="1"/>
      <w:marLeft w:val="0"/>
      <w:marRight w:val="0"/>
      <w:marTop w:val="0"/>
      <w:marBottom w:val="0"/>
      <w:divBdr>
        <w:top w:val="none" w:sz="0" w:space="0" w:color="auto"/>
        <w:left w:val="none" w:sz="0" w:space="0" w:color="auto"/>
        <w:bottom w:val="none" w:sz="0" w:space="0" w:color="auto"/>
        <w:right w:val="none" w:sz="0" w:space="0" w:color="auto"/>
      </w:divBdr>
    </w:div>
    <w:div w:id="669525561">
      <w:bodyDiv w:val="1"/>
      <w:marLeft w:val="0"/>
      <w:marRight w:val="0"/>
      <w:marTop w:val="0"/>
      <w:marBottom w:val="0"/>
      <w:divBdr>
        <w:top w:val="none" w:sz="0" w:space="0" w:color="auto"/>
        <w:left w:val="none" w:sz="0" w:space="0" w:color="auto"/>
        <w:bottom w:val="none" w:sz="0" w:space="0" w:color="auto"/>
        <w:right w:val="none" w:sz="0" w:space="0" w:color="auto"/>
      </w:divBdr>
    </w:div>
    <w:div w:id="678435375">
      <w:bodyDiv w:val="1"/>
      <w:marLeft w:val="0"/>
      <w:marRight w:val="0"/>
      <w:marTop w:val="0"/>
      <w:marBottom w:val="0"/>
      <w:divBdr>
        <w:top w:val="none" w:sz="0" w:space="0" w:color="auto"/>
        <w:left w:val="none" w:sz="0" w:space="0" w:color="auto"/>
        <w:bottom w:val="none" w:sz="0" w:space="0" w:color="auto"/>
        <w:right w:val="none" w:sz="0" w:space="0" w:color="auto"/>
      </w:divBdr>
      <w:divsChild>
        <w:div w:id="1444425776">
          <w:marLeft w:val="1080"/>
          <w:marRight w:val="0"/>
          <w:marTop w:val="100"/>
          <w:marBottom w:val="0"/>
          <w:divBdr>
            <w:top w:val="none" w:sz="0" w:space="0" w:color="auto"/>
            <w:left w:val="none" w:sz="0" w:space="0" w:color="auto"/>
            <w:bottom w:val="none" w:sz="0" w:space="0" w:color="auto"/>
            <w:right w:val="none" w:sz="0" w:space="0" w:color="auto"/>
          </w:divBdr>
        </w:div>
      </w:divsChild>
    </w:div>
    <w:div w:id="707491162">
      <w:bodyDiv w:val="1"/>
      <w:marLeft w:val="0"/>
      <w:marRight w:val="0"/>
      <w:marTop w:val="0"/>
      <w:marBottom w:val="0"/>
      <w:divBdr>
        <w:top w:val="none" w:sz="0" w:space="0" w:color="auto"/>
        <w:left w:val="none" w:sz="0" w:space="0" w:color="auto"/>
        <w:bottom w:val="none" w:sz="0" w:space="0" w:color="auto"/>
        <w:right w:val="none" w:sz="0" w:space="0" w:color="auto"/>
      </w:divBdr>
    </w:div>
    <w:div w:id="709261057">
      <w:bodyDiv w:val="1"/>
      <w:marLeft w:val="0"/>
      <w:marRight w:val="0"/>
      <w:marTop w:val="0"/>
      <w:marBottom w:val="0"/>
      <w:divBdr>
        <w:top w:val="none" w:sz="0" w:space="0" w:color="auto"/>
        <w:left w:val="none" w:sz="0" w:space="0" w:color="auto"/>
        <w:bottom w:val="none" w:sz="0" w:space="0" w:color="auto"/>
        <w:right w:val="none" w:sz="0" w:space="0" w:color="auto"/>
      </w:divBdr>
    </w:div>
    <w:div w:id="732241799">
      <w:bodyDiv w:val="1"/>
      <w:marLeft w:val="0"/>
      <w:marRight w:val="0"/>
      <w:marTop w:val="0"/>
      <w:marBottom w:val="0"/>
      <w:divBdr>
        <w:top w:val="none" w:sz="0" w:space="0" w:color="auto"/>
        <w:left w:val="none" w:sz="0" w:space="0" w:color="auto"/>
        <w:bottom w:val="none" w:sz="0" w:space="0" w:color="auto"/>
        <w:right w:val="none" w:sz="0" w:space="0" w:color="auto"/>
      </w:divBdr>
    </w:div>
    <w:div w:id="765230484">
      <w:bodyDiv w:val="1"/>
      <w:marLeft w:val="0"/>
      <w:marRight w:val="0"/>
      <w:marTop w:val="0"/>
      <w:marBottom w:val="0"/>
      <w:divBdr>
        <w:top w:val="none" w:sz="0" w:space="0" w:color="auto"/>
        <w:left w:val="none" w:sz="0" w:space="0" w:color="auto"/>
        <w:bottom w:val="none" w:sz="0" w:space="0" w:color="auto"/>
        <w:right w:val="none" w:sz="0" w:space="0" w:color="auto"/>
      </w:divBdr>
    </w:div>
    <w:div w:id="771707741">
      <w:bodyDiv w:val="1"/>
      <w:marLeft w:val="0"/>
      <w:marRight w:val="0"/>
      <w:marTop w:val="0"/>
      <w:marBottom w:val="0"/>
      <w:divBdr>
        <w:top w:val="none" w:sz="0" w:space="0" w:color="auto"/>
        <w:left w:val="none" w:sz="0" w:space="0" w:color="auto"/>
        <w:bottom w:val="none" w:sz="0" w:space="0" w:color="auto"/>
        <w:right w:val="none" w:sz="0" w:space="0" w:color="auto"/>
      </w:divBdr>
    </w:div>
    <w:div w:id="775830633">
      <w:bodyDiv w:val="1"/>
      <w:marLeft w:val="0"/>
      <w:marRight w:val="0"/>
      <w:marTop w:val="0"/>
      <w:marBottom w:val="0"/>
      <w:divBdr>
        <w:top w:val="none" w:sz="0" w:space="0" w:color="auto"/>
        <w:left w:val="none" w:sz="0" w:space="0" w:color="auto"/>
        <w:bottom w:val="none" w:sz="0" w:space="0" w:color="auto"/>
        <w:right w:val="none" w:sz="0" w:space="0" w:color="auto"/>
      </w:divBdr>
    </w:div>
    <w:div w:id="779567541">
      <w:bodyDiv w:val="1"/>
      <w:marLeft w:val="0"/>
      <w:marRight w:val="0"/>
      <w:marTop w:val="0"/>
      <w:marBottom w:val="0"/>
      <w:divBdr>
        <w:top w:val="none" w:sz="0" w:space="0" w:color="auto"/>
        <w:left w:val="none" w:sz="0" w:space="0" w:color="auto"/>
        <w:bottom w:val="none" w:sz="0" w:space="0" w:color="auto"/>
        <w:right w:val="none" w:sz="0" w:space="0" w:color="auto"/>
      </w:divBdr>
    </w:div>
    <w:div w:id="791288225">
      <w:bodyDiv w:val="1"/>
      <w:marLeft w:val="0"/>
      <w:marRight w:val="0"/>
      <w:marTop w:val="0"/>
      <w:marBottom w:val="0"/>
      <w:divBdr>
        <w:top w:val="none" w:sz="0" w:space="0" w:color="auto"/>
        <w:left w:val="none" w:sz="0" w:space="0" w:color="auto"/>
        <w:bottom w:val="none" w:sz="0" w:space="0" w:color="auto"/>
        <w:right w:val="none" w:sz="0" w:space="0" w:color="auto"/>
      </w:divBdr>
    </w:div>
    <w:div w:id="808589414">
      <w:bodyDiv w:val="1"/>
      <w:marLeft w:val="0"/>
      <w:marRight w:val="0"/>
      <w:marTop w:val="0"/>
      <w:marBottom w:val="0"/>
      <w:divBdr>
        <w:top w:val="none" w:sz="0" w:space="0" w:color="auto"/>
        <w:left w:val="none" w:sz="0" w:space="0" w:color="auto"/>
        <w:bottom w:val="none" w:sz="0" w:space="0" w:color="auto"/>
        <w:right w:val="none" w:sz="0" w:space="0" w:color="auto"/>
      </w:divBdr>
    </w:div>
    <w:div w:id="831678513">
      <w:bodyDiv w:val="1"/>
      <w:marLeft w:val="0"/>
      <w:marRight w:val="0"/>
      <w:marTop w:val="0"/>
      <w:marBottom w:val="0"/>
      <w:divBdr>
        <w:top w:val="none" w:sz="0" w:space="0" w:color="auto"/>
        <w:left w:val="none" w:sz="0" w:space="0" w:color="auto"/>
        <w:bottom w:val="none" w:sz="0" w:space="0" w:color="auto"/>
        <w:right w:val="none" w:sz="0" w:space="0" w:color="auto"/>
      </w:divBdr>
    </w:div>
    <w:div w:id="863592510">
      <w:bodyDiv w:val="1"/>
      <w:marLeft w:val="0"/>
      <w:marRight w:val="0"/>
      <w:marTop w:val="0"/>
      <w:marBottom w:val="0"/>
      <w:divBdr>
        <w:top w:val="none" w:sz="0" w:space="0" w:color="auto"/>
        <w:left w:val="none" w:sz="0" w:space="0" w:color="auto"/>
        <w:bottom w:val="none" w:sz="0" w:space="0" w:color="auto"/>
        <w:right w:val="none" w:sz="0" w:space="0" w:color="auto"/>
      </w:divBdr>
    </w:div>
    <w:div w:id="869031533">
      <w:bodyDiv w:val="1"/>
      <w:marLeft w:val="0"/>
      <w:marRight w:val="0"/>
      <w:marTop w:val="0"/>
      <w:marBottom w:val="0"/>
      <w:divBdr>
        <w:top w:val="none" w:sz="0" w:space="0" w:color="auto"/>
        <w:left w:val="none" w:sz="0" w:space="0" w:color="auto"/>
        <w:bottom w:val="none" w:sz="0" w:space="0" w:color="auto"/>
        <w:right w:val="none" w:sz="0" w:space="0" w:color="auto"/>
      </w:divBdr>
    </w:div>
    <w:div w:id="876969108">
      <w:bodyDiv w:val="1"/>
      <w:marLeft w:val="0"/>
      <w:marRight w:val="0"/>
      <w:marTop w:val="0"/>
      <w:marBottom w:val="0"/>
      <w:divBdr>
        <w:top w:val="none" w:sz="0" w:space="0" w:color="auto"/>
        <w:left w:val="none" w:sz="0" w:space="0" w:color="auto"/>
        <w:bottom w:val="none" w:sz="0" w:space="0" w:color="auto"/>
        <w:right w:val="none" w:sz="0" w:space="0" w:color="auto"/>
      </w:divBdr>
      <w:divsChild>
        <w:div w:id="1203247914">
          <w:marLeft w:val="1080"/>
          <w:marRight w:val="0"/>
          <w:marTop w:val="100"/>
          <w:marBottom w:val="0"/>
          <w:divBdr>
            <w:top w:val="none" w:sz="0" w:space="0" w:color="auto"/>
            <w:left w:val="none" w:sz="0" w:space="0" w:color="auto"/>
            <w:bottom w:val="none" w:sz="0" w:space="0" w:color="auto"/>
            <w:right w:val="none" w:sz="0" w:space="0" w:color="auto"/>
          </w:divBdr>
        </w:div>
      </w:divsChild>
    </w:div>
    <w:div w:id="877356992">
      <w:bodyDiv w:val="1"/>
      <w:marLeft w:val="0"/>
      <w:marRight w:val="0"/>
      <w:marTop w:val="0"/>
      <w:marBottom w:val="0"/>
      <w:divBdr>
        <w:top w:val="none" w:sz="0" w:space="0" w:color="auto"/>
        <w:left w:val="none" w:sz="0" w:space="0" w:color="auto"/>
        <w:bottom w:val="none" w:sz="0" w:space="0" w:color="auto"/>
        <w:right w:val="none" w:sz="0" w:space="0" w:color="auto"/>
      </w:divBdr>
    </w:div>
    <w:div w:id="878593298">
      <w:bodyDiv w:val="1"/>
      <w:marLeft w:val="0"/>
      <w:marRight w:val="0"/>
      <w:marTop w:val="0"/>
      <w:marBottom w:val="0"/>
      <w:divBdr>
        <w:top w:val="none" w:sz="0" w:space="0" w:color="auto"/>
        <w:left w:val="none" w:sz="0" w:space="0" w:color="auto"/>
        <w:bottom w:val="none" w:sz="0" w:space="0" w:color="auto"/>
        <w:right w:val="none" w:sz="0" w:space="0" w:color="auto"/>
      </w:divBdr>
    </w:div>
    <w:div w:id="880938300">
      <w:bodyDiv w:val="1"/>
      <w:marLeft w:val="0"/>
      <w:marRight w:val="0"/>
      <w:marTop w:val="0"/>
      <w:marBottom w:val="0"/>
      <w:divBdr>
        <w:top w:val="none" w:sz="0" w:space="0" w:color="auto"/>
        <w:left w:val="none" w:sz="0" w:space="0" w:color="auto"/>
        <w:bottom w:val="none" w:sz="0" w:space="0" w:color="auto"/>
        <w:right w:val="none" w:sz="0" w:space="0" w:color="auto"/>
      </w:divBdr>
    </w:div>
    <w:div w:id="890534303">
      <w:bodyDiv w:val="1"/>
      <w:marLeft w:val="0"/>
      <w:marRight w:val="0"/>
      <w:marTop w:val="0"/>
      <w:marBottom w:val="0"/>
      <w:divBdr>
        <w:top w:val="none" w:sz="0" w:space="0" w:color="auto"/>
        <w:left w:val="none" w:sz="0" w:space="0" w:color="auto"/>
        <w:bottom w:val="none" w:sz="0" w:space="0" w:color="auto"/>
        <w:right w:val="none" w:sz="0" w:space="0" w:color="auto"/>
      </w:divBdr>
    </w:div>
    <w:div w:id="891310687">
      <w:bodyDiv w:val="1"/>
      <w:marLeft w:val="0"/>
      <w:marRight w:val="0"/>
      <w:marTop w:val="0"/>
      <w:marBottom w:val="0"/>
      <w:divBdr>
        <w:top w:val="none" w:sz="0" w:space="0" w:color="auto"/>
        <w:left w:val="none" w:sz="0" w:space="0" w:color="auto"/>
        <w:bottom w:val="none" w:sz="0" w:space="0" w:color="auto"/>
        <w:right w:val="none" w:sz="0" w:space="0" w:color="auto"/>
      </w:divBdr>
    </w:div>
    <w:div w:id="913591547">
      <w:bodyDiv w:val="1"/>
      <w:marLeft w:val="0"/>
      <w:marRight w:val="0"/>
      <w:marTop w:val="0"/>
      <w:marBottom w:val="0"/>
      <w:divBdr>
        <w:top w:val="none" w:sz="0" w:space="0" w:color="auto"/>
        <w:left w:val="none" w:sz="0" w:space="0" w:color="auto"/>
        <w:bottom w:val="none" w:sz="0" w:space="0" w:color="auto"/>
        <w:right w:val="none" w:sz="0" w:space="0" w:color="auto"/>
      </w:divBdr>
      <w:divsChild>
        <w:div w:id="67653284">
          <w:marLeft w:val="1080"/>
          <w:marRight w:val="0"/>
          <w:marTop w:val="100"/>
          <w:marBottom w:val="0"/>
          <w:divBdr>
            <w:top w:val="none" w:sz="0" w:space="0" w:color="auto"/>
            <w:left w:val="none" w:sz="0" w:space="0" w:color="auto"/>
            <w:bottom w:val="none" w:sz="0" w:space="0" w:color="auto"/>
            <w:right w:val="none" w:sz="0" w:space="0" w:color="auto"/>
          </w:divBdr>
        </w:div>
        <w:div w:id="130943265">
          <w:marLeft w:val="1080"/>
          <w:marRight w:val="0"/>
          <w:marTop w:val="100"/>
          <w:marBottom w:val="0"/>
          <w:divBdr>
            <w:top w:val="none" w:sz="0" w:space="0" w:color="auto"/>
            <w:left w:val="none" w:sz="0" w:space="0" w:color="auto"/>
            <w:bottom w:val="none" w:sz="0" w:space="0" w:color="auto"/>
            <w:right w:val="none" w:sz="0" w:space="0" w:color="auto"/>
          </w:divBdr>
        </w:div>
        <w:div w:id="356005744">
          <w:marLeft w:val="1080"/>
          <w:marRight w:val="0"/>
          <w:marTop w:val="100"/>
          <w:marBottom w:val="0"/>
          <w:divBdr>
            <w:top w:val="none" w:sz="0" w:space="0" w:color="auto"/>
            <w:left w:val="none" w:sz="0" w:space="0" w:color="auto"/>
            <w:bottom w:val="none" w:sz="0" w:space="0" w:color="auto"/>
            <w:right w:val="none" w:sz="0" w:space="0" w:color="auto"/>
          </w:divBdr>
        </w:div>
        <w:div w:id="607002843">
          <w:marLeft w:val="1080"/>
          <w:marRight w:val="0"/>
          <w:marTop w:val="100"/>
          <w:marBottom w:val="0"/>
          <w:divBdr>
            <w:top w:val="none" w:sz="0" w:space="0" w:color="auto"/>
            <w:left w:val="none" w:sz="0" w:space="0" w:color="auto"/>
            <w:bottom w:val="none" w:sz="0" w:space="0" w:color="auto"/>
            <w:right w:val="none" w:sz="0" w:space="0" w:color="auto"/>
          </w:divBdr>
        </w:div>
        <w:div w:id="735860686">
          <w:marLeft w:val="1080"/>
          <w:marRight w:val="0"/>
          <w:marTop w:val="100"/>
          <w:marBottom w:val="0"/>
          <w:divBdr>
            <w:top w:val="none" w:sz="0" w:space="0" w:color="auto"/>
            <w:left w:val="none" w:sz="0" w:space="0" w:color="auto"/>
            <w:bottom w:val="none" w:sz="0" w:space="0" w:color="auto"/>
            <w:right w:val="none" w:sz="0" w:space="0" w:color="auto"/>
          </w:divBdr>
        </w:div>
        <w:div w:id="1114443922">
          <w:marLeft w:val="1080"/>
          <w:marRight w:val="0"/>
          <w:marTop w:val="100"/>
          <w:marBottom w:val="0"/>
          <w:divBdr>
            <w:top w:val="none" w:sz="0" w:space="0" w:color="auto"/>
            <w:left w:val="none" w:sz="0" w:space="0" w:color="auto"/>
            <w:bottom w:val="none" w:sz="0" w:space="0" w:color="auto"/>
            <w:right w:val="none" w:sz="0" w:space="0" w:color="auto"/>
          </w:divBdr>
        </w:div>
        <w:div w:id="2046252855">
          <w:marLeft w:val="1080"/>
          <w:marRight w:val="0"/>
          <w:marTop w:val="100"/>
          <w:marBottom w:val="0"/>
          <w:divBdr>
            <w:top w:val="none" w:sz="0" w:space="0" w:color="auto"/>
            <w:left w:val="none" w:sz="0" w:space="0" w:color="auto"/>
            <w:bottom w:val="none" w:sz="0" w:space="0" w:color="auto"/>
            <w:right w:val="none" w:sz="0" w:space="0" w:color="auto"/>
          </w:divBdr>
        </w:div>
        <w:div w:id="2125341472">
          <w:marLeft w:val="1080"/>
          <w:marRight w:val="0"/>
          <w:marTop w:val="100"/>
          <w:marBottom w:val="0"/>
          <w:divBdr>
            <w:top w:val="none" w:sz="0" w:space="0" w:color="auto"/>
            <w:left w:val="none" w:sz="0" w:space="0" w:color="auto"/>
            <w:bottom w:val="none" w:sz="0" w:space="0" w:color="auto"/>
            <w:right w:val="none" w:sz="0" w:space="0" w:color="auto"/>
          </w:divBdr>
        </w:div>
      </w:divsChild>
    </w:div>
    <w:div w:id="940601390">
      <w:bodyDiv w:val="1"/>
      <w:marLeft w:val="0"/>
      <w:marRight w:val="0"/>
      <w:marTop w:val="0"/>
      <w:marBottom w:val="0"/>
      <w:divBdr>
        <w:top w:val="none" w:sz="0" w:space="0" w:color="auto"/>
        <w:left w:val="none" w:sz="0" w:space="0" w:color="auto"/>
        <w:bottom w:val="none" w:sz="0" w:space="0" w:color="auto"/>
        <w:right w:val="none" w:sz="0" w:space="0" w:color="auto"/>
      </w:divBdr>
    </w:div>
    <w:div w:id="943147451">
      <w:bodyDiv w:val="1"/>
      <w:marLeft w:val="0"/>
      <w:marRight w:val="0"/>
      <w:marTop w:val="0"/>
      <w:marBottom w:val="0"/>
      <w:divBdr>
        <w:top w:val="none" w:sz="0" w:space="0" w:color="auto"/>
        <w:left w:val="none" w:sz="0" w:space="0" w:color="auto"/>
        <w:bottom w:val="none" w:sz="0" w:space="0" w:color="auto"/>
        <w:right w:val="none" w:sz="0" w:space="0" w:color="auto"/>
      </w:divBdr>
    </w:div>
    <w:div w:id="947662068">
      <w:bodyDiv w:val="1"/>
      <w:marLeft w:val="0"/>
      <w:marRight w:val="0"/>
      <w:marTop w:val="0"/>
      <w:marBottom w:val="0"/>
      <w:divBdr>
        <w:top w:val="none" w:sz="0" w:space="0" w:color="auto"/>
        <w:left w:val="none" w:sz="0" w:space="0" w:color="auto"/>
        <w:bottom w:val="none" w:sz="0" w:space="0" w:color="auto"/>
        <w:right w:val="none" w:sz="0" w:space="0" w:color="auto"/>
      </w:divBdr>
    </w:div>
    <w:div w:id="948663566">
      <w:bodyDiv w:val="1"/>
      <w:marLeft w:val="0"/>
      <w:marRight w:val="0"/>
      <w:marTop w:val="0"/>
      <w:marBottom w:val="0"/>
      <w:divBdr>
        <w:top w:val="none" w:sz="0" w:space="0" w:color="auto"/>
        <w:left w:val="none" w:sz="0" w:space="0" w:color="auto"/>
        <w:bottom w:val="none" w:sz="0" w:space="0" w:color="auto"/>
        <w:right w:val="none" w:sz="0" w:space="0" w:color="auto"/>
      </w:divBdr>
    </w:div>
    <w:div w:id="967396262">
      <w:bodyDiv w:val="1"/>
      <w:marLeft w:val="0"/>
      <w:marRight w:val="0"/>
      <w:marTop w:val="0"/>
      <w:marBottom w:val="0"/>
      <w:divBdr>
        <w:top w:val="none" w:sz="0" w:space="0" w:color="auto"/>
        <w:left w:val="none" w:sz="0" w:space="0" w:color="auto"/>
        <w:bottom w:val="none" w:sz="0" w:space="0" w:color="auto"/>
        <w:right w:val="none" w:sz="0" w:space="0" w:color="auto"/>
      </w:divBdr>
    </w:div>
    <w:div w:id="992640983">
      <w:bodyDiv w:val="1"/>
      <w:marLeft w:val="0"/>
      <w:marRight w:val="0"/>
      <w:marTop w:val="0"/>
      <w:marBottom w:val="0"/>
      <w:divBdr>
        <w:top w:val="none" w:sz="0" w:space="0" w:color="auto"/>
        <w:left w:val="none" w:sz="0" w:space="0" w:color="auto"/>
        <w:bottom w:val="none" w:sz="0" w:space="0" w:color="auto"/>
        <w:right w:val="none" w:sz="0" w:space="0" w:color="auto"/>
      </w:divBdr>
      <w:divsChild>
        <w:div w:id="1384716354">
          <w:marLeft w:val="0"/>
          <w:marRight w:val="0"/>
          <w:marTop w:val="0"/>
          <w:marBottom w:val="0"/>
          <w:divBdr>
            <w:top w:val="none" w:sz="0" w:space="0" w:color="auto"/>
            <w:left w:val="none" w:sz="0" w:space="0" w:color="auto"/>
            <w:bottom w:val="none" w:sz="0" w:space="0" w:color="auto"/>
            <w:right w:val="none" w:sz="0" w:space="0" w:color="auto"/>
          </w:divBdr>
          <w:divsChild>
            <w:div w:id="16110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1152">
      <w:bodyDiv w:val="1"/>
      <w:marLeft w:val="0"/>
      <w:marRight w:val="0"/>
      <w:marTop w:val="0"/>
      <w:marBottom w:val="0"/>
      <w:divBdr>
        <w:top w:val="none" w:sz="0" w:space="0" w:color="auto"/>
        <w:left w:val="none" w:sz="0" w:space="0" w:color="auto"/>
        <w:bottom w:val="none" w:sz="0" w:space="0" w:color="auto"/>
        <w:right w:val="none" w:sz="0" w:space="0" w:color="auto"/>
      </w:divBdr>
    </w:div>
    <w:div w:id="1000620157">
      <w:bodyDiv w:val="1"/>
      <w:marLeft w:val="0"/>
      <w:marRight w:val="0"/>
      <w:marTop w:val="0"/>
      <w:marBottom w:val="0"/>
      <w:divBdr>
        <w:top w:val="none" w:sz="0" w:space="0" w:color="auto"/>
        <w:left w:val="none" w:sz="0" w:space="0" w:color="auto"/>
        <w:bottom w:val="none" w:sz="0" w:space="0" w:color="auto"/>
        <w:right w:val="none" w:sz="0" w:space="0" w:color="auto"/>
      </w:divBdr>
    </w:div>
    <w:div w:id="1014066528">
      <w:bodyDiv w:val="1"/>
      <w:marLeft w:val="0"/>
      <w:marRight w:val="0"/>
      <w:marTop w:val="0"/>
      <w:marBottom w:val="0"/>
      <w:divBdr>
        <w:top w:val="none" w:sz="0" w:space="0" w:color="auto"/>
        <w:left w:val="none" w:sz="0" w:space="0" w:color="auto"/>
        <w:bottom w:val="none" w:sz="0" w:space="0" w:color="auto"/>
        <w:right w:val="none" w:sz="0" w:space="0" w:color="auto"/>
      </w:divBdr>
    </w:div>
    <w:div w:id="1014187433">
      <w:bodyDiv w:val="1"/>
      <w:marLeft w:val="0"/>
      <w:marRight w:val="0"/>
      <w:marTop w:val="0"/>
      <w:marBottom w:val="0"/>
      <w:divBdr>
        <w:top w:val="none" w:sz="0" w:space="0" w:color="auto"/>
        <w:left w:val="none" w:sz="0" w:space="0" w:color="auto"/>
        <w:bottom w:val="none" w:sz="0" w:space="0" w:color="auto"/>
        <w:right w:val="none" w:sz="0" w:space="0" w:color="auto"/>
      </w:divBdr>
    </w:div>
    <w:div w:id="1022128618">
      <w:bodyDiv w:val="1"/>
      <w:marLeft w:val="0"/>
      <w:marRight w:val="0"/>
      <w:marTop w:val="0"/>
      <w:marBottom w:val="0"/>
      <w:divBdr>
        <w:top w:val="none" w:sz="0" w:space="0" w:color="auto"/>
        <w:left w:val="none" w:sz="0" w:space="0" w:color="auto"/>
        <w:bottom w:val="none" w:sz="0" w:space="0" w:color="auto"/>
        <w:right w:val="none" w:sz="0" w:space="0" w:color="auto"/>
      </w:divBdr>
    </w:div>
    <w:div w:id="1041056076">
      <w:bodyDiv w:val="1"/>
      <w:marLeft w:val="0"/>
      <w:marRight w:val="0"/>
      <w:marTop w:val="0"/>
      <w:marBottom w:val="0"/>
      <w:divBdr>
        <w:top w:val="none" w:sz="0" w:space="0" w:color="auto"/>
        <w:left w:val="none" w:sz="0" w:space="0" w:color="auto"/>
        <w:bottom w:val="none" w:sz="0" w:space="0" w:color="auto"/>
        <w:right w:val="none" w:sz="0" w:space="0" w:color="auto"/>
      </w:divBdr>
    </w:div>
    <w:div w:id="1064529352">
      <w:bodyDiv w:val="1"/>
      <w:marLeft w:val="0"/>
      <w:marRight w:val="0"/>
      <w:marTop w:val="0"/>
      <w:marBottom w:val="0"/>
      <w:divBdr>
        <w:top w:val="none" w:sz="0" w:space="0" w:color="auto"/>
        <w:left w:val="none" w:sz="0" w:space="0" w:color="auto"/>
        <w:bottom w:val="none" w:sz="0" w:space="0" w:color="auto"/>
        <w:right w:val="none" w:sz="0" w:space="0" w:color="auto"/>
      </w:divBdr>
    </w:div>
    <w:div w:id="1079061994">
      <w:bodyDiv w:val="1"/>
      <w:marLeft w:val="0"/>
      <w:marRight w:val="0"/>
      <w:marTop w:val="0"/>
      <w:marBottom w:val="0"/>
      <w:divBdr>
        <w:top w:val="none" w:sz="0" w:space="0" w:color="auto"/>
        <w:left w:val="none" w:sz="0" w:space="0" w:color="auto"/>
        <w:bottom w:val="none" w:sz="0" w:space="0" w:color="auto"/>
        <w:right w:val="none" w:sz="0" w:space="0" w:color="auto"/>
      </w:divBdr>
    </w:div>
    <w:div w:id="1079332866">
      <w:bodyDiv w:val="1"/>
      <w:marLeft w:val="0"/>
      <w:marRight w:val="0"/>
      <w:marTop w:val="0"/>
      <w:marBottom w:val="0"/>
      <w:divBdr>
        <w:top w:val="none" w:sz="0" w:space="0" w:color="auto"/>
        <w:left w:val="none" w:sz="0" w:space="0" w:color="auto"/>
        <w:bottom w:val="none" w:sz="0" w:space="0" w:color="auto"/>
        <w:right w:val="none" w:sz="0" w:space="0" w:color="auto"/>
      </w:divBdr>
    </w:div>
    <w:div w:id="1091044255">
      <w:bodyDiv w:val="1"/>
      <w:marLeft w:val="0"/>
      <w:marRight w:val="0"/>
      <w:marTop w:val="0"/>
      <w:marBottom w:val="0"/>
      <w:divBdr>
        <w:top w:val="none" w:sz="0" w:space="0" w:color="auto"/>
        <w:left w:val="none" w:sz="0" w:space="0" w:color="auto"/>
        <w:bottom w:val="none" w:sz="0" w:space="0" w:color="auto"/>
        <w:right w:val="none" w:sz="0" w:space="0" w:color="auto"/>
      </w:divBdr>
    </w:div>
    <w:div w:id="1096249692">
      <w:bodyDiv w:val="1"/>
      <w:marLeft w:val="0"/>
      <w:marRight w:val="0"/>
      <w:marTop w:val="0"/>
      <w:marBottom w:val="0"/>
      <w:divBdr>
        <w:top w:val="none" w:sz="0" w:space="0" w:color="auto"/>
        <w:left w:val="none" w:sz="0" w:space="0" w:color="auto"/>
        <w:bottom w:val="none" w:sz="0" w:space="0" w:color="auto"/>
        <w:right w:val="none" w:sz="0" w:space="0" w:color="auto"/>
      </w:divBdr>
    </w:div>
    <w:div w:id="1096636204">
      <w:bodyDiv w:val="1"/>
      <w:marLeft w:val="0"/>
      <w:marRight w:val="0"/>
      <w:marTop w:val="0"/>
      <w:marBottom w:val="0"/>
      <w:divBdr>
        <w:top w:val="none" w:sz="0" w:space="0" w:color="auto"/>
        <w:left w:val="none" w:sz="0" w:space="0" w:color="auto"/>
        <w:bottom w:val="none" w:sz="0" w:space="0" w:color="auto"/>
        <w:right w:val="none" w:sz="0" w:space="0" w:color="auto"/>
      </w:divBdr>
    </w:div>
    <w:div w:id="1103651515">
      <w:bodyDiv w:val="1"/>
      <w:marLeft w:val="0"/>
      <w:marRight w:val="0"/>
      <w:marTop w:val="0"/>
      <w:marBottom w:val="0"/>
      <w:divBdr>
        <w:top w:val="none" w:sz="0" w:space="0" w:color="auto"/>
        <w:left w:val="none" w:sz="0" w:space="0" w:color="auto"/>
        <w:bottom w:val="none" w:sz="0" w:space="0" w:color="auto"/>
        <w:right w:val="none" w:sz="0" w:space="0" w:color="auto"/>
      </w:divBdr>
    </w:div>
    <w:div w:id="1106001255">
      <w:bodyDiv w:val="1"/>
      <w:marLeft w:val="0"/>
      <w:marRight w:val="0"/>
      <w:marTop w:val="0"/>
      <w:marBottom w:val="0"/>
      <w:divBdr>
        <w:top w:val="none" w:sz="0" w:space="0" w:color="auto"/>
        <w:left w:val="none" w:sz="0" w:space="0" w:color="auto"/>
        <w:bottom w:val="none" w:sz="0" w:space="0" w:color="auto"/>
        <w:right w:val="none" w:sz="0" w:space="0" w:color="auto"/>
      </w:divBdr>
      <w:divsChild>
        <w:div w:id="432939362">
          <w:marLeft w:val="1080"/>
          <w:marRight w:val="0"/>
          <w:marTop w:val="100"/>
          <w:marBottom w:val="0"/>
          <w:divBdr>
            <w:top w:val="none" w:sz="0" w:space="0" w:color="auto"/>
            <w:left w:val="none" w:sz="0" w:space="0" w:color="auto"/>
            <w:bottom w:val="none" w:sz="0" w:space="0" w:color="auto"/>
            <w:right w:val="none" w:sz="0" w:space="0" w:color="auto"/>
          </w:divBdr>
        </w:div>
      </w:divsChild>
    </w:div>
    <w:div w:id="1109547972">
      <w:bodyDiv w:val="1"/>
      <w:marLeft w:val="0"/>
      <w:marRight w:val="0"/>
      <w:marTop w:val="0"/>
      <w:marBottom w:val="0"/>
      <w:divBdr>
        <w:top w:val="none" w:sz="0" w:space="0" w:color="auto"/>
        <w:left w:val="none" w:sz="0" w:space="0" w:color="auto"/>
        <w:bottom w:val="none" w:sz="0" w:space="0" w:color="auto"/>
        <w:right w:val="none" w:sz="0" w:space="0" w:color="auto"/>
      </w:divBdr>
      <w:divsChild>
        <w:div w:id="811606367">
          <w:marLeft w:val="0"/>
          <w:marRight w:val="0"/>
          <w:marTop w:val="0"/>
          <w:marBottom w:val="0"/>
          <w:divBdr>
            <w:top w:val="none" w:sz="0" w:space="0" w:color="auto"/>
            <w:left w:val="none" w:sz="0" w:space="0" w:color="auto"/>
            <w:bottom w:val="none" w:sz="0" w:space="0" w:color="auto"/>
            <w:right w:val="none" w:sz="0" w:space="0" w:color="auto"/>
          </w:divBdr>
          <w:divsChild>
            <w:div w:id="1435706498">
              <w:marLeft w:val="0"/>
              <w:marRight w:val="0"/>
              <w:marTop w:val="0"/>
              <w:marBottom w:val="0"/>
              <w:divBdr>
                <w:top w:val="none" w:sz="0" w:space="0" w:color="auto"/>
                <w:left w:val="none" w:sz="0" w:space="0" w:color="auto"/>
                <w:bottom w:val="none" w:sz="0" w:space="0" w:color="auto"/>
                <w:right w:val="none" w:sz="0" w:space="0" w:color="auto"/>
              </w:divBdr>
              <w:divsChild>
                <w:div w:id="321592244">
                  <w:marLeft w:val="0"/>
                  <w:marRight w:val="0"/>
                  <w:marTop w:val="0"/>
                  <w:marBottom w:val="0"/>
                  <w:divBdr>
                    <w:top w:val="none" w:sz="0" w:space="0" w:color="auto"/>
                    <w:left w:val="none" w:sz="0" w:space="0" w:color="auto"/>
                    <w:bottom w:val="none" w:sz="0" w:space="0" w:color="auto"/>
                    <w:right w:val="none" w:sz="0" w:space="0" w:color="auto"/>
                  </w:divBdr>
                  <w:divsChild>
                    <w:div w:id="10814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901860">
      <w:bodyDiv w:val="1"/>
      <w:marLeft w:val="0"/>
      <w:marRight w:val="0"/>
      <w:marTop w:val="0"/>
      <w:marBottom w:val="0"/>
      <w:divBdr>
        <w:top w:val="none" w:sz="0" w:space="0" w:color="auto"/>
        <w:left w:val="none" w:sz="0" w:space="0" w:color="auto"/>
        <w:bottom w:val="none" w:sz="0" w:space="0" w:color="auto"/>
        <w:right w:val="none" w:sz="0" w:space="0" w:color="auto"/>
      </w:divBdr>
    </w:div>
    <w:div w:id="1144128114">
      <w:bodyDiv w:val="1"/>
      <w:marLeft w:val="0"/>
      <w:marRight w:val="0"/>
      <w:marTop w:val="0"/>
      <w:marBottom w:val="0"/>
      <w:divBdr>
        <w:top w:val="none" w:sz="0" w:space="0" w:color="auto"/>
        <w:left w:val="none" w:sz="0" w:space="0" w:color="auto"/>
        <w:bottom w:val="none" w:sz="0" w:space="0" w:color="auto"/>
        <w:right w:val="none" w:sz="0" w:space="0" w:color="auto"/>
      </w:divBdr>
      <w:divsChild>
        <w:div w:id="1383401968">
          <w:marLeft w:val="1080"/>
          <w:marRight w:val="0"/>
          <w:marTop w:val="100"/>
          <w:marBottom w:val="0"/>
          <w:divBdr>
            <w:top w:val="none" w:sz="0" w:space="0" w:color="auto"/>
            <w:left w:val="none" w:sz="0" w:space="0" w:color="auto"/>
            <w:bottom w:val="none" w:sz="0" w:space="0" w:color="auto"/>
            <w:right w:val="none" w:sz="0" w:space="0" w:color="auto"/>
          </w:divBdr>
        </w:div>
      </w:divsChild>
    </w:div>
    <w:div w:id="1144665199">
      <w:bodyDiv w:val="1"/>
      <w:marLeft w:val="0"/>
      <w:marRight w:val="0"/>
      <w:marTop w:val="0"/>
      <w:marBottom w:val="0"/>
      <w:divBdr>
        <w:top w:val="none" w:sz="0" w:space="0" w:color="auto"/>
        <w:left w:val="none" w:sz="0" w:space="0" w:color="auto"/>
        <w:bottom w:val="none" w:sz="0" w:space="0" w:color="auto"/>
        <w:right w:val="none" w:sz="0" w:space="0" w:color="auto"/>
      </w:divBdr>
      <w:divsChild>
        <w:div w:id="1140995401">
          <w:marLeft w:val="0"/>
          <w:marRight w:val="0"/>
          <w:marTop w:val="0"/>
          <w:marBottom w:val="0"/>
          <w:divBdr>
            <w:top w:val="none" w:sz="0" w:space="0" w:color="auto"/>
            <w:left w:val="none" w:sz="0" w:space="0" w:color="auto"/>
            <w:bottom w:val="none" w:sz="0" w:space="0" w:color="auto"/>
            <w:right w:val="none" w:sz="0" w:space="0" w:color="auto"/>
          </w:divBdr>
          <w:divsChild>
            <w:div w:id="2114200627">
              <w:marLeft w:val="0"/>
              <w:marRight w:val="0"/>
              <w:marTop w:val="0"/>
              <w:marBottom w:val="0"/>
              <w:divBdr>
                <w:top w:val="none" w:sz="0" w:space="0" w:color="auto"/>
                <w:left w:val="none" w:sz="0" w:space="0" w:color="auto"/>
                <w:bottom w:val="none" w:sz="0" w:space="0" w:color="auto"/>
                <w:right w:val="none" w:sz="0" w:space="0" w:color="auto"/>
              </w:divBdr>
              <w:divsChild>
                <w:div w:id="2073430740">
                  <w:marLeft w:val="0"/>
                  <w:marRight w:val="0"/>
                  <w:marTop w:val="0"/>
                  <w:marBottom w:val="0"/>
                  <w:divBdr>
                    <w:top w:val="none" w:sz="0" w:space="0" w:color="auto"/>
                    <w:left w:val="none" w:sz="0" w:space="0" w:color="auto"/>
                    <w:bottom w:val="none" w:sz="0" w:space="0" w:color="auto"/>
                    <w:right w:val="none" w:sz="0" w:space="0" w:color="auto"/>
                  </w:divBdr>
                  <w:divsChild>
                    <w:div w:id="18140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86337">
      <w:bodyDiv w:val="1"/>
      <w:marLeft w:val="0"/>
      <w:marRight w:val="0"/>
      <w:marTop w:val="0"/>
      <w:marBottom w:val="0"/>
      <w:divBdr>
        <w:top w:val="none" w:sz="0" w:space="0" w:color="auto"/>
        <w:left w:val="none" w:sz="0" w:space="0" w:color="auto"/>
        <w:bottom w:val="none" w:sz="0" w:space="0" w:color="auto"/>
        <w:right w:val="none" w:sz="0" w:space="0" w:color="auto"/>
      </w:divBdr>
    </w:div>
    <w:div w:id="1204368840">
      <w:bodyDiv w:val="1"/>
      <w:marLeft w:val="0"/>
      <w:marRight w:val="0"/>
      <w:marTop w:val="0"/>
      <w:marBottom w:val="0"/>
      <w:divBdr>
        <w:top w:val="none" w:sz="0" w:space="0" w:color="auto"/>
        <w:left w:val="none" w:sz="0" w:space="0" w:color="auto"/>
        <w:bottom w:val="none" w:sz="0" w:space="0" w:color="auto"/>
        <w:right w:val="none" w:sz="0" w:space="0" w:color="auto"/>
      </w:divBdr>
    </w:div>
    <w:div w:id="1214465334">
      <w:bodyDiv w:val="1"/>
      <w:marLeft w:val="0"/>
      <w:marRight w:val="0"/>
      <w:marTop w:val="0"/>
      <w:marBottom w:val="0"/>
      <w:divBdr>
        <w:top w:val="none" w:sz="0" w:space="0" w:color="auto"/>
        <w:left w:val="none" w:sz="0" w:space="0" w:color="auto"/>
        <w:bottom w:val="none" w:sz="0" w:space="0" w:color="auto"/>
        <w:right w:val="none" w:sz="0" w:space="0" w:color="auto"/>
      </w:divBdr>
    </w:div>
    <w:div w:id="1226527992">
      <w:bodyDiv w:val="1"/>
      <w:marLeft w:val="0"/>
      <w:marRight w:val="0"/>
      <w:marTop w:val="0"/>
      <w:marBottom w:val="0"/>
      <w:divBdr>
        <w:top w:val="none" w:sz="0" w:space="0" w:color="auto"/>
        <w:left w:val="none" w:sz="0" w:space="0" w:color="auto"/>
        <w:bottom w:val="none" w:sz="0" w:space="0" w:color="auto"/>
        <w:right w:val="none" w:sz="0" w:space="0" w:color="auto"/>
      </w:divBdr>
      <w:divsChild>
        <w:div w:id="2095975577">
          <w:marLeft w:val="0"/>
          <w:marRight w:val="0"/>
          <w:marTop w:val="270"/>
          <w:marBottom w:val="270"/>
          <w:divBdr>
            <w:top w:val="none" w:sz="0" w:space="0" w:color="auto"/>
            <w:left w:val="none" w:sz="0" w:space="0" w:color="auto"/>
            <w:bottom w:val="none" w:sz="0" w:space="0" w:color="auto"/>
            <w:right w:val="none" w:sz="0" w:space="0" w:color="auto"/>
          </w:divBdr>
        </w:div>
      </w:divsChild>
    </w:div>
    <w:div w:id="1234730786">
      <w:bodyDiv w:val="1"/>
      <w:marLeft w:val="0"/>
      <w:marRight w:val="0"/>
      <w:marTop w:val="0"/>
      <w:marBottom w:val="0"/>
      <w:divBdr>
        <w:top w:val="none" w:sz="0" w:space="0" w:color="auto"/>
        <w:left w:val="none" w:sz="0" w:space="0" w:color="auto"/>
        <w:bottom w:val="none" w:sz="0" w:space="0" w:color="auto"/>
        <w:right w:val="none" w:sz="0" w:space="0" w:color="auto"/>
      </w:divBdr>
    </w:div>
    <w:div w:id="1240166799">
      <w:bodyDiv w:val="1"/>
      <w:marLeft w:val="0"/>
      <w:marRight w:val="0"/>
      <w:marTop w:val="0"/>
      <w:marBottom w:val="0"/>
      <w:divBdr>
        <w:top w:val="none" w:sz="0" w:space="0" w:color="auto"/>
        <w:left w:val="none" w:sz="0" w:space="0" w:color="auto"/>
        <w:bottom w:val="none" w:sz="0" w:space="0" w:color="auto"/>
        <w:right w:val="none" w:sz="0" w:space="0" w:color="auto"/>
      </w:divBdr>
    </w:div>
    <w:div w:id="1249268643">
      <w:bodyDiv w:val="1"/>
      <w:marLeft w:val="0"/>
      <w:marRight w:val="0"/>
      <w:marTop w:val="0"/>
      <w:marBottom w:val="0"/>
      <w:divBdr>
        <w:top w:val="none" w:sz="0" w:space="0" w:color="auto"/>
        <w:left w:val="none" w:sz="0" w:space="0" w:color="auto"/>
        <w:bottom w:val="none" w:sz="0" w:space="0" w:color="auto"/>
        <w:right w:val="none" w:sz="0" w:space="0" w:color="auto"/>
      </w:divBdr>
    </w:div>
    <w:div w:id="1253201410">
      <w:bodyDiv w:val="1"/>
      <w:marLeft w:val="0"/>
      <w:marRight w:val="0"/>
      <w:marTop w:val="0"/>
      <w:marBottom w:val="0"/>
      <w:divBdr>
        <w:top w:val="none" w:sz="0" w:space="0" w:color="auto"/>
        <w:left w:val="none" w:sz="0" w:space="0" w:color="auto"/>
        <w:bottom w:val="none" w:sz="0" w:space="0" w:color="auto"/>
        <w:right w:val="none" w:sz="0" w:space="0" w:color="auto"/>
      </w:divBdr>
      <w:divsChild>
        <w:div w:id="981617985">
          <w:marLeft w:val="0"/>
          <w:marRight w:val="0"/>
          <w:marTop w:val="0"/>
          <w:marBottom w:val="0"/>
          <w:divBdr>
            <w:top w:val="none" w:sz="0" w:space="0" w:color="auto"/>
            <w:left w:val="none" w:sz="0" w:space="0" w:color="auto"/>
            <w:bottom w:val="none" w:sz="0" w:space="0" w:color="auto"/>
            <w:right w:val="none" w:sz="0" w:space="0" w:color="auto"/>
          </w:divBdr>
          <w:divsChild>
            <w:div w:id="1335915770">
              <w:marLeft w:val="0"/>
              <w:marRight w:val="0"/>
              <w:marTop w:val="0"/>
              <w:marBottom w:val="0"/>
              <w:divBdr>
                <w:top w:val="none" w:sz="0" w:space="0" w:color="auto"/>
                <w:left w:val="none" w:sz="0" w:space="0" w:color="auto"/>
                <w:bottom w:val="none" w:sz="0" w:space="0" w:color="auto"/>
                <w:right w:val="none" w:sz="0" w:space="0" w:color="auto"/>
              </w:divBdr>
              <w:divsChild>
                <w:div w:id="603154598">
                  <w:marLeft w:val="0"/>
                  <w:marRight w:val="0"/>
                  <w:marTop w:val="0"/>
                  <w:marBottom w:val="0"/>
                  <w:divBdr>
                    <w:top w:val="none" w:sz="0" w:space="0" w:color="auto"/>
                    <w:left w:val="none" w:sz="0" w:space="0" w:color="auto"/>
                    <w:bottom w:val="none" w:sz="0" w:space="0" w:color="auto"/>
                    <w:right w:val="none" w:sz="0" w:space="0" w:color="auto"/>
                  </w:divBdr>
                  <w:divsChild>
                    <w:div w:id="1024213798">
                      <w:marLeft w:val="5370"/>
                      <w:marRight w:val="0"/>
                      <w:marTop w:val="615"/>
                      <w:marBottom w:val="0"/>
                      <w:divBdr>
                        <w:top w:val="none" w:sz="0" w:space="0" w:color="auto"/>
                        <w:left w:val="none" w:sz="0" w:space="0" w:color="auto"/>
                        <w:bottom w:val="none" w:sz="0" w:space="0" w:color="auto"/>
                        <w:right w:val="none" w:sz="0" w:space="0" w:color="auto"/>
                      </w:divBdr>
                      <w:divsChild>
                        <w:div w:id="544829536">
                          <w:marLeft w:val="0"/>
                          <w:marRight w:val="0"/>
                          <w:marTop w:val="0"/>
                          <w:marBottom w:val="0"/>
                          <w:divBdr>
                            <w:top w:val="none" w:sz="0" w:space="0" w:color="auto"/>
                            <w:left w:val="none" w:sz="0" w:space="0" w:color="auto"/>
                            <w:bottom w:val="none" w:sz="0" w:space="0" w:color="auto"/>
                            <w:right w:val="none" w:sz="0" w:space="0" w:color="auto"/>
                          </w:divBdr>
                          <w:divsChild>
                            <w:div w:id="20588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068594">
      <w:bodyDiv w:val="1"/>
      <w:marLeft w:val="0"/>
      <w:marRight w:val="0"/>
      <w:marTop w:val="0"/>
      <w:marBottom w:val="0"/>
      <w:divBdr>
        <w:top w:val="none" w:sz="0" w:space="0" w:color="auto"/>
        <w:left w:val="none" w:sz="0" w:space="0" w:color="auto"/>
        <w:bottom w:val="none" w:sz="0" w:space="0" w:color="auto"/>
        <w:right w:val="none" w:sz="0" w:space="0" w:color="auto"/>
      </w:divBdr>
      <w:divsChild>
        <w:div w:id="1821388718">
          <w:marLeft w:val="1080"/>
          <w:marRight w:val="0"/>
          <w:marTop w:val="100"/>
          <w:marBottom w:val="0"/>
          <w:divBdr>
            <w:top w:val="none" w:sz="0" w:space="0" w:color="auto"/>
            <w:left w:val="none" w:sz="0" w:space="0" w:color="auto"/>
            <w:bottom w:val="none" w:sz="0" w:space="0" w:color="auto"/>
            <w:right w:val="none" w:sz="0" w:space="0" w:color="auto"/>
          </w:divBdr>
        </w:div>
      </w:divsChild>
    </w:div>
    <w:div w:id="1290479642">
      <w:bodyDiv w:val="1"/>
      <w:marLeft w:val="0"/>
      <w:marRight w:val="0"/>
      <w:marTop w:val="0"/>
      <w:marBottom w:val="0"/>
      <w:divBdr>
        <w:top w:val="none" w:sz="0" w:space="0" w:color="auto"/>
        <w:left w:val="none" w:sz="0" w:space="0" w:color="auto"/>
        <w:bottom w:val="none" w:sz="0" w:space="0" w:color="auto"/>
        <w:right w:val="none" w:sz="0" w:space="0" w:color="auto"/>
      </w:divBdr>
    </w:div>
    <w:div w:id="1295713877">
      <w:bodyDiv w:val="1"/>
      <w:marLeft w:val="0"/>
      <w:marRight w:val="0"/>
      <w:marTop w:val="0"/>
      <w:marBottom w:val="0"/>
      <w:divBdr>
        <w:top w:val="none" w:sz="0" w:space="0" w:color="auto"/>
        <w:left w:val="none" w:sz="0" w:space="0" w:color="auto"/>
        <w:bottom w:val="none" w:sz="0" w:space="0" w:color="auto"/>
        <w:right w:val="none" w:sz="0" w:space="0" w:color="auto"/>
      </w:divBdr>
    </w:div>
    <w:div w:id="1307540616">
      <w:bodyDiv w:val="1"/>
      <w:marLeft w:val="0"/>
      <w:marRight w:val="0"/>
      <w:marTop w:val="0"/>
      <w:marBottom w:val="0"/>
      <w:divBdr>
        <w:top w:val="none" w:sz="0" w:space="0" w:color="auto"/>
        <w:left w:val="none" w:sz="0" w:space="0" w:color="auto"/>
        <w:bottom w:val="none" w:sz="0" w:space="0" w:color="auto"/>
        <w:right w:val="none" w:sz="0" w:space="0" w:color="auto"/>
      </w:divBdr>
      <w:divsChild>
        <w:div w:id="1817645856">
          <w:marLeft w:val="1080"/>
          <w:marRight w:val="0"/>
          <w:marTop w:val="100"/>
          <w:marBottom w:val="0"/>
          <w:divBdr>
            <w:top w:val="none" w:sz="0" w:space="0" w:color="auto"/>
            <w:left w:val="none" w:sz="0" w:space="0" w:color="auto"/>
            <w:bottom w:val="none" w:sz="0" w:space="0" w:color="auto"/>
            <w:right w:val="none" w:sz="0" w:space="0" w:color="auto"/>
          </w:divBdr>
        </w:div>
      </w:divsChild>
    </w:div>
    <w:div w:id="1312246144">
      <w:bodyDiv w:val="1"/>
      <w:marLeft w:val="0"/>
      <w:marRight w:val="0"/>
      <w:marTop w:val="0"/>
      <w:marBottom w:val="0"/>
      <w:divBdr>
        <w:top w:val="none" w:sz="0" w:space="0" w:color="auto"/>
        <w:left w:val="none" w:sz="0" w:space="0" w:color="auto"/>
        <w:bottom w:val="none" w:sz="0" w:space="0" w:color="auto"/>
        <w:right w:val="none" w:sz="0" w:space="0" w:color="auto"/>
      </w:divBdr>
    </w:div>
    <w:div w:id="1316105729">
      <w:bodyDiv w:val="1"/>
      <w:marLeft w:val="0"/>
      <w:marRight w:val="0"/>
      <w:marTop w:val="0"/>
      <w:marBottom w:val="0"/>
      <w:divBdr>
        <w:top w:val="none" w:sz="0" w:space="0" w:color="auto"/>
        <w:left w:val="none" w:sz="0" w:space="0" w:color="auto"/>
        <w:bottom w:val="none" w:sz="0" w:space="0" w:color="auto"/>
        <w:right w:val="none" w:sz="0" w:space="0" w:color="auto"/>
      </w:divBdr>
    </w:div>
    <w:div w:id="1333030235">
      <w:bodyDiv w:val="1"/>
      <w:marLeft w:val="0"/>
      <w:marRight w:val="0"/>
      <w:marTop w:val="0"/>
      <w:marBottom w:val="0"/>
      <w:divBdr>
        <w:top w:val="none" w:sz="0" w:space="0" w:color="auto"/>
        <w:left w:val="none" w:sz="0" w:space="0" w:color="auto"/>
        <w:bottom w:val="none" w:sz="0" w:space="0" w:color="auto"/>
        <w:right w:val="none" w:sz="0" w:space="0" w:color="auto"/>
      </w:divBdr>
    </w:div>
    <w:div w:id="1366828076">
      <w:bodyDiv w:val="1"/>
      <w:marLeft w:val="0"/>
      <w:marRight w:val="0"/>
      <w:marTop w:val="0"/>
      <w:marBottom w:val="0"/>
      <w:divBdr>
        <w:top w:val="none" w:sz="0" w:space="0" w:color="auto"/>
        <w:left w:val="none" w:sz="0" w:space="0" w:color="auto"/>
        <w:bottom w:val="none" w:sz="0" w:space="0" w:color="auto"/>
        <w:right w:val="none" w:sz="0" w:space="0" w:color="auto"/>
      </w:divBdr>
      <w:divsChild>
        <w:div w:id="1564174709">
          <w:marLeft w:val="1080"/>
          <w:marRight w:val="0"/>
          <w:marTop w:val="100"/>
          <w:marBottom w:val="0"/>
          <w:divBdr>
            <w:top w:val="none" w:sz="0" w:space="0" w:color="auto"/>
            <w:left w:val="none" w:sz="0" w:space="0" w:color="auto"/>
            <w:bottom w:val="none" w:sz="0" w:space="0" w:color="auto"/>
            <w:right w:val="none" w:sz="0" w:space="0" w:color="auto"/>
          </w:divBdr>
        </w:div>
      </w:divsChild>
    </w:div>
    <w:div w:id="1371609862">
      <w:bodyDiv w:val="1"/>
      <w:marLeft w:val="0"/>
      <w:marRight w:val="0"/>
      <w:marTop w:val="0"/>
      <w:marBottom w:val="0"/>
      <w:divBdr>
        <w:top w:val="none" w:sz="0" w:space="0" w:color="auto"/>
        <w:left w:val="none" w:sz="0" w:space="0" w:color="auto"/>
        <w:bottom w:val="none" w:sz="0" w:space="0" w:color="auto"/>
        <w:right w:val="none" w:sz="0" w:space="0" w:color="auto"/>
      </w:divBdr>
      <w:divsChild>
        <w:div w:id="41293991">
          <w:marLeft w:val="1080"/>
          <w:marRight w:val="0"/>
          <w:marTop w:val="100"/>
          <w:marBottom w:val="0"/>
          <w:divBdr>
            <w:top w:val="none" w:sz="0" w:space="0" w:color="auto"/>
            <w:left w:val="none" w:sz="0" w:space="0" w:color="auto"/>
            <w:bottom w:val="none" w:sz="0" w:space="0" w:color="auto"/>
            <w:right w:val="none" w:sz="0" w:space="0" w:color="auto"/>
          </w:divBdr>
        </w:div>
      </w:divsChild>
    </w:div>
    <w:div w:id="1373533616">
      <w:bodyDiv w:val="1"/>
      <w:marLeft w:val="0"/>
      <w:marRight w:val="0"/>
      <w:marTop w:val="0"/>
      <w:marBottom w:val="0"/>
      <w:divBdr>
        <w:top w:val="none" w:sz="0" w:space="0" w:color="auto"/>
        <w:left w:val="none" w:sz="0" w:space="0" w:color="auto"/>
        <w:bottom w:val="none" w:sz="0" w:space="0" w:color="auto"/>
        <w:right w:val="none" w:sz="0" w:space="0" w:color="auto"/>
      </w:divBdr>
    </w:div>
    <w:div w:id="1390810553">
      <w:bodyDiv w:val="1"/>
      <w:marLeft w:val="0"/>
      <w:marRight w:val="0"/>
      <w:marTop w:val="0"/>
      <w:marBottom w:val="0"/>
      <w:divBdr>
        <w:top w:val="none" w:sz="0" w:space="0" w:color="auto"/>
        <w:left w:val="none" w:sz="0" w:space="0" w:color="auto"/>
        <w:bottom w:val="none" w:sz="0" w:space="0" w:color="auto"/>
        <w:right w:val="none" w:sz="0" w:space="0" w:color="auto"/>
      </w:divBdr>
    </w:div>
    <w:div w:id="1404060839">
      <w:bodyDiv w:val="1"/>
      <w:marLeft w:val="0"/>
      <w:marRight w:val="0"/>
      <w:marTop w:val="0"/>
      <w:marBottom w:val="0"/>
      <w:divBdr>
        <w:top w:val="none" w:sz="0" w:space="0" w:color="auto"/>
        <w:left w:val="none" w:sz="0" w:space="0" w:color="auto"/>
        <w:bottom w:val="none" w:sz="0" w:space="0" w:color="auto"/>
        <w:right w:val="none" w:sz="0" w:space="0" w:color="auto"/>
      </w:divBdr>
    </w:div>
    <w:div w:id="1411005523">
      <w:bodyDiv w:val="1"/>
      <w:marLeft w:val="0"/>
      <w:marRight w:val="0"/>
      <w:marTop w:val="0"/>
      <w:marBottom w:val="0"/>
      <w:divBdr>
        <w:top w:val="none" w:sz="0" w:space="0" w:color="auto"/>
        <w:left w:val="none" w:sz="0" w:space="0" w:color="auto"/>
        <w:bottom w:val="none" w:sz="0" w:space="0" w:color="auto"/>
        <w:right w:val="none" w:sz="0" w:space="0" w:color="auto"/>
      </w:divBdr>
    </w:div>
    <w:div w:id="1411006676">
      <w:bodyDiv w:val="1"/>
      <w:marLeft w:val="0"/>
      <w:marRight w:val="0"/>
      <w:marTop w:val="0"/>
      <w:marBottom w:val="0"/>
      <w:divBdr>
        <w:top w:val="none" w:sz="0" w:space="0" w:color="auto"/>
        <w:left w:val="none" w:sz="0" w:space="0" w:color="auto"/>
        <w:bottom w:val="none" w:sz="0" w:space="0" w:color="auto"/>
        <w:right w:val="none" w:sz="0" w:space="0" w:color="auto"/>
      </w:divBdr>
    </w:div>
    <w:div w:id="1423380540">
      <w:bodyDiv w:val="1"/>
      <w:marLeft w:val="0"/>
      <w:marRight w:val="0"/>
      <w:marTop w:val="0"/>
      <w:marBottom w:val="0"/>
      <w:divBdr>
        <w:top w:val="none" w:sz="0" w:space="0" w:color="auto"/>
        <w:left w:val="none" w:sz="0" w:space="0" w:color="auto"/>
        <w:bottom w:val="none" w:sz="0" w:space="0" w:color="auto"/>
        <w:right w:val="none" w:sz="0" w:space="0" w:color="auto"/>
      </w:divBdr>
      <w:divsChild>
        <w:div w:id="2016221755">
          <w:marLeft w:val="1080"/>
          <w:marRight w:val="0"/>
          <w:marTop w:val="100"/>
          <w:marBottom w:val="0"/>
          <w:divBdr>
            <w:top w:val="none" w:sz="0" w:space="0" w:color="auto"/>
            <w:left w:val="none" w:sz="0" w:space="0" w:color="auto"/>
            <w:bottom w:val="none" w:sz="0" w:space="0" w:color="auto"/>
            <w:right w:val="none" w:sz="0" w:space="0" w:color="auto"/>
          </w:divBdr>
        </w:div>
      </w:divsChild>
    </w:div>
    <w:div w:id="1424715781">
      <w:bodyDiv w:val="1"/>
      <w:marLeft w:val="0"/>
      <w:marRight w:val="0"/>
      <w:marTop w:val="0"/>
      <w:marBottom w:val="0"/>
      <w:divBdr>
        <w:top w:val="none" w:sz="0" w:space="0" w:color="auto"/>
        <w:left w:val="none" w:sz="0" w:space="0" w:color="auto"/>
        <w:bottom w:val="none" w:sz="0" w:space="0" w:color="auto"/>
        <w:right w:val="none" w:sz="0" w:space="0" w:color="auto"/>
      </w:divBdr>
    </w:div>
    <w:div w:id="1455905899">
      <w:bodyDiv w:val="1"/>
      <w:marLeft w:val="0"/>
      <w:marRight w:val="0"/>
      <w:marTop w:val="0"/>
      <w:marBottom w:val="0"/>
      <w:divBdr>
        <w:top w:val="none" w:sz="0" w:space="0" w:color="auto"/>
        <w:left w:val="none" w:sz="0" w:space="0" w:color="auto"/>
        <w:bottom w:val="none" w:sz="0" w:space="0" w:color="auto"/>
        <w:right w:val="none" w:sz="0" w:space="0" w:color="auto"/>
      </w:divBdr>
      <w:divsChild>
        <w:div w:id="739640893">
          <w:marLeft w:val="1080"/>
          <w:marRight w:val="0"/>
          <w:marTop w:val="100"/>
          <w:marBottom w:val="0"/>
          <w:divBdr>
            <w:top w:val="none" w:sz="0" w:space="0" w:color="auto"/>
            <w:left w:val="none" w:sz="0" w:space="0" w:color="auto"/>
            <w:bottom w:val="none" w:sz="0" w:space="0" w:color="auto"/>
            <w:right w:val="none" w:sz="0" w:space="0" w:color="auto"/>
          </w:divBdr>
        </w:div>
      </w:divsChild>
    </w:div>
    <w:div w:id="1479298620">
      <w:bodyDiv w:val="1"/>
      <w:marLeft w:val="0"/>
      <w:marRight w:val="0"/>
      <w:marTop w:val="0"/>
      <w:marBottom w:val="0"/>
      <w:divBdr>
        <w:top w:val="none" w:sz="0" w:space="0" w:color="auto"/>
        <w:left w:val="none" w:sz="0" w:space="0" w:color="auto"/>
        <w:bottom w:val="none" w:sz="0" w:space="0" w:color="auto"/>
        <w:right w:val="none" w:sz="0" w:space="0" w:color="auto"/>
      </w:divBdr>
    </w:div>
    <w:div w:id="1484194971">
      <w:bodyDiv w:val="1"/>
      <w:marLeft w:val="0"/>
      <w:marRight w:val="0"/>
      <w:marTop w:val="0"/>
      <w:marBottom w:val="0"/>
      <w:divBdr>
        <w:top w:val="none" w:sz="0" w:space="0" w:color="auto"/>
        <w:left w:val="none" w:sz="0" w:space="0" w:color="auto"/>
        <w:bottom w:val="none" w:sz="0" w:space="0" w:color="auto"/>
        <w:right w:val="none" w:sz="0" w:space="0" w:color="auto"/>
      </w:divBdr>
    </w:div>
    <w:div w:id="1494638066">
      <w:bodyDiv w:val="1"/>
      <w:marLeft w:val="0"/>
      <w:marRight w:val="0"/>
      <w:marTop w:val="0"/>
      <w:marBottom w:val="0"/>
      <w:divBdr>
        <w:top w:val="none" w:sz="0" w:space="0" w:color="auto"/>
        <w:left w:val="none" w:sz="0" w:space="0" w:color="auto"/>
        <w:bottom w:val="none" w:sz="0" w:space="0" w:color="auto"/>
        <w:right w:val="none" w:sz="0" w:space="0" w:color="auto"/>
      </w:divBdr>
    </w:div>
    <w:div w:id="1502697507">
      <w:bodyDiv w:val="1"/>
      <w:marLeft w:val="0"/>
      <w:marRight w:val="0"/>
      <w:marTop w:val="0"/>
      <w:marBottom w:val="0"/>
      <w:divBdr>
        <w:top w:val="none" w:sz="0" w:space="0" w:color="auto"/>
        <w:left w:val="none" w:sz="0" w:space="0" w:color="auto"/>
        <w:bottom w:val="none" w:sz="0" w:space="0" w:color="auto"/>
        <w:right w:val="none" w:sz="0" w:space="0" w:color="auto"/>
      </w:divBdr>
      <w:divsChild>
        <w:div w:id="598678802">
          <w:marLeft w:val="1080"/>
          <w:marRight w:val="0"/>
          <w:marTop w:val="100"/>
          <w:marBottom w:val="0"/>
          <w:divBdr>
            <w:top w:val="none" w:sz="0" w:space="0" w:color="auto"/>
            <w:left w:val="none" w:sz="0" w:space="0" w:color="auto"/>
            <w:bottom w:val="none" w:sz="0" w:space="0" w:color="auto"/>
            <w:right w:val="none" w:sz="0" w:space="0" w:color="auto"/>
          </w:divBdr>
        </w:div>
      </w:divsChild>
    </w:div>
    <w:div w:id="1528057465">
      <w:bodyDiv w:val="1"/>
      <w:marLeft w:val="0"/>
      <w:marRight w:val="0"/>
      <w:marTop w:val="0"/>
      <w:marBottom w:val="0"/>
      <w:divBdr>
        <w:top w:val="none" w:sz="0" w:space="0" w:color="auto"/>
        <w:left w:val="none" w:sz="0" w:space="0" w:color="auto"/>
        <w:bottom w:val="none" w:sz="0" w:space="0" w:color="auto"/>
        <w:right w:val="none" w:sz="0" w:space="0" w:color="auto"/>
      </w:divBdr>
    </w:div>
    <w:div w:id="1528131174">
      <w:bodyDiv w:val="1"/>
      <w:marLeft w:val="0"/>
      <w:marRight w:val="0"/>
      <w:marTop w:val="0"/>
      <w:marBottom w:val="0"/>
      <w:divBdr>
        <w:top w:val="none" w:sz="0" w:space="0" w:color="auto"/>
        <w:left w:val="none" w:sz="0" w:space="0" w:color="auto"/>
        <w:bottom w:val="none" w:sz="0" w:space="0" w:color="auto"/>
        <w:right w:val="none" w:sz="0" w:space="0" w:color="auto"/>
      </w:divBdr>
    </w:div>
    <w:div w:id="1535539015">
      <w:marLeft w:val="0"/>
      <w:marRight w:val="0"/>
      <w:marTop w:val="0"/>
      <w:marBottom w:val="0"/>
      <w:divBdr>
        <w:top w:val="none" w:sz="0" w:space="0" w:color="auto"/>
        <w:left w:val="none" w:sz="0" w:space="0" w:color="auto"/>
        <w:bottom w:val="none" w:sz="0" w:space="0" w:color="auto"/>
        <w:right w:val="none" w:sz="0" w:space="0" w:color="auto"/>
      </w:divBdr>
      <w:divsChild>
        <w:div w:id="2140175037">
          <w:marLeft w:val="0"/>
          <w:marRight w:val="0"/>
          <w:marTop w:val="0"/>
          <w:marBottom w:val="0"/>
          <w:divBdr>
            <w:top w:val="none" w:sz="0" w:space="0" w:color="auto"/>
            <w:left w:val="none" w:sz="0" w:space="0" w:color="auto"/>
            <w:bottom w:val="none" w:sz="0" w:space="0" w:color="auto"/>
            <w:right w:val="none" w:sz="0" w:space="0" w:color="auto"/>
          </w:divBdr>
        </w:div>
      </w:divsChild>
    </w:div>
    <w:div w:id="1537741328">
      <w:bodyDiv w:val="1"/>
      <w:marLeft w:val="0"/>
      <w:marRight w:val="0"/>
      <w:marTop w:val="0"/>
      <w:marBottom w:val="0"/>
      <w:divBdr>
        <w:top w:val="none" w:sz="0" w:space="0" w:color="auto"/>
        <w:left w:val="none" w:sz="0" w:space="0" w:color="auto"/>
        <w:bottom w:val="none" w:sz="0" w:space="0" w:color="auto"/>
        <w:right w:val="none" w:sz="0" w:space="0" w:color="auto"/>
      </w:divBdr>
    </w:div>
    <w:div w:id="1542553041">
      <w:bodyDiv w:val="1"/>
      <w:marLeft w:val="0"/>
      <w:marRight w:val="0"/>
      <w:marTop w:val="0"/>
      <w:marBottom w:val="0"/>
      <w:divBdr>
        <w:top w:val="none" w:sz="0" w:space="0" w:color="auto"/>
        <w:left w:val="none" w:sz="0" w:space="0" w:color="auto"/>
        <w:bottom w:val="none" w:sz="0" w:space="0" w:color="auto"/>
        <w:right w:val="none" w:sz="0" w:space="0" w:color="auto"/>
      </w:divBdr>
    </w:div>
    <w:div w:id="1542937576">
      <w:bodyDiv w:val="1"/>
      <w:marLeft w:val="0"/>
      <w:marRight w:val="0"/>
      <w:marTop w:val="0"/>
      <w:marBottom w:val="0"/>
      <w:divBdr>
        <w:top w:val="none" w:sz="0" w:space="0" w:color="auto"/>
        <w:left w:val="none" w:sz="0" w:space="0" w:color="auto"/>
        <w:bottom w:val="none" w:sz="0" w:space="0" w:color="auto"/>
        <w:right w:val="none" w:sz="0" w:space="0" w:color="auto"/>
      </w:divBdr>
      <w:divsChild>
        <w:div w:id="1457214002">
          <w:marLeft w:val="1080"/>
          <w:marRight w:val="0"/>
          <w:marTop w:val="100"/>
          <w:marBottom w:val="0"/>
          <w:divBdr>
            <w:top w:val="none" w:sz="0" w:space="0" w:color="auto"/>
            <w:left w:val="none" w:sz="0" w:space="0" w:color="auto"/>
            <w:bottom w:val="none" w:sz="0" w:space="0" w:color="auto"/>
            <w:right w:val="none" w:sz="0" w:space="0" w:color="auto"/>
          </w:divBdr>
        </w:div>
      </w:divsChild>
    </w:div>
    <w:div w:id="1543980154">
      <w:bodyDiv w:val="1"/>
      <w:marLeft w:val="0"/>
      <w:marRight w:val="0"/>
      <w:marTop w:val="0"/>
      <w:marBottom w:val="0"/>
      <w:divBdr>
        <w:top w:val="none" w:sz="0" w:space="0" w:color="auto"/>
        <w:left w:val="none" w:sz="0" w:space="0" w:color="auto"/>
        <w:bottom w:val="none" w:sz="0" w:space="0" w:color="auto"/>
        <w:right w:val="none" w:sz="0" w:space="0" w:color="auto"/>
      </w:divBdr>
    </w:div>
    <w:div w:id="1547523581">
      <w:bodyDiv w:val="1"/>
      <w:marLeft w:val="0"/>
      <w:marRight w:val="0"/>
      <w:marTop w:val="0"/>
      <w:marBottom w:val="0"/>
      <w:divBdr>
        <w:top w:val="none" w:sz="0" w:space="0" w:color="auto"/>
        <w:left w:val="none" w:sz="0" w:space="0" w:color="auto"/>
        <w:bottom w:val="none" w:sz="0" w:space="0" w:color="auto"/>
        <w:right w:val="none" w:sz="0" w:space="0" w:color="auto"/>
      </w:divBdr>
    </w:div>
    <w:div w:id="1554347608">
      <w:bodyDiv w:val="1"/>
      <w:marLeft w:val="0"/>
      <w:marRight w:val="0"/>
      <w:marTop w:val="0"/>
      <w:marBottom w:val="0"/>
      <w:divBdr>
        <w:top w:val="none" w:sz="0" w:space="0" w:color="auto"/>
        <w:left w:val="none" w:sz="0" w:space="0" w:color="auto"/>
        <w:bottom w:val="none" w:sz="0" w:space="0" w:color="auto"/>
        <w:right w:val="none" w:sz="0" w:space="0" w:color="auto"/>
      </w:divBdr>
    </w:div>
    <w:div w:id="1555501499">
      <w:bodyDiv w:val="1"/>
      <w:marLeft w:val="0"/>
      <w:marRight w:val="0"/>
      <w:marTop w:val="0"/>
      <w:marBottom w:val="0"/>
      <w:divBdr>
        <w:top w:val="none" w:sz="0" w:space="0" w:color="auto"/>
        <w:left w:val="none" w:sz="0" w:space="0" w:color="auto"/>
        <w:bottom w:val="none" w:sz="0" w:space="0" w:color="auto"/>
        <w:right w:val="none" w:sz="0" w:space="0" w:color="auto"/>
      </w:divBdr>
    </w:div>
    <w:div w:id="1562712352">
      <w:bodyDiv w:val="1"/>
      <w:marLeft w:val="0"/>
      <w:marRight w:val="0"/>
      <w:marTop w:val="0"/>
      <w:marBottom w:val="0"/>
      <w:divBdr>
        <w:top w:val="none" w:sz="0" w:space="0" w:color="auto"/>
        <w:left w:val="none" w:sz="0" w:space="0" w:color="auto"/>
        <w:bottom w:val="none" w:sz="0" w:space="0" w:color="auto"/>
        <w:right w:val="none" w:sz="0" w:space="0" w:color="auto"/>
      </w:divBdr>
    </w:div>
    <w:div w:id="1579558766">
      <w:bodyDiv w:val="1"/>
      <w:marLeft w:val="0"/>
      <w:marRight w:val="0"/>
      <w:marTop w:val="0"/>
      <w:marBottom w:val="0"/>
      <w:divBdr>
        <w:top w:val="none" w:sz="0" w:space="0" w:color="auto"/>
        <w:left w:val="none" w:sz="0" w:space="0" w:color="auto"/>
        <w:bottom w:val="none" w:sz="0" w:space="0" w:color="auto"/>
        <w:right w:val="none" w:sz="0" w:space="0" w:color="auto"/>
      </w:divBdr>
    </w:div>
    <w:div w:id="1583828933">
      <w:bodyDiv w:val="1"/>
      <w:marLeft w:val="0"/>
      <w:marRight w:val="0"/>
      <w:marTop w:val="0"/>
      <w:marBottom w:val="0"/>
      <w:divBdr>
        <w:top w:val="none" w:sz="0" w:space="0" w:color="auto"/>
        <w:left w:val="none" w:sz="0" w:space="0" w:color="auto"/>
        <w:bottom w:val="none" w:sz="0" w:space="0" w:color="auto"/>
        <w:right w:val="none" w:sz="0" w:space="0" w:color="auto"/>
      </w:divBdr>
    </w:div>
    <w:div w:id="1589584097">
      <w:bodyDiv w:val="1"/>
      <w:marLeft w:val="0"/>
      <w:marRight w:val="0"/>
      <w:marTop w:val="0"/>
      <w:marBottom w:val="0"/>
      <w:divBdr>
        <w:top w:val="none" w:sz="0" w:space="0" w:color="auto"/>
        <w:left w:val="none" w:sz="0" w:space="0" w:color="auto"/>
        <w:bottom w:val="none" w:sz="0" w:space="0" w:color="auto"/>
        <w:right w:val="none" w:sz="0" w:space="0" w:color="auto"/>
      </w:divBdr>
    </w:div>
    <w:div w:id="1596284906">
      <w:bodyDiv w:val="1"/>
      <w:marLeft w:val="0"/>
      <w:marRight w:val="0"/>
      <w:marTop w:val="0"/>
      <w:marBottom w:val="0"/>
      <w:divBdr>
        <w:top w:val="none" w:sz="0" w:space="0" w:color="auto"/>
        <w:left w:val="none" w:sz="0" w:space="0" w:color="auto"/>
        <w:bottom w:val="none" w:sz="0" w:space="0" w:color="auto"/>
        <w:right w:val="none" w:sz="0" w:space="0" w:color="auto"/>
      </w:divBdr>
    </w:div>
    <w:div w:id="1601404618">
      <w:bodyDiv w:val="1"/>
      <w:marLeft w:val="0"/>
      <w:marRight w:val="0"/>
      <w:marTop w:val="0"/>
      <w:marBottom w:val="0"/>
      <w:divBdr>
        <w:top w:val="none" w:sz="0" w:space="0" w:color="auto"/>
        <w:left w:val="none" w:sz="0" w:space="0" w:color="auto"/>
        <w:bottom w:val="none" w:sz="0" w:space="0" w:color="auto"/>
        <w:right w:val="none" w:sz="0" w:space="0" w:color="auto"/>
      </w:divBdr>
    </w:div>
    <w:div w:id="1603805361">
      <w:bodyDiv w:val="1"/>
      <w:marLeft w:val="0"/>
      <w:marRight w:val="0"/>
      <w:marTop w:val="0"/>
      <w:marBottom w:val="0"/>
      <w:divBdr>
        <w:top w:val="none" w:sz="0" w:space="0" w:color="auto"/>
        <w:left w:val="none" w:sz="0" w:space="0" w:color="auto"/>
        <w:bottom w:val="none" w:sz="0" w:space="0" w:color="auto"/>
        <w:right w:val="none" w:sz="0" w:space="0" w:color="auto"/>
      </w:divBdr>
    </w:div>
    <w:div w:id="1606111800">
      <w:bodyDiv w:val="1"/>
      <w:marLeft w:val="0"/>
      <w:marRight w:val="0"/>
      <w:marTop w:val="0"/>
      <w:marBottom w:val="0"/>
      <w:divBdr>
        <w:top w:val="none" w:sz="0" w:space="0" w:color="auto"/>
        <w:left w:val="none" w:sz="0" w:space="0" w:color="auto"/>
        <w:bottom w:val="none" w:sz="0" w:space="0" w:color="auto"/>
        <w:right w:val="none" w:sz="0" w:space="0" w:color="auto"/>
      </w:divBdr>
    </w:div>
    <w:div w:id="1661763183">
      <w:bodyDiv w:val="1"/>
      <w:marLeft w:val="0"/>
      <w:marRight w:val="0"/>
      <w:marTop w:val="0"/>
      <w:marBottom w:val="0"/>
      <w:divBdr>
        <w:top w:val="none" w:sz="0" w:space="0" w:color="auto"/>
        <w:left w:val="none" w:sz="0" w:space="0" w:color="auto"/>
        <w:bottom w:val="none" w:sz="0" w:space="0" w:color="auto"/>
        <w:right w:val="none" w:sz="0" w:space="0" w:color="auto"/>
      </w:divBdr>
    </w:div>
    <w:div w:id="1664427463">
      <w:bodyDiv w:val="1"/>
      <w:marLeft w:val="0"/>
      <w:marRight w:val="0"/>
      <w:marTop w:val="0"/>
      <w:marBottom w:val="0"/>
      <w:divBdr>
        <w:top w:val="none" w:sz="0" w:space="0" w:color="auto"/>
        <w:left w:val="none" w:sz="0" w:space="0" w:color="auto"/>
        <w:bottom w:val="none" w:sz="0" w:space="0" w:color="auto"/>
        <w:right w:val="none" w:sz="0" w:space="0" w:color="auto"/>
      </w:divBdr>
      <w:divsChild>
        <w:div w:id="476143505">
          <w:marLeft w:val="0"/>
          <w:marRight w:val="0"/>
          <w:marTop w:val="0"/>
          <w:marBottom w:val="0"/>
          <w:divBdr>
            <w:top w:val="none" w:sz="0" w:space="0" w:color="auto"/>
            <w:left w:val="none" w:sz="0" w:space="0" w:color="auto"/>
            <w:bottom w:val="none" w:sz="0" w:space="0" w:color="auto"/>
            <w:right w:val="none" w:sz="0" w:space="0" w:color="auto"/>
          </w:divBdr>
          <w:divsChild>
            <w:div w:id="293415453">
              <w:marLeft w:val="0"/>
              <w:marRight w:val="0"/>
              <w:marTop w:val="0"/>
              <w:marBottom w:val="0"/>
              <w:divBdr>
                <w:top w:val="none" w:sz="0" w:space="0" w:color="auto"/>
                <w:left w:val="none" w:sz="0" w:space="0" w:color="auto"/>
                <w:bottom w:val="none" w:sz="0" w:space="0" w:color="auto"/>
                <w:right w:val="none" w:sz="0" w:space="0" w:color="auto"/>
              </w:divBdr>
              <w:divsChild>
                <w:div w:id="2146510424">
                  <w:marLeft w:val="0"/>
                  <w:marRight w:val="0"/>
                  <w:marTop w:val="0"/>
                  <w:marBottom w:val="0"/>
                  <w:divBdr>
                    <w:top w:val="none" w:sz="0" w:space="0" w:color="auto"/>
                    <w:left w:val="none" w:sz="0" w:space="0" w:color="auto"/>
                    <w:bottom w:val="none" w:sz="0" w:space="0" w:color="auto"/>
                    <w:right w:val="none" w:sz="0" w:space="0" w:color="auto"/>
                  </w:divBdr>
                  <w:divsChild>
                    <w:div w:id="1154250824">
                      <w:marLeft w:val="5370"/>
                      <w:marRight w:val="0"/>
                      <w:marTop w:val="615"/>
                      <w:marBottom w:val="0"/>
                      <w:divBdr>
                        <w:top w:val="none" w:sz="0" w:space="0" w:color="auto"/>
                        <w:left w:val="none" w:sz="0" w:space="0" w:color="auto"/>
                        <w:bottom w:val="none" w:sz="0" w:space="0" w:color="auto"/>
                        <w:right w:val="none" w:sz="0" w:space="0" w:color="auto"/>
                      </w:divBdr>
                      <w:divsChild>
                        <w:div w:id="630594974">
                          <w:marLeft w:val="0"/>
                          <w:marRight w:val="0"/>
                          <w:marTop w:val="0"/>
                          <w:marBottom w:val="0"/>
                          <w:divBdr>
                            <w:top w:val="none" w:sz="0" w:space="0" w:color="auto"/>
                            <w:left w:val="none" w:sz="0" w:space="0" w:color="auto"/>
                            <w:bottom w:val="none" w:sz="0" w:space="0" w:color="auto"/>
                            <w:right w:val="none" w:sz="0" w:space="0" w:color="auto"/>
                          </w:divBdr>
                          <w:divsChild>
                            <w:div w:id="18314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903222">
      <w:bodyDiv w:val="1"/>
      <w:marLeft w:val="0"/>
      <w:marRight w:val="0"/>
      <w:marTop w:val="0"/>
      <w:marBottom w:val="0"/>
      <w:divBdr>
        <w:top w:val="none" w:sz="0" w:space="0" w:color="auto"/>
        <w:left w:val="none" w:sz="0" w:space="0" w:color="auto"/>
        <w:bottom w:val="none" w:sz="0" w:space="0" w:color="auto"/>
        <w:right w:val="none" w:sz="0" w:space="0" w:color="auto"/>
      </w:divBdr>
    </w:div>
    <w:div w:id="1738624577">
      <w:bodyDiv w:val="1"/>
      <w:marLeft w:val="0"/>
      <w:marRight w:val="0"/>
      <w:marTop w:val="0"/>
      <w:marBottom w:val="0"/>
      <w:divBdr>
        <w:top w:val="none" w:sz="0" w:space="0" w:color="auto"/>
        <w:left w:val="none" w:sz="0" w:space="0" w:color="auto"/>
        <w:bottom w:val="none" w:sz="0" w:space="0" w:color="auto"/>
        <w:right w:val="none" w:sz="0" w:space="0" w:color="auto"/>
      </w:divBdr>
      <w:divsChild>
        <w:div w:id="723136668">
          <w:marLeft w:val="1166"/>
          <w:marRight w:val="0"/>
          <w:marTop w:val="0"/>
          <w:marBottom w:val="0"/>
          <w:divBdr>
            <w:top w:val="none" w:sz="0" w:space="0" w:color="auto"/>
            <w:left w:val="none" w:sz="0" w:space="0" w:color="auto"/>
            <w:bottom w:val="none" w:sz="0" w:space="0" w:color="auto"/>
            <w:right w:val="none" w:sz="0" w:space="0" w:color="auto"/>
          </w:divBdr>
        </w:div>
        <w:div w:id="1296135359">
          <w:marLeft w:val="1166"/>
          <w:marRight w:val="0"/>
          <w:marTop w:val="0"/>
          <w:marBottom w:val="0"/>
          <w:divBdr>
            <w:top w:val="none" w:sz="0" w:space="0" w:color="auto"/>
            <w:left w:val="none" w:sz="0" w:space="0" w:color="auto"/>
            <w:bottom w:val="none" w:sz="0" w:space="0" w:color="auto"/>
            <w:right w:val="none" w:sz="0" w:space="0" w:color="auto"/>
          </w:divBdr>
        </w:div>
      </w:divsChild>
    </w:div>
    <w:div w:id="1743673957">
      <w:bodyDiv w:val="1"/>
      <w:marLeft w:val="0"/>
      <w:marRight w:val="0"/>
      <w:marTop w:val="0"/>
      <w:marBottom w:val="0"/>
      <w:divBdr>
        <w:top w:val="none" w:sz="0" w:space="0" w:color="auto"/>
        <w:left w:val="none" w:sz="0" w:space="0" w:color="auto"/>
        <w:bottom w:val="none" w:sz="0" w:space="0" w:color="auto"/>
        <w:right w:val="none" w:sz="0" w:space="0" w:color="auto"/>
      </w:divBdr>
    </w:div>
    <w:div w:id="1747334380">
      <w:bodyDiv w:val="1"/>
      <w:marLeft w:val="0"/>
      <w:marRight w:val="0"/>
      <w:marTop w:val="0"/>
      <w:marBottom w:val="0"/>
      <w:divBdr>
        <w:top w:val="none" w:sz="0" w:space="0" w:color="auto"/>
        <w:left w:val="none" w:sz="0" w:space="0" w:color="auto"/>
        <w:bottom w:val="none" w:sz="0" w:space="0" w:color="auto"/>
        <w:right w:val="none" w:sz="0" w:space="0" w:color="auto"/>
      </w:divBdr>
    </w:div>
    <w:div w:id="1769303108">
      <w:bodyDiv w:val="1"/>
      <w:marLeft w:val="0"/>
      <w:marRight w:val="0"/>
      <w:marTop w:val="0"/>
      <w:marBottom w:val="0"/>
      <w:divBdr>
        <w:top w:val="none" w:sz="0" w:space="0" w:color="auto"/>
        <w:left w:val="none" w:sz="0" w:space="0" w:color="auto"/>
        <w:bottom w:val="none" w:sz="0" w:space="0" w:color="auto"/>
        <w:right w:val="none" w:sz="0" w:space="0" w:color="auto"/>
      </w:divBdr>
    </w:div>
    <w:div w:id="1792630073">
      <w:bodyDiv w:val="1"/>
      <w:marLeft w:val="0"/>
      <w:marRight w:val="0"/>
      <w:marTop w:val="0"/>
      <w:marBottom w:val="0"/>
      <w:divBdr>
        <w:top w:val="none" w:sz="0" w:space="0" w:color="auto"/>
        <w:left w:val="none" w:sz="0" w:space="0" w:color="auto"/>
        <w:bottom w:val="none" w:sz="0" w:space="0" w:color="auto"/>
        <w:right w:val="none" w:sz="0" w:space="0" w:color="auto"/>
      </w:divBdr>
    </w:div>
    <w:div w:id="1793133812">
      <w:bodyDiv w:val="1"/>
      <w:marLeft w:val="0"/>
      <w:marRight w:val="0"/>
      <w:marTop w:val="0"/>
      <w:marBottom w:val="0"/>
      <w:divBdr>
        <w:top w:val="none" w:sz="0" w:space="0" w:color="auto"/>
        <w:left w:val="none" w:sz="0" w:space="0" w:color="auto"/>
        <w:bottom w:val="none" w:sz="0" w:space="0" w:color="auto"/>
        <w:right w:val="none" w:sz="0" w:space="0" w:color="auto"/>
      </w:divBdr>
    </w:div>
    <w:div w:id="1797139133">
      <w:bodyDiv w:val="1"/>
      <w:marLeft w:val="0"/>
      <w:marRight w:val="0"/>
      <w:marTop w:val="0"/>
      <w:marBottom w:val="0"/>
      <w:divBdr>
        <w:top w:val="none" w:sz="0" w:space="0" w:color="auto"/>
        <w:left w:val="none" w:sz="0" w:space="0" w:color="auto"/>
        <w:bottom w:val="none" w:sz="0" w:space="0" w:color="auto"/>
        <w:right w:val="none" w:sz="0" w:space="0" w:color="auto"/>
      </w:divBdr>
    </w:div>
    <w:div w:id="1800957729">
      <w:bodyDiv w:val="1"/>
      <w:marLeft w:val="0"/>
      <w:marRight w:val="0"/>
      <w:marTop w:val="0"/>
      <w:marBottom w:val="0"/>
      <w:divBdr>
        <w:top w:val="none" w:sz="0" w:space="0" w:color="auto"/>
        <w:left w:val="none" w:sz="0" w:space="0" w:color="auto"/>
        <w:bottom w:val="none" w:sz="0" w:space="0" w:color="auto"/>
        <w:right w:val="none" w:sz="0" w:space="0" w:color="auto"/>
      </w:divBdr>
    </w:div>
    <w:div w:id="1805925121">
      <w:bodyDiv w:val="1"/>
      <w:marLeft w:val="0"/>
      <w:marRight w:val="0"/>
      <w:marTop w:val="0"/>
      <w:marBottom w:val="0"/>
      <w:divBdr>
        <w:top w:val="none" w:sz="0" w:space="0" w:color="auto"/>
        <w:left w:val="none" w:sz="0" w:space="0" w:color="auto"/>
        <w:bottom w:val="none" w:sz="0" w:space="0" w:color="auto"/>
        <w:right w:val="none" w:sz="0" w:space="0" w:color="auto"/>
      </w:divBdr>
    </w:div>
    <w:div w:id="1814978733">
      <w:bodyDiv w:val="1"/>
      <w:marLeft w:val="0"/>
      <w:marRight w:val="0"/>
      <w:marTop w:val="0"/>
      <w:marBottom w:val="0"/>
      <w:divBdr>
        <w:top w:val="none" w:sz="0" w:space="0" w:color="auto"/>
        <w:left w:val="none" w:sz="0" w:space="0" w:color="auto"/>
        <w:bottom w:val="none" w:sz="0" w:space="0" w:color="auto"/>
        <w:right w:val="none" w:sz="0" w:space="0" w:color="auto"/>
      </w:divBdr>
    </w:div>
    <w:div w:id="1845976833">
      <w:bodyDiv w:val="1"/>
      <w:marLeft w:val="0"/>
      <w:marRight w:val="0"/>
      <w:marTop w:val="0"/>
      <w:marBottom w:val="0"/>
      <w:divBdr>
        <w:top w:val="none" w:sz="0" w:space="0" w:color="auto"/>
        <w:left w:val="none" w:sz="0" w:space="0" w:color="auto"/>
        <w:bottom w:val="none" w:sz="0" w:space="0" w:color="auto"/>
        <w:right w:val="none" w:sz="0" w:space="0" w:color="auto"/>
      </w:divBdr>
    </w:div>
    <w:div w:id="1853450603">
      <w:bodyDiv w:val="1"/>
      <w:marLeft w:val="0"/>
      <w:marRight w:val="0"/>
      <w:marTop w:val="0"/>
      <w:marBottom w:val="0"/>
      <w:divBdr>
        <w:top w:val="none" w:sz="0" w:space="0" w:color="auto"/>
        <w:left w:val="none" w:sz="0" w:space="0" w:color="auto"/>
        <w:bottom w:val="none" w:sz="0" w:space="0" w:color="auto"/>
        <w:right w:val="none" w:sz="0" w:space="0" w:color="auto"/>
      </w:divBdr>
    </w:div>
    <w:div w:id="1879510089">
      <w:bodyDiv w:val="1"/>
      <w:marLeft w:val="0"/>
      <w:marRight w:val="0"/>
      <w:marTop w:val="0"/>
      <w:marBottom w:val="0"/>
      <w:divBdr>
        <w:top w:val="none" w:sz="0" w:space="0" w:color="auto"/>
        <w:left w:val="none" w:sz="0" w:space="0" w:color="auto"/>
        <w:bottom w:val="none" w:sz="0" w:space="0" w:color="auto"/>
        <w:right w:val="none" w:sz="0" w:space="0" w:color="auto"/>
      </w:divBdr>
    </w:div>
    <w:div w:id="1882590773">
      <w:bodyDiv w:val="1"/>
      <w:marLeft w:val="0"/>
      <w:marRight w:val="0"/>
      <w:marTop w:val="0"/>
      <w:marBottom w:val="0"/>
      <w:divBdr>
        <w:top w:val="none" w:sz="0" w:space="0" w:color="auto"/>
        <w:left w:val="none" w:sz="0" w:space="0" w:color="auto"/>
        <w:bottom w:val="none" w:sz="0" w:space="0" w:color="auto"/>
        <w:right w:val="none" w:sz="0" w:space="0" w:color="auto"/>
      </w:divBdr>
    </w:div>
    <w:div w:id="1887183250">
      <w:bodyDiv w:val="1"/>
      <w:marLeft w:val="0"/>
      <w:marRight w:val="0"/>
      <w:marTop w:val="0"/>
      <w:marBottom w:val="0"/>
      <w:divBdr>
        <w:top w:val="none" w:sz="0" w:space="0" w:color="auto"/>
        <w:left w:val="none" w:sz="0" w:space="0" w:color="auto"/>
        <w:bottom w:val="none" w:sz="0" w:space="0" w:color="auto"/>
        <w:right w:val="none" w:sz="0" w:space="0" w:color="auto"/>
      </w:divBdr>
    </w:div>
    <w:div w:id="1889803932">
      <w:bodyDiv w:val="1"/>
      <w:marLeft w:val="0"/>
      <w:marRight w:val="0"/>
      <w:marTop w:val="0"/>
      <w:marBottom w:val="0"/>
      <w:divBdr>
        <w:top w:val="none" w:sz="0" w:space="0" w:color="auto"/>
        <w:left w:val="none" w:sz="0" w:space="0" w:color="auto"/>
        <w:bottom w:val="none" w:sz="0" w:space="0" w:color="auto"/>
        <w:right w:val="none" w:sz="0" w:space="0" w:color="auto"/>
      </w:divBdr>
    </w:div>
    <w:div w:id="1926573549">
      <w:bodyDiv w:val="1"/>
      <w:marLeft w:val="0"/>
      <w:marRight w:val="0"/>
      <w:marTop w:val="0"/>
      <w:marBottom w:val="0"/>
      <w:divBdr>
        <w:top w:val="none" w:sz="0" w:space="0" w:color="auto"/>
        <w:left w:val="none" w:sz="0" w:space="0" w:color="auto"/>
        <w:bottom w:val="none" w:sz="0" w:space="0" w:color="auto"/>
        <w:right w:val="none" w:sz="0" w:space="0" w:color="auto"/>
      </w:divBdr>
    </w:div>
    <w:div w:id="1933976863">
      <w:bodyDiv w:val="1"/>
      <w:marLeft w:val="0"/>
      <w:marRight w:val="0"/>
      <w:marTop w:val="0"/>
      <w:marBottom w:val="0"/>
      <w:divBdr>
        <w:top w:val="none" w:sz="0" w:space="0" w:color="auto"/>
        <w:left w:val="none" w:sz="0" w:space="0" w:color="auto"/>
        <w:bottom w:val="none" w:sz="0" w:space="0" w:color="auto"/>
        <w:right w:val="none" w:sz="0" w:space="0" w:color="auto"/>
      </w:divBdr>
    </w:div>
    <w:div w:id="1962882975">
      <w:bodyDiv w:val="1"/>
      <w:marLeft w:val="0"/>
      <w:marRight w:val="0"/>
      <w:marTop w:val="0"/>
      <w:marBottom w:val="0"/>
      <w:divBdr>
        <w:top w:val="none" w:sz="0" w:space="0" w:color="auto"/>
        <w:left w:val="none" w:sz="0" w:space="0" w:color="auto"/>
        <w:bottom w:val="none" w:sz="0" w:space="0" w:color="auto"/>
        <w:right w:val="none" w:sz="0" w:space="0" w:color="auto"/>
      </w:divBdr>
    </w:div>
    <w:div w:id="1998653111">
      <w:bodyDiv w:val="1"/>
      <w:marLeft w:val="0"/>
      <w:marRight w:val="0"/>
      <w:marTop w:val="0"/>
      <w:marBottom w:val="0"/>
      <w:divBdr>
        <w:top w:val="none" w:sz="0" w:space="0" w:color="auto"/>
        <w:left w:val="none" w:sz="0" w:space="0" w:color="auto"/>
        <w:bottom w:val="none" w:sz="0" w:space="0" w:color="auto"/>
        <w:right w:val="none" w:sz="0" w:space="0" w:color="auto"/>
      </w:divBdr>
    </w:div>
    <w:div w:id="2013601550">
      <w:bodyDiv w:val="1"/>
      <w:marLeft w:val="0"/>
      <w:marRight w:val="0"/>
      <w:marTop w:val="0"/>
      <w:marBottom w:val="0"/>
      <w:divBdr>
        <w:top w:val="none" w:sz="0" w:space="0" w:color="auto"/>
        <w:left w:val="none" w:sz="0" w:space="0" w:color="auto"/>
        <w:bottom w:val="none" w:sz="0" w:space="0" w:color="auto"/>
        <w:right w:val="none" w:sz="0" w:space="0" w:color="auto"/>
      </w:divBdr>
    </w:div>
    <w:div w:id="2014214364">
      <w:bodyDiv w:val="1"/>
      <w:marLeft w:val="0"/>
      <w:marRight w:val="0"/>
      <w:marTop w:val="0"/>
      <w:marBottom w:val="0"/>
      <w:divBdr>
        <w:top w:val="none" w:sz="0" w:space="0" w:color="auto"/>
        <w:left w:val="none" w:sz="0" w:space="0" w:color="auto"/>
        <w:bottom w:val="none" w:sz="0" w:space="0" w:color="auto"/>
        <w:right w:val="none" w:sz="0" w:space="0" w:color="auto"/>
      </w:divBdr>
    </w:div>
    <w:div w:id="2019455393">
      <w:bodyDiv w:val="1"/>
      <w:marLeft w:val="0"/>
      <w:marRight w:val="0"/>
      <w:marTop w:val="0"/>
      <w:marBottom w:val="0"/>
      <w:divBdr>
        <w:top w:val="none" w:sz="0" w:space="0" w:color="auto"/>
        <w:left w:val="none" w:sz="0" w:space="0" w:color="auto"/>
        <w:bottom w:val="none" w:sz="0" w:space="0" w:color="auto"/>
        <w:right w:val="none" w:sz="0" w:space="0" w:color="auto"/>
      </w:divBdr>
    </w:div>
    <w:div w:id="2028478760">
      <w:bodyDiv w:val="1"/>
      <w:marLeft w:val="0"/>
      <w:marRight w:val="0"/>
      <w:marTop w:val="0"/>
      <w:marBottom w:val="0"/>
      <w:divBdr>
        <w:top w:val="none" w:sz="0" w:space="0" w:color="auto"/>
        <w:left w:val="none" w:sz="0" w:space="0" w:color="auto"/>
        <w:bottom w:val="none" w:sz="0" w:space="0" w:color="auto"/>
        <w:right w:val="none" w:sz="0" w:space="0" w:color="auto"/>
      </w:divBdr>
    </w:div>
    <w:div w:id="2030250273">
      <w:bodyDiv w:val="1"/>
      <w:marLeft w:val="0"/>
      <w:marRight w:val="0"/>
      <w:marTop w:val="0"/>
      <w:marBottom w:val="0"/>
      <w:divBdr>
        <w:top w:val="none" w:sz="0" w:space="0" w:color="auto"/>
        <w:left w:val="none" w:sz="0" w:space="0" w:color="auto"/>
        <w:bottom w:val="none" w:sz="0" w:space="0" w:color="auto"/>
        <w:right w:val="none" w:sz="0" w:space="0" w:color="auto"/>
      </w:divBdr>
    </w:div>
    <w:div w:id="2034571149">
      <w:bodyDiv w:val="1"/>
      <w:marLeft w:val="0"/>
      <w:marRight w:val="0"/>
      <w:marTop w:val="0"/>
      <w:marBottom w:val="0"/>
      <w:divBdr>
        <w:top w:val="none" w:sz="0" w:space="0" w:color="auto"/>
        <w:left w:val="none" w:sz="0" w:space="0" w:color="auto"/>
        <w:bottom w:val="none" w:sz="0" w:space="0" w:color="auto"/>
        <w:right w:val="none" w:sz="0" w:space="0" w:color="auto"/>
      </w:divBdr>
    </w:div>
    <w:div w:id="2040160685">
      <w:bodyDiv w:val="1"/>
      <w:marLeft w:val="0"/>
      <w:marRight w:val="0"/>
      <w:marTop w:val="0"/>
      <w:marBottom w:val="0"/>
      <w:divBdr>
        <w:top w:val="none" w:sz="0" w:space="0" w:color="auto"/>
        <w:left w:val="none" w:sz="0" w:space="0" w:color="auto"/>
        <w:bottom w:val="none" w:sz="0" w:space="0" w:color="auto"/>
        <w:right w:val="none" w:sz="0" w:space="0" w:color="auto"/>
      </w:divBdr>
    </w:div>
    <w:div w:id="2054766381">
      <w:bodyDiv w:val="1"/>
      <w:marLeft w:val="0"/>
      <w:marRight w:val="0"/>
      <w:marTop w:val="0"/>
      <w:marBottom w:val="0"/>
      <w:divBdr>
        <w:top w:val="none" w:sz="0" w:space="0" w:color="auto"/>
        <w:left w:val="none" w:sz="0" w:space="0" w:color="auto"/>
        <w:bottom w:val="none" w:sz="0" w:space="0" w:color="auto"/>
        <w:right w:val="none" w:sz="0" w:space="0" w:color="auto"/>
      </w:divBdr>
    </w:div>
    <w:div w:id="2064913017">
      <w:bodyDiv w:val="1"/>
      <w:marLeft w:val="0"/>
      <w:marRight w:val="0"/>
      <w:marTop w:val="0"/>
      <w:marBottom w:val="0"/>
      <w:divBdr>
        <w:top w:val="none" w:sz="0" w:space="0" w:color="auto"/>
        <w:left w:val="none" w:sz="0" w:space="0" w:color="auto"/>
        <w:bottom w:val="none" w:sz="0" w:space="0" w:color="auto"/>
        <w:right w:val="none" w:sz="0" w:space="0" w:color="auto"/>
      </w:divBdr>
    </w:div>
    <w:div w:id="2067096111">
      <w:bodyDiv w:val="1"/>
      <w:marLeft w:val="0"/>
      <w:marRight w:val="0"/>
      <w:marTop w:val="0"/>
      <w:marBottom w:val="0"/>
      <w:divBdr>
        <w:top w:val="none" w:sz="0" w:space="0" w:color="auto"/>
        <w:left w:val="none" w:sz="0" w:space="0" w:color="auto"/>
        <w:bottom w:val="none" w:sz="0" w:space="0" w:color="auto"/>
        <w:right w:val="none" w:sz="0" w:space="0" w:color="auto"/>
      </w:divBdr>
    </w:div>
    <w:div w:id="2069449405">
      <w:bodyDiv w:val="1"/>
      <w:marLeft w:val="0"/>
      <w:marRight w:val="0"/>
      <w:marTop w:val="0"/>
      <w:marBottom w:val="0"/>
      <w:divBdr>
        <w:top w:val="none" w:sz="0" w:space="0" w:color="auto"/>
        <w:left w:val="none" w:sz="0" w:space="0" w:color="auto"/>
        <w:bottom w:val="none" w:sz="0" w:space="0" w:color="auto"/>
        <w:right w:val="none" w:sz="0" w:space="0" w:color="auto"/>
      </w:divBdr>
    </w:div>
    <w:div w:id="2083327863">
      <w:bodyDiv w:val="1"/>
      <w:marLeft w:val="0"/>
      <w:marRight w:val="0"/>
      <w:marTop w:val="0"/>
      <w:marBottom w:val="0"/>
      <w:divBdr>
        <w:top w:val="none" w:sz="0" w:space="0" w:color="auto"/>
        <w:left w:val="none" w:sz="0" w:space="0" w:color="auto"/>
        <w:bottom w:val="none" w:sz="0" w:space="0" w:color="auto"/>
        <w:right w:val="none" w:sz="0" w:space="0" w:color="auto"/>
      </w:divBdr>
    </w:div>
    <w:div w:id="2083404410">
      <w:bodyDiv w:val="1"/>
      <w:marLeft w:val="0"/>
      <w:marRight w:val="0"/>
      <w:marTop w:val="0"/>
      <w:marBottom w:val="0"/>
      <w:divBdr>
        <w:top w:val="none" w:sz="0" w:space="0" w:color="auto"/>
        <w:left w:val="none" w:sz="0" w:space="0" w:color="auto"/>
        <w:bottom w:val="none" w:sz="0" w:space="0" w:color="auto"/>
        <w:right w:val="none" w:sz="0" w:space="0" w:color="auto"/>
      </w:divBdr>
      <w:divsChild>
        <w:div w:id="344014962">
          <w:marLeft w:val="1080"/>
          <w:marRight w:val="0"/>
          <w:marTop w:val="100"/>
          <w:marBottom w:val="0"/>
          <w:divBdr>
            <w:top w:val="none" w:sz="0" w:space="0" w:color="auto"/>
            <w:left w:val="none" w:sz="0" w:space="0" w:color="auto"/>
            <w:bottom w:val="none" w:sz="0" w:space="0" w:color="auto"/>
            <w:right w:val="none" w:sz="0" w:space="0" w:color="auto"/>
          </w:divBdr>
        </w:div>
      </w:divsChild>
    </w:div>
    <w:div w:id="2111392353">
      <w:bodyDiv w:val="1"/>
      <w:marLeft w:val="0"/>
      <w:marRight w:val="0"/>
      <w:marTop w:val="0"/>
      <w:marBottom w:val="0"/>
      <w:divBdr>
        <w:top w:val="none" w:sz="0" w:space="0" w:color="auto"/>
        <w:left w:val="none" w:sz="0" w:space="0" w:color="auto"/>
        <w:bottom w:val="none" w:sz="0" w:space="0" w:color="auto"/>
        <w:right w:val="none" w:sz="0" w:space="0" w:color="auto"/>
      </w:divBdr>
      <w:divsChild>
        <w:div w:id="1881816018">
          <w:marLeft w:val="1080"/>
          <w:marRight w:val="0"/>
          <w:marTop w:val="100"/>
          <w:marBottom w:val="0"/>
          <w:divBdr>
            <w:top w:val="none" w:sz="0" w:space="0" w:color="auto"/>
            <w:left w:val="none" w:sz="0" w:space="0" w:color="auto"/>
            <w:bottom w:val="none" w:sz="0" w:space="0" w:color="auto"/>
            <w:right w:val="none" w:sz="0" w:space="0" w:color="auto"/>
          </w:divBdr>
        </w:div>
      </w:divsChild>
    </w:div>
    <w:div w:id="2116367781">
      <w:bodyDiv w:val="1"/>
      <w:marLeft w:val="0"/>
      <w:marRight w:val="0"/>
      <w:marTop w:val="0"/>
      <w:marBottom w:val="0"/>
      <w:divBdr>
        <w:top w:val="none" w:sz="0" w:space="0" w:color="auto"/>
        <w:left w:val="none" w:sz="0" w:space="0" w:color="auto"/>
        <w:bottom w:val="none" w:sz="0" w:space="0" w:color="auto"/>
        <w:right w:val="none" w:sz="0" w:space="0" w:color="auto"/>
      </w:divBdr>
    </w:div>
    <w:div w:id="2121298231">
      <w:bodyDiv w:val="1"/>
      <w:marLeft w:val="0"/>
      <w:marRight w:val="0"/>
      <w:marTop w:val="0"/>
      <w:marBottom w:val="0"/>
      <w:divBdr>
        <w:top w:val="none" w:sz="0" w:space="0" w:color="auto"/>
        <w:left w:val="none" w:sz="0" w:space="0" w:color="auto"/>
        <w:bottom w:val="none" w:sz="0" w:space="0" w:color="auto"/>
        <w:right w:val="none" w:sz="0" w:space="0" w:color="auto"/>
      </w:divBdr>
    </w:div>
    <w:div w:id="2123332324">
      <w:bodyDiv w:val="1"/>
      <w:marLeft w:val="0"/>
      <w:marRight w:val="0"/>
      <w:marTop w:val="0"/>
      <w:marBottom w:val="0"/>
      <w:divBdr>
        <w:top w:val="none" w:sz="0" w:space="0" w:color="auto"/>
        <w:left w:val="none" w:sz="0" w:space="0" w:color="auto"/>
        <w:bottom w:val="none" w:sz="0" w:space="0" w:color="auto"/>
        <w:right w:val="none" w:sz="0" w:space="0" w:color="auto"/>
      </w:divBdr>
      <w:divsChild>
        <w:div w:id="961617889">
          <w:marLeft w:val="1080"/>
          <w:marRight w:val="0"/>
          <w:marTop w:val="100"/>
          <w:marBottom w:val="0"/>
          <w:divBdr>
            <w:top w:val="none" w:sz="0" w:space="0" w:color="auto"/>
            <w:left w:val="none" w:sz="0" w:space="0" w:color="auto"/>
            <w:bottom w:val="none" w:sz="0" w:space="0" w:color="auto"/>
            <w:right w:val="none" w:sz="0" w:space="0" w:color="auto"/>
          </w:divBdr>
        </w:div>
      </w:divsChild>
    </w:div>
    <w:div w:id="2125994581">
      <w:bodyDiv w:val="1"/>
      <w:marLeft w:val="0"/>
      <w:marRight w:val="0"/>
      <w:marTop w:val="0"/>
      <w:marBottom w:val="0"/>
      <w:divBdr>
        <w:top w:val="none" w:sz="0" w:space="0" w:color="auto"/>
        <w:left w:val="none" w:sz="0" w:space="0" w:color="auto"/>
        <w:bottom w:val="none" w:sz="0" w:space="0" w:color="auto"/>
        <w:right w:val="none" w:sz="0" w:space="0" w:color="auto"/>
      </w:divBdr>
    </w:div>
    <w:div w:id="213643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tools.ietf.org/html/rfc4511" TargetMode="Externa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2.xml"/><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Origin xmlns="786686f4-ec45-4bb4-bd88-9fb66e061d43" xsi:nil="true"/>
    <DocumentStatus xmlns="786686f4-ec45-4bb4-bd88-9fb66e061d43" xsi:nil="true"/>
    <WorkingPaperInitial2Date xmlns="786686f4-ec45-4bb4-bd88-9fb66e061d43" xsi:nil="true"/>
    <WorkingPaperInitial5 xmlns="786686f4-ec45-4bb4-bd88-9fb66e061d43">
      <UserInfo>
        <DisplayName/>
        <AccountId xsi:nil="true"/>
        <AccountType/>
      </UserInfo>
    </WorkingPaperInitial5>
    <Owner xmlns="786686f4-ec45-4bb4-bd88-9fb66e061d43">
      <UserInfo>
        <DisplayName/>
        <AccountId xsi:nil="true"/>
        <AccountType/>
      </UserInfo>
    </Owner>
    <WorkingPaperStepNumber xmlns="786686f4-ec45-4bb4-bd88-9fb66e061d43" xsi:nil="true"/>
    <WorkingPaperInitial3 xmlns="786686f4-ec45-4bb4-bd88-9fb66e061d43">
      <UserInfo>
        <DisplayName/>
        <AccountId xsi:nil="true"/>
        <AccountType/>
      </UserInfo>
    </WorkingPaperInitial3>
    <WorkingPaperInitial4 xmlns="786686f4-ec45-4bb4-bd88-9fb66e061d43">
      <UserInfo>
        <DisplayName/>
        <AccountId xsi:nil="true"/>
        <AccountType/>
      </UserInfo>
    </WorkingPaperInitial4>
    <WorkingPaperInitial5Date xmlns="786686f4-ec45-4bb4-bd88-9fb66e061d43" xsi:nil="true"/>
    <WorkingPaperInitial1Date xmlns="786686f4-ec45-4bb4-bd88-9fb66e061d43" xsi:nil="true"/>
    <WorkingPaperInitial2 xmlns="786686f4-ec45-4bb4-bd88-9fb66e061d43">
      <UserInfo>
        <DisplayName/>
        <AccountId xsi:nil="true"/>
        <AccountType/>
      </UserInfo>
    </WorkingPaperInitial2>
    <WorkingPaperInitial4Date xmlns="786686f4-ec45-4bb4-bd88-9fb66e061d43" xsi:nil="true"/>
    <Milestone xmlns="51747cf6-1ee9-4eea-80f4-508751959e5c" xsi:nil="true"/>
    <WorkingPaperSetNumberEF xmlns="786686f4-ec45-4bb4-bd88-9fb66e061d43" xsi:nil="true"/>
    <SourceCategory xmlns="786686f4-ec45-4bb4-bd88-9fb66e061d43" xsi:nil="true"/>
    <DateDue xmlns="786686f4-ec45-4bb4-bd88-9fb66e061d43" xsi:nil="true"/>
    <RejectComments xmlns="786686f4-ec45-4bb4-bd88-9fb66e061d43">
      <Url xsi:nil="true"/>
      <Description xsi:nil="true"/>
    </RejectComments>
    <MoveToFinal xmlns="786686f4-ec45-4bb4-bd88-9fb66e061d43">false</MoveToFinal>
    <WorkingPaperInitial1 xmlns="786686f4-ec45-4bb4-bd88-9fb66e061d43">
      <UserInfo>
        <DisplayName/>
        <AccountId xsi:nil="true"/>
        <AccountType/>
      </UserInfo>
    </WorkingPaperInitial1>
    <WorkingPaperInitial3Date xmlns="786686f4-ec45-4bb4-bd88-9fb66e061d4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ngagement Source Document" ma:contentTypeID="0x010100D5CCB589B84BD0439D074D750B06482A0011AA1AF1D329274D8984C5357611F011" ma:contentTypeVersion="2" ma:contentTypeDescription="" ma:contentTypeScope="" ma:versionID="ce50486602d1f5080469610c3edfe5c5">
  <xsd:schema xmlns:xsd="http://www.w3.org/2001/XMLSchema" xmlns:xs="http://www.w3.org/2001/XMLSchema" xmlns:p="http://schemas.microsoft.com/office/2006/metadata/properties" xmlns:ns2="786686f4-ec45-4bb4-bd88-9fb66e061d43" xmlns:ns4="51747cf6-1ee9-4eea-80f4-508751959e5c" targetNamespace="http://schemas.microsoft.com/office/2006/metadata/properties" ma:root="true" ma:fieldsID="4c216f04446edb5e40a3635e87056227" ns2:_="" ns4:_="">
    <xsd:import namespace="786686f4-ec45-4bb4-bd88-9fb66e061d43"/>
    <xsd:import namespace="51747cf6-1ee9-4eea-80f4-508751959e5c"/>
    <xsd:element name="properties">
      <xsd:complexType>
        <xsd:sequence>
          <xsd:element name="documentManagement">
            <xsd:complexType>
              <xsd:all>
                <xsd:element ref="ns2:Owner" minOccurs="0"/>
                <xsd:element ref="ns2:DateDue" minOccurs="0"/>
                <xsd:element ref="ns2:DocumentOrigin" minOccurs="0"/>
                <xsd:element ref="ns2:WorkingPaperSetNumberEF" minOccurs="0"/>
                <xsd:element ref="ns2:WorkingPaperStepNumber" minOccurs="0"/>
                <xsd:element ref="ns2:SourceCategory" minOccurs="0"/>
                <xsd:element ref="ns2:DocumentStatus" minOccurs="0"/>
                <xsd:element ref="ns2:MoveToFinal" minOccurs="0"/>
                <xsd:element ref="ns2:WorkingPaperInitial1" minOccurs="0"/>
                <xsd:element ref="ns2:WorkingPaperInitial1Date" minOccurs="0"/>
                <xsd:element ref="ns2:WorkingPaperInitial2" minOccurs="0"/>
                <xsd:element ref="ns2:WorkingPaperInitial2Date" minOccurs="0"/>
                <xsd:element ref="ns2:WorkingPaperInitial3" minOccurs="0"/>
                <xsd:element ref="ns2:WorkingPaperInitial3Date" minOccurs="0"/>
                <xsd:element ref="ns2:WorkingPaperInitial4" minOccurs="0"/>
                <xsd:element ref="ns2:WorkingPaperInitial4Date" minOccurs="0"/>
                <xsd:element ref="ns2:WorkingPaperInitial5" minOccurs="0"/>
                <xsd:element ref="ns2:WorkingPaperInitial5Date" minOccurs="0"/>
                <xsd:element ref="ns2:RejectComments" minOccurs="0"/>
                <xsd:element ref="ns4:Milesto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686f4-ec45-4bb4-bd88-9fb66e061d43" elementFormDefault="qualified">
    <xsd:import namespace="http://schemas.microsoft.com/office/2006/documentManagement/types"/>
    <xsd:import namespace="http://schemas.microsoft.com/office/infopath/2007/PartnerControls"/>
    <xsd:element name="Owner" ma:index="8"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Due" ma:index="10" nillable="true" ma:displayName="Date Due" ma:format="DateOnly" ma:internalName="DateDue" ma:readOnly="false">
      <xsd:simpleType>
        <xsd:restriction base="dms:DateTime"/>
      </xsd:simpleType>
    </xsd:element>
    <xsd:element name="DocumentOrigin" ma:index="11" nillable="true" ma:displayName="Document Origin" ma:format="Dropdown" ma:internalName="DocumentOrigin" ma:readOnly="false">
      <xsd:simpleType>
        <xsd:restriction base="dms:Choice">
          <xsd:enumeration value="Original"/>
          <xsd:enumeration value="Preexisting"/>
        </xsd:restriction>
      </xsd:simpleType>
    </xsd:element>
    <xsd:element name="WorkingPaperSetNumberEF" ma:index="12" nillable="true" ma:displayName="Working Paper Set Number EF" ma:format="Dropdown" ma:internalName="WorkingPaperSetNumberEF" ma:readOnly="false">
      <xsd:simpleType>
        <xsd:restriction base="dms:Choice">
          <xsd:enumeration value="EF100 Checklist"/>
          <xsd:enumeration value="EF200 Deliverables"/>
          <xsd:enumeration value="EF300 Data Collection and Analysis"/>
        </xsd:restriction>
      </xsd:simpleType>
    </xsd:element>
    <xsd:element name="WorkingPaperStepNumber" ma:index="13" nillable="true" ma:displayName="Working Paper Step Number" ma:internalName="WorkingPaperStepNumber" ma:readOnly="false">
      <xsd:simpleType>
        <xsd:restriction base="dms:Text">
          <xsd:maxLength value="255"/>
        </xsd:restriction>
      </xsd:simpleType>
    </xsd:element>
    <xsd:element name="SourceCategory" ma:index="14" nillable="true" ma:displayName="Source Category" ma:format="Dropdown" ma:internalName="SourceCategory" ma:readOnly="false">
      <xsd:simpleType>
        <xsd:restriction base="dms:Choice">
          <xsd:enumeration value="Source Documents"/>
          <xsd:enumeration value="General EPM Templates"/>
          <xsd:enumeration value="Client Documents"/>
          <xsd:enumeration value="Reference Documents"/>
          <xsd:enumeration value="Correspondence"/>
          <xsd:enumeration value="Other"/>
        </xsd:restriction>
      </xsd:simpleType>
    </xsd:element>
    <xsd:element name="DocumentStatus" ma:index="15" nillable="true" ma:displayName="Document Status" ma:format="Dropdown" ma:internalName="DocumentStatus" ma:readOnly="false">
      <xsd:simpleType>
        <xsd:restriction base="dms:Choice">
          <xsd:enumeration value="In-Process"/>
          <xsd:enumeration value="Comments to Staff"/>
          <xsd:enumeration value="Manager Review"/>
          <xsd:enumeration value="Comments to Manager"/>
          <xsd:enumeration value="Partner Review"/>
          <xsd:enumeration value="Support Document"/>
        </xsd:restriction>
      </xsd:simpleType>
    </xsd:element>
    <xsd:element name="MoveToFinal" ma:index="16" nillable="true" ma:displayName="Move To Final" ma:default="0" ma:internalName="MoveToFinal" ma:readOnly="false">
      <xsd:simpleType>
        <xsd:restriction base="dms:Boolean"/>
      </xsd:simpleType>
    </xsd:element>
    <xsd:element name="WorkingPaperInitial1" ma:index="17" nillable="true" ma:displayName="Working Paper Initial 1" ma:list="UserInfo" ma:SharePointGroup="0" ma:internalName="WorkingPaperInitial1"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kingPaperInitial1Date" ma:index="18" nillable="true" ma:displayName="Working Paper Initial 1 Date" ma:format="DateOnly" ma:internalName="WorkingPaperInitial1Date" ma:readOnly="false">
      <xsd:simpleType>
        <xsd:restriction base="dms:DateTime"/>
      </xsd:simpleType>
    </xsd:element>
    <xsd:element name="WorkingPaperInitial2" ma:index="19" nillable="true" ma:displayName="Working Paper Initial 2" ma:list="UserInfo" ma:SharePointGroup="0" ma:internalName="WorkingPaperInitial2"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kingPaperInitial2Date" ma:index="20" nillable="true" ma:displayName="Working Paper Initial 2 Date" ma:format="DateOnly" ma:internalName="WorkingPaperInitial2Date" ma:readOnly="false">
      <xsd:simpleType>
        <xsd:restriction base="dms:DateTime"/>
      </xsd:simpleType>
    </xsd:element>
    <xsd:element name="WorkingPaperInitial3" ma:index="21" nillable="true" ma:displayName="Working Paper Initial 3" ma:list="UserInfo" ma:SharePointGroup="0" ma:internalName="WorkingPaperInitial3"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kingPaperInitial3Date" ma:index="22" nillable="true" ma:displayName="Working Paper Initial 3 Date" ma:format="DateOnly" ma:internalName="WorkingPaperInitial3Date" ma:readOnly="false">
      <xsd:simpleType>
        <xsd:restriction base="dms:DateTime"/>
      </xsd:simpleType>
    </xsd:element>
    <xsd:element name="WorkingPaperInitial4" ma:index="23" nillable="true" ma:displayName="Working Paper Initial 4" ma:list="UserInfo" ma:SharePointGroup="0" ma:internalName="WorkingPaperInitial4"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kingPaperInitial4Date" ma:index="24" nillable="true" ma:displayName="Working Paper Initial 4 Date" ma:format="DateOnly" ma:internalName="WorkingPaperInitial4Date" ma:readOnly="false">
      <xsd:simpleType>
        <xsd:restriction base="dms:DateTime"/>
      </xsd:simpleType>
    </xsd:element>
    <xsd:element name="WorkingPaperInitial5" ma:index="25" nillable="true" ma:displayName="Working Paper Initial 5" ma:list="UserInfo" ma:SharePointGroup="0" ma:internalName="WorkingPaperInitial5"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kingPaperInitial5Date" ma:index="26" nillable="true" ma:displayName="Working Paper Initial 5 Date" ma:format="DateOnly" ma:internalName="WorkingPaperInitial5Date" ma:readOnly="false">
      <xsd:simpleType>
        <xsd:restriction base="dms:DateTime"/>
      </xsd:simpleType>
    </xsd:element>
    <xsd:element name="RejectComments" ma:index="27" nillable="true" ma:displayName="Reject Comments" ma:format="Hyperlink" ma:internalName="RejectComments"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747cf6-1ee9-4eea-80f4-508751959e5c" elementFormDefault="qualified">
    <xsd:import namespace="http://schemas.microsoft.com/office/2006/documentManagement/types"/>
    <xsd:import namespace="http://schemas.microsoft.com/office/infopath/2007/PartnerControls"/>
    <xsd:element name="Milestone" ma:index="28" nillable="true" ma:displayName="Milestone" ma:list="{f4a4779b-51aa-4884-a6f8-c85d7dbd9126}" ma:internalName="Mileston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axOccurs="1" ma:index="9"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49A19-422B-41CC-B814-C5E3C41420B1}">
  <ds:schemaRefs>
    <ds:schemaRef ds:uri="http://schemas.microsoft.com/sharepoint/v3/contenttype/forms"/>
  </ds:schemaRefs>
</ds:datastoreItem>
</file>

<file path=customXml/itemProps2.xml><?xml version="1.0" encoding="utf-8"?>
<ds:datastoreItem xmlns:ds="http://schemas.openxmlformats.org/officeDocument/2006/customXml" ds:itemID="{24CC61FE-833C-4A8B-8AAE-1A1C80CAD131}">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1747cf6-1ee9-4eea-80f4-508751959e5c"/>
    <ds:schemaRef ds:uri="786686f4-ec45-4bb4-bd88-9fb66e061d43"/>
    <ds:schemaRef ds:uri="http://www.w3.org/XML/1998/namespace"/>
    <ds:schemaRef ds:uri="http://purl.org/dc/dcmitype/"/>
  </ds:schemaRefs>
</ds:datastoreItem>
</file>

<file path=customXml/itemProps3.xml><?xml version="1.0" encoding="utf-8"?>
<ds:datastoreItem xmlns:ds="http://schemas.openxmlformats.org/officeDocument/2006/customXml" ds:itemID="{EE0C6767-C464-4232-838D-F537EA3A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686f4-ec45-4bb4-bd88-9fb66e061d43"/>
    <ds:schemaRef ds:uri="51747cf6-1ee9-4eea-80f4-508751959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9281A9-93D0-445B-93A6-2F3381794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6892</Words>
  <Characters>39291</Characters>
  <Application>Microsoft Office Word</Application>
  <DocSecurity>4</DocSecurity>
  <Lines>327</Lines>
  <Paragraphs>92</Paragraphs>
  <ScaleCrop>false</ScaleCrop>
  <HeadingPairs>
    <vt:vector size="2" baseType="variant">
      <vt:variant>
        <vt:lpstr>Title</vt:lpstr>
      </vt:variant>
      <vt:variant>
        <vt:i4>1</vt:i4>
      </vt:variant>
    </vt:vector>
  </HeadingPairs>
  <TitlesOfParts>
    <vt:vector size="1" baseType="lpstr">
      <vt:lpstr>Identity and Access Management Technical Design</vt:lpstr>
    </vt:vector>
  </TitlesOfParts>
  <Company>KPMG</Company>
  <LinksUpToDate>false</LinksUpToDate>
  <CharactersWithSpaces>46091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 and Access Management Technical Design</dc:title>
  <dc:subject/>
  <dc:creator>KPMG</dc:creator>
  <cp:keywords/>
  <dc:description/>
  <cp:lastModifiedBy>Mishra, Umesh</cp:lastModifiedBy>
  <cp:revision>2</cp:revision>
  <cp:lastPrinted>2017-06-23T16:00:00Z</cp:lastPrinted>
  <dcterms:created xsi:type="dcterms:W3CDTF">2019-06-28T20:05:00Z</dcterms:created>
  <dcterms:modified xsi:type="dcterms:W3CDTF">2019-06-28T20:05:00Z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0x010100D5CCB589B84BD0439D074D750B06482A0011AA1AF1D329274D8984C5357611F011</vt:lpwstr>
  </property>
</Properties>
</file>